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47B" w:rsidRPr="00FC747B" w:rsidRDefault="00FC747B" w:rsidP="00FC747B">
      <w:pPr>
        <w:spacing w:after="0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kern w:val="36"/>
          <w:sz w:val="24"/>
          <w:szCs w:val="24"/>
          <w:lang w:eastAsia="en-IN"/>
        </w:rPr>
        <w:t xml:space="preserve">Spring Boot + </w:t>
      </w:r>
      <w:proofErr w:type="spellStart"/>
      <w:r w:rsidRPr="00FC747B">
        <w:rPr>
          <w:rFonts w:eastAsia="Times New Roman" w:cstheme="minorHAnsi"/>
          <w:b/>
          <w:bCs/>
          <w:color w:val="333333"/>
          <w:kern w:val="36"/>
          <w:sz w:val="24"/>
          <w:szCs w:val="24"/>
          <w:lang w:eastAsia="en-IN"/>
        </w:rPr>
        <w:t>Hazelcast</w:t>
      </w:r>
      <w:proofErr w:type="spellEnd"/>
      <w:r w:rsidRPr="00FC747B">
        <w:rPr>
          <w:rFonts w:eastAsia="Times New Roman" w:cstheme="minorHAnsi"/>
          <w:b/>
          <w:bCs/>
          <w:color w:val="333333"/>
          <w:kern w:val="36"/>
          <w:sz w:val="24"/>
          <w:szCs w:val="24"/>
          <w:lang w:eastAsia="en-IN"/>
        </w:rPr>
        <w:t xml:space="preserve"> Simple Example</w:t>
      </w:r>
    </w:p>
    <w:p w:rsidR="00FC747B" w:rsidRPr="00FC747B" w:rsidRDefault="00FC747B" w:rsidP="00FC747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In this post we develop a Spring Boot Application with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Hazelcast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. Previously we had developed a </w:t>
      </w:r>
      <w:hyperlink r:id="rId6" w:history="1">
        <w:r w:rsidRPr="00FC747B">
          <w:rPr>
            <w:rFonts w:eastAsia="Times New Roman" w:cstheme="minorHAnsi"/>
            <w:color w:val="59C1DC"/>
            <w:sz w:val="24"/>
            <w:szCs w:val="24"/>
            <w:lang w:eastAsia="en-IN"/>
          </w:rPr>
          <w:t>Spring Boot Application for performing JDBC operations</w:t>
        </w:r>
      </w:hyperlink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. We will 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developing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 similar module in this example and using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Hazelcast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to cache the data.</w:t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FC747B" w:rsidRPr="00FC747B" w:rsidRDefault="00FC747B" w:rsidP="00FC747B">
      <w:pPr>
        <w:spacing w:after="0" w:line="240" w:lineRule="auto"/>
        <w:rPr>
          <w:rFonts w:eastAsia="Times New Roman" w:cstheme="minorHAnsi"/>
          <w:color w:val="1375B0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1375B0"/>
          <w:sz w:val="24"/>
          <w:szCs w:val="24"/>
          <w:u w:val="single"/>
          <w:lang w:eastAsia="en-IN"/>
        </w:rPr>
        <w:t xml:space="preserve">What is </w:t>
      </w:r>
      <w:proofErr w:type="spellStart"/>
      <w:r w:rsidRPr="00FC747B">
        <w:rPr>
          <w:rFonts w:eastAsia="Times New Roman" w:cstheme="minorHAnsi"/>
          <w:color w:val="1375B0"/>
          <w:sz w:val="24"/>
          <w:szCs w:val="24"/>
          <w:u w:val="single"/>
          <w:lang w:eastAsia="en-IN"/>
        </w:rPr>
        <w:t>Hazelcast</w:t>
      </w:r>
      <w:proofErr w:type="spellEnd"/>
      <w:r w:rsidRPr="00FC747B">
        <w:rPr>
          <w:rFonts w:eastAsia="Times New Roman" w:cstheme="minorHAnsi"/>
          <w:color w:val="1375B0"/>
          <w:sz w:val="24"/>
          <w:szCs w:val="24"/>
          <w:u w:val="single"/>
          <w:lang w:eastAsia="en-IN"/>
        </w:rPr>
        <w:t>? Need for it?</w:t>
      </w:r>
    </w:p>
    <w:p w:rsidR="00FC747B" w:rsidRPr="00FC747B" w:rsidRDefault="00FC747B" w:rsidP="00FC747B">
      <w:pPr>
        <w:numPr>
          <w:ilvl w:val="0"/>
          <w:numId w:val="1"/>
        </w:num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Hazelcast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is a radical, new approach towards data that was designed from the ground up around distribution. It embraces a new, scalable way of thinking in that data should be shared for resilience and performance while allowing us to configure the trade-offs surrounding consistency, as the data requirements dictate.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Hazelcast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is a distributed, highly available and 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scalable . 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"https://www.javainuse.com/hazelcast" </w:instrText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r w:rsidRPr="00FC747B">
        <w:rPr>
          <w:rFonts w:eastAsia="Times New Roman" w:cstheme="minorHAnsi"/>
          <w:color w:val="59C1DC"/>
          <w:sz w:val="24"/>
          <w:szCs w:val="24"/>
          <w:lang w:eastAsia="en-IN"/>
        </w:rPr>
        <w:t xml:space="preserve">You can find other details and tutorials of </w:t>
      </w:r>
      <w:proofErr w:type="spellStart"/>
      <w:r w:rsidRPr="00FC747B">
        <w:rPr>
          <w:rFonts w:eastAsia="Times New Roman" w:cstheme="minorHAnsi"/>
          <w:color w:val="59C1DC"/>
          <w:sz w:val="24"/>
          <w:szCs w:val="24"/>
          <w:lang w:eastAsia="en-IN"/>
        </w:rPr>
        <w:t>Hazelcast</w:t>
      </w:r>
      <w:proofErr w:type="spellEnd"/>
      <w:r w:rsidRPr="00FC747B">
        <w:rPr>
          <w:rFonts w:eastAsia="Times New Roman" w:cstheme="minorHAnsi"/>
          <w:color w:val="59C1DC"/>
          <w:sz w:val="24"/>
          <w:szCs w:val="24"/>
          <w:lang w:eastAsia="en-IN"/>
        </w:rPr>
        <w:t xml:space="preserve"> here.</w:t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FC747B" w:rsidRPr="00FC747B" w:rsidRDefault="00FC747B" w:rsidP="00FC747B">
      <w:pPr>
        <w:spacing w:after="0" w:line="240" w:lineRule="auto"/>
        <w:ind w:left="270"/>
        <w:rPr>
          <w:rFonts w:eastAsia="Times New Roman" w:cstheme="minorHAnsi"/>
          <w:color w:val="1375B0"/>
          <w:sz w:val="24"/>
          <w:szCs w:val="24"/>
          <w:lang w:eastAsia="en-IN"/>
        </w:rPr>
      </w:pPr>
      <w:proofErr w:type="spellStart"/>
      <w:r w:rsidRPr="00FC747B">
        <w:rPr>
          <w:rFonts w:eastAsia="Times New Roman" w:cstheme="minorHAnsi"/>
          <w:color w:val="1375B0"/>
          <w:sz w:val="24"/>
          <w:szCs w:val="24"/>
          <w:u w:val="single"/>
          <w:lang w:eastAsia="en-IN"/>
        </w:rPr>
        <w:t>Lets</w:t>
      </w:r>
      <w:proofErr w:type="spellEnd"/>
      <w:r w:rsidRPr="00FC747B">
        <w:rPr>
          <w:rFonts w:eastAsia="Times New Roman" w:cstheme="minorHAnsi"/>
          <w:color w:val="1375B0"/>
          <w:sz w:val="24"/>
          <w:szCs w:val="24"/>
          <w:u w:val="single"/>
          <w:lang w:eastAsia="en-IN"/>
        </w:rPr>
        <w:t xml:space="preserve"> Begin-</w:t>
      </w:r>
    </w:p>
    <w:p w:rsidR="00FC747B" w:rsidRPr="00FC747B" w:rsidRDefault="00FC747B" w:rsidP="00FC747B">
      <w:p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The overview of application we will be developing is as follows-</w:t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FC747B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403CEE3A" wp14:editId="7C8C0B05">
            <wp:extent cx="5233738" cy="3114322"/>
            <wp:effectExtent l="0" t="0" r="5080" b="0"/>
            <wp:docPr id="3" name="Picture 3" descr="boot-2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-28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96" cy="311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  <w:t>Maven Project will be as follows-</w:t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FC747B" w:rsidRPr="00FC747B" w:rsidRDefault="00FC747B" w:rsidP="00FC747B">
      <w:p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  <w:t xml:space="preserve">In the Maven we need the spring boot test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dependency.Maven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will be as follows-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&lt;?xml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version="1.0" encoding="UTF-8"?&gt;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&lt;project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xmlns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="http://maven.apache.org/POM/4.0.0"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xmlns:xsi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="http://www.w3.org/2001/XMLSchema-instance"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xsi:schemaLocation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="http://maven.apache.org/POM/4.0.0 http://maven.apache.org/xsd/maven-4.0.0.xsd"&gt;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modelVersion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&gt;4.0.0&lt;/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modelVersion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boot-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hazelcast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ab/>
        <w:t>&lt;version&gt;0.0.1-SNAPSHOT&lt;/version&gt;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packaging&gt;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jar&lt;/packaging&gt;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name&gt;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boot-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jdbc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&lt;/name&gt;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description&gt;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Demo project for Spring Boot&lt;/description&gt;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parent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spring-boot-starter-parent&lt;/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&lt;version&gt;1.5.2.RELEASE&lt;/version&gt;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relativePath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/&gt; 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!--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lookup parent from repository --&gt;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&lt;/parent&gt;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properties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&lt;project.build.sourceEncoding&gt;UTF-8&lt;/project.build.sourceEncoding&gt;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&lt;project.reporting.outputEncoding&gt;UTF-8&lt;/project.reporting.outputEncoding&gt;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java.version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&gt;1.8&lt;/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java.version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&lt;/properties&gt;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dependencies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dependency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spring-boot-starter-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jdbc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&lt;/dependency&gt;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dependency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com.h2database&lt;/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h2&lt;/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scope&gt;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runtime&lt;/scope&gt;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&lt;/dependency&gt;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&lt;</w:t>
      </w:r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dependency</w:t>
      </w:r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org.springframework.boot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&lt;/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spring-boot-starter-cache&lt;/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&lt;/dependency&gt;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dependency</w:t>
      </w:r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  <w:proofErr w:type="spellStart"/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com.hazelcast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&lt;/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  <w:proofErr w:type="spellStart"/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hazelcast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&lt;/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&lt;/dependency&gt;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dependency</w:t>
      </w:r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  <w:proofErr w:type="spellStart"/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com.hazelcast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&lt;/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  <w:proofErr w:type="spellStart"/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hazelcast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-spring&lt;/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&lt;/dependency&gt;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ab/>
        <w:t>&lt;/dependencies&gt;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build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plugins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plugin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spring-boot-maven-plugin&lt;/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&lt;/plugin&gt;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&lt;/plugins&gt;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&lt;/build&gt;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&lt;/project&gt;</w:t>
      </w:r>
    </w:p>
    <w:p w:rsidR="00FC747B" w:rsidRPr="00FC747B" w:rsidRDefault="00FC747B" w:rsidP="00FC747B">
      <w:p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In the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application.properties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file specify the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datasource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properties</w:t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spring.datasource.url=jdbc:h2:file:./DB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spring.datasource.platform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=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hsqldb</w:t>
      </w:r>
      <w:proofErr w:type="spellEnd"/>
    </w:p>
    <w:p w:rsidR="00FC747B" w:rsidRPr="00FC747B" w:rsidRDefault="00FC747B" w:rsidP="00FC747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333333"/>
          <w:sz w:val="24"/>
          <w:szCs w:val="24"/>
          <w:lang w:eastAsia="en-IN"/>
        </w:rPr>
      </w:pPr>
      <w:ins w:id="0" w:author="Unknown">
        <w:r w:rsidRPr="00FC747B">
          <w:rPr>
            <w:rFonts w:eastAsia="Times New Roman" w:cstheme="minorHAnsi"/>
            <w:color w:val="333333"/>
            <w:sz w:val="24"/>
            <w:szCs w:val="24"/>
            <w:lang w:eastAsia="en-IN"/>
          </w:rPr>
          <w:br/>
        </w:r>
      </w:ins>
    </w:p>
    <w:p w:rsidR="00FC747B" w:rsidRPr="00FC747B" w:rsidRDefault="00FC747B" w:rsidP="00FC747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As we saw in the Spring Boot JDBC tutorial that any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db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initialization scripts stored in schema-.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sql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gets executed automatically.</w:t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  <w:t>Since we using HSQL create the schema-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hsqldb.sql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file and specify the initialization scripts-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DROP TABLE IF EXISTS employee;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CREATE TABLE employee (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VARCHAR(10) NOT NULL,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empName</w:t>
      </w:r>
      <w:proofErr w:type="spellEnd"/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VARCHAR(100) NOT NULL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  <w:t>Create the Employee Domain class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com.javainuse.model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Employee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private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private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return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setEmpId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this.empId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return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setEmpName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this.empName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toString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return "Employee [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=" +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+ ",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=" +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+ "]";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FC747B" w:rsidRPr="00FC747B" w:rsidRDefault="00FC747B" w:rsidP="00FC747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Create the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Hazelcast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configuration class as follows-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com.hazelcast.config.Config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com.hazelcast.config.EvictionPolicy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com.hazelcast.config.MapConfig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com.hazelcast.config.MaxSizeConfig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org.springframework.context.annotation.Bean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org.springframework.context.annotation.Configuration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@Configuration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HazelcastConfiguration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@Bean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   </w:t>
      </w:r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Config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hazelCastConfig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(){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return</w:t>
      </w:r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new 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Config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()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               .</w:t>
      </w:r>
      <w:proofErr w:type="spellStart"/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setInstanceName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"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hazelcast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-instance")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               .</w:t>
      </w:r>
      <w:proofErr w:type="spellStart"/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addMapConfig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(</w:t>
      </w:r>
      <w:proofErr w:type="gramEnd"/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                       </w:t>
      </w:r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new</w:t>
      </w:r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MapConfig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()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                               .</w:t>
      </w:r>
      <w:proofErr w:type="spellStart"/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setName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"employees")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                               .</w:t>
      </w:r>
      <w:proofErr w:type="spellStart"/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setMaxSizeConfig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new 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MaxSizeConfig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(200, 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MaxSizeConfig.MaxSizePolicy.FREE_HEAP_SIZE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))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                               .</w:t>
      </w:r>
      <w:proofErr w:type="spellStart"/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setEvictionPolicy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EvictionPolicy.LRU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)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                               .</w:t>
      </w:r>
      <w:proofErr w:type="spellStart"/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setTimeToLiveSeconds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20));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   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FC747B" w:rsidRPr="00FC747B" w:rsidRDefault="00FC747B" w:rsidP="00FC747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Create Service interface to specify employee operations to be performed.</w:t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package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com.javainuse.service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java.util.List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com.javainuse.model.Employee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interface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EmployeeService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void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insertEmployee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(Employee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void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insertEmployees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(List&lt;Employee&gt; employees);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void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getAllEmployees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void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getEmployeeById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FC747B" w:rsidRPr="00FC747B" w:rsidRDefault="00FC747B" w:rsidP="00FC747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The Service class implementation with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hazelcast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configurations.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com.javainuse.service.impl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java.util.List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org.springframework.beans.factory.annotation.Autowired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org.springframework.cache.annotation.CacheConfig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org.springframework.cache.annotation.Cacheable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org.springframework.stereotype.Service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com.javainuse.dao.EmployeeDao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com.javainuse.model.Employee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com.javainuse.service.EmployeeService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@Service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@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CacheConfig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cacheNames</w:t>
      </w:r>
      <w:proofErr w:type="spellEnd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= "employees")</w:t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EmployeeServiceImpl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implements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EmployeeService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@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Autowired</w:t>
      </w:r>
      <w:proofErr w:type="spellEnd"/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EmployeeDao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employeeDao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insertEmployee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(Employee employee)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employeeDao.insertEmployee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insertEmployees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(List&lt;Employee&gt; employees)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employeeDao.insertEmployees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ab/>
        <w:t>@Override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@Cacheable()</w:t>
      </w:r>
      <w:proofErr w:type="gramEnd"/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List&lt;Employee&gt;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getAllEmployees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System.out.println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"Inside the service layer");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return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employeeDao.getAllEmployees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getEmployeeById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Employee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employeeDao.getEmployeeById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System.out.println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FC747B" w:rsidRPr="00FC747B" w:rsidRDefault="00FC747B" w:rsidP="00FC747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Create the DAO interface.</w:t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com.javainuse.dao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java.util.List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com.javainuse.model.Employee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interface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EmployeeDao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void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insertEmployee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(Employee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cus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void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insertEmployees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(List&lt;Employee&gt; employees);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List&lt;Employee&gt; 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getAllEmployees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Employee 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getEmployeeById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FC747B" w:rsidRPr="00FC747B" w:rsidRDefault="00FC747B" w:rsidP="00FC747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The DAO implementation class.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com.javainuse.dao.impl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java.sql.PreparedStatement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java.sql.ResultSet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java.sql.SQLException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java.util.ArrayList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java.util.List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java.util.Map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javax.annotation.PostConstruct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javax.sql.DataSource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org.springframework.beans.factory.annotation.Autowired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org.springframework.jdbc.core.BatchPreparedStatementSetter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org.springframework.jdbc.core.RowMapper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org.springframework.jdbc.core.support.JdbcDaoSupport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org.springframework.stereotype.Repository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com.javainuse.dao.EmployeeDao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com.javainuse.model.Employee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@Repository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EmployeeDaoImpl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extends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JdbcDaoSupport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implements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EmployeeDao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@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Autowired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DataSource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dataSource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@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PostConstruct</w:t>
      </w:r>
      <w:proofErr w:type="spellEnd"/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private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initialize(){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setDataSource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dataSource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insertEmployee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(Employee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sql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"INSERT INTO 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 "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+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"(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 VALUES (?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, ?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)" 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getJdbcTemplate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).update(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sql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, new Object[]{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emp.getEmpId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),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emp.getEmpName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insertEmployees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(List&lt;Employee&gt; employees)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sql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"INSERT INTO employee 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 +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"(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 VALUES (?, ?)";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getJdbcTemplate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).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batchUpdate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sql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new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BatchPreparedStatementSetter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setValues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PreparedStatement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int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i) throws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SQLException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Employee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employees.get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ps.setString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1,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employee.getEmpId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ps.setString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2,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employee.getEmpName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int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getBatchSize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return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employees.size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List&lt;Employee&gt;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getAllEmployees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sql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"SELECT * FROM employee";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List&lt;Map&lt;String, Object&gt;&gt; rows = 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getJdbcTemplate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).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queryForList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sql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List&lt;Employee&gt; result = new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ArrayList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&lt;Employee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for(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Map&lt;String, Object&gt;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row:rows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Employee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new 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emp.setEmpId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(String)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row.get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("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"));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emp.setEmpName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(String)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row.get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("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"));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result.add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return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result;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Employee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getEmployeeById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String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sql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"SELECT * FROM employee WHERE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= ?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return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(Employee)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getJdbcTemplate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().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queryForObject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sql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, new Object[]{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}, new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RowMapper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&lt;Employee&gt;(){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Employee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mapRow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ResultSet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int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rwNumber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) throws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SQLException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Employee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new 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emp.setEmpId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rs.getString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("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"));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emp.setEmpName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rs.getString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("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"));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return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FC747B" w:rsidRPr="00FC747B" w:rsidRDefault="00FC747B" w:rsidP="00FC747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Finally create the class with @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SpringBootApplication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and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EnableCaching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annotation.</w:t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java.util.ArrayList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java.util.List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org.springframework.beans.factory.annotation.Autowired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org.springframework.boot.SpringApplication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org.springframework.boot.autoconfigure.SpringBootApplication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org.springframework.cache.annotation.EnableCaching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org.springframework.context.ApplicationContext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com.javainuse.model.Employee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com.javainuse.service.EmployeeService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@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SpringBootApplication</w:t>
      </w:r>
      <w:proofErr w:type="spellEnd"/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@</w:t>
      </w:r>
      <w:proofErr w:type="spellStart"/>
      <w:r w:rsidRPr="00FC747B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EnableCaching</w:t>
      </w:r>
      <w:proofErr w:type="spellEnd"/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SpringBootJdbcApplication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@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Autowired</w:t>
      </w:r>
      <w:proofErr w:type="spellEnd"/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EmployeeService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employeeService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static void main(String[]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args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ApplicationContext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context = 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SpringApplication.run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SpringBootJdbcApplication.class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args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EmployeeService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employeeService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context.getBean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EmployeeService.class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Employee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= new 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emp.setEmpId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emp.setEmpName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Employee emp1= new 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emp1.setEmpId(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"emp1");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emp1.setEmpName(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"emp1");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Employee emp2= new 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emp2.setEmpId(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"emp2");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emp2.setEmpName(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"emp2");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employeeService.insertEmployee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List&lt;Employee&gt; employees = new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ArrayList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&lt;</w:t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&gt;(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employees.add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emp1);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employees.add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emp2);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employeeService.insertEmployees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System.out.println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"Inside the main class making call to service first time");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List&lt;Employee&gt; employeeList1 = 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employeeService.getAllEmployees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for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(Employee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: employeeList1)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System.out.println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employee.toString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System.out.println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"Inside the main class making call to service second time where it will use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hazelcast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");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List&lt;Employee&gt; employeeList2 = </w:t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employeeService.getAllEmployees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for</w:t>
      </w:r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(Employee </w:t>
      </w:r>
      <w:proofErr w:type="spell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: employeeList2) {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System.out.println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employee.toString</w:t>
      </w:r>
      <w:proofErr w:type="spellEnd"/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());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FC747B" w:rsidRPr="00FC747B" w:rsidRDefault="00FC747B" w:rsidP="00FC747B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FC747B" w:rsidRPr="00FC747B" w:rsidRDefault="00FC747B" w:rsidP="00FC747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t>Start the application-</w:t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FC747B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FC747B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299C4A08" wp14:editId="6BD0D139">
            <wp:extent cx="6078580" cy="1692000"/>
            <wp:effectExtent l="0" t="0" r="0" b="3810"/>
            <wp:docPr id="1" name="Picture 1" descr="boot-28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-28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297" cy="16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7E" w:rsidRPr="00FC747B" w:rsidRDefault="00976C7E" w:rsidP="00FC747B">
      <w:pPr>
        <w:spacing w:after="0"/>
        <w:rPr>
          <w:rFonts w:cstheme="minorHAnsi"/>
          <w:sz w:val="24"/>
          <w:szCs w:val="24"/>
        </w:rPr>
      </w:pPr>
      <w:bookmarkStart w:id="1" w:name="_GoBack"/>
      <w:bookmarkEnd w:id="1"/>
    </w:p>
    <w:sectPr w:rsidR="00976C7E" w:rsidRPr="00FC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013CD"/>
    <w:multiLevelType w:val="multilevel"/>
    <w:tmpl w:val="C09C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47B"/>
    <w:rsid w:val="00202851"/>
    <w:rsid w:val="005660A1"/>
    <w:rsid w:val="00976C7E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7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4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74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7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47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7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4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74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7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47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7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11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7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07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1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inuse.com/spring/bootjdb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1630</Words>
  <Characters>9293</Characters>
  <Application>Microsoft Office Word</Application>
  <DocSecurity>0</DocSecurity>
  <Lines>77</Lines>
  <Paragraphs>21</Paragraphs>
  <ScaleCrop>false</ScaleCrop>
  <Company/>
  <LinksUpToDate>false</LinksUpToDate>
  <CharactersWithSpaces>10902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2024-04-01T13:07:00Z</dcterms:created>
  <dcterms:modified xsi:type="dcterms:W3CDTF">2024-04-01T13:08:00Z</dcterms:modified>
</cp:coreProperties>
</file>