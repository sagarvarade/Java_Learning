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995" w:rsidRPr="00304995" w:rsidRDefault="00304995" w:rsidP="00304995">
      <w:pPr>
        <w:spacing w:after="0" w:line="240" w:lineRule="auto"/>
        <w:outlineLvl w:val="0"/>
        <w:rPr>
          <w:rFonts w:eastAsia="Times New Roman" w:cstheme="minorHAnsi"/>
          <w:b/>
          <w:bCs/>
          <w:color w:val="333333"/>
          <w:kern w:val="36"/>
          <w:sz w:val="24"/>
          <w:szCs w:val="24"/>
          <w:lang w:eastAsia="en-IN"/>
        </w:rPr>
      </w:pPr>
      <w:r w:rsidRPr="00304995">
        <w:rPr>
          <w:rFonts w:eastAsia="Times New Roman" w:cstheme="minorHAnsi"/>
          <w:b/>
          <w:bCs/>
          <w:color w:val="333333"/>
          <w:kern w:val="36"/>
          <w:sz w:val="24"/>
          <w:szCs w:val="24"/>
          <w:lang w:eastAsia="en-IN"/>
        </w:rPr>
        <w:t>Spring Boot + Swagger2</w:t>
      </w:r>
    </w:p>
    <w:p w:rsidR="00304995" w:rsidRPr="00304995" w:rsidRDefault="00304995" w:rsidP="00304995">
      <w:pPr>
        <w:spacing w:after="0" w:line="240" w:lineRule="auto"/>
        <w:rPr>
          <w:rFonts w:eastAsia="Times New Roman" w:cstheme="minorHAnsi"/>
          <w:color w:val="333333"/>
          <w:sz w:val="24"/>
          <w:szCs w:val="24"/>
          <w:lang w:eastAsia="en-IN"/>
        </w:rPr>
      </w:pPr>
      <w:r w:rsidRPr="00304995">
        <w:rPr>
          <w:rFonts w:eastAsia="Times New Roman" w:cstheme="minorHAnsi"/>
          <w:color w:val="333333"/>
          <w:sz w:val="24"/>
          <w:szCs w:val="24"/>
          <w:lang w:eastAsia="en-IN"/>
        </w:rPr>
        <w:t>In this post we configure a spring boot application to integrate swagger2. </w:t>
      </w:r>
      <w:hyperlink r:id="rId5" w:history="1">
        <w:r w:rsidRPr="00304995">
          <w:rPr>
            <w:rFonts w:eastAsia="Times New Roman" w:cstheme="minorHAnsi"/>
            <w:color w:val="59C1DC"/>
            <w:sz w:val="24"/>
            <w:szCs w:val="24"/>
            <w:lang w:eastAsia="en-IN"/>
          </w:rPr>
          <w:t>Spring Boot example</w:t>
        </w:r>
      </w:hyperlink>
      <w:r w:rsidRPr="00304995">
        <w:rPr>
          <w:rFonts w:eastAsia="Times New Roman" w:cstheme="minorHAnsi"/>
          <w:color w:val="333333"/>
          <w:sz w:val="24"/>
          <w:szCs w:val="24"/>
          <w:lang w:eastAsia="en-IN"/>
        </w:rPr>
        <w:t xml:space="preserve"> we had exposed a REST </w:t>
      </w:r>
      <w:proofErr w:type="gramStart"/>
      <w:r w:rsidRPr="00304995">
        <w:rPr>
          <w:rFonts w:eastAsia="Times New Roman" w:cstheme="minorHAnsi"/>
          <w:color w:val="333333"/>
          <w:sz w:val="24"/>
          <w:szCs w:val="24"/>
          <w:lang w:eastAsia="en-IN"/>
        </w:rPr>
        <w:t>API .</w:t>
      </w:r>
      <w:proofErr w:type="gramEnd"/>
      <w:r w:rsidRPr="00304995">
        <w:rPr>
          <w:rFonts w:eastAsia="Times New Roman" w:cstheme="minorHAnsi"/>
          <w:color w:val="333333"/>
          <w:sz w:val="24"/>
          <w:szCs w:val="24"/>
          <w:lang w:eastAsia="en-IN"/>
        </w:rPr>
        <w:t xml:space="preserve"> Documentation of such REST Services we develop is very important. This documentation should help consumers of the service know which all services are available, the signatures, </w:t>
      </w:r>
      <w:proofErr w:type="gramStart"/>
      <w:r w:rsidRPr="00304995">
        <w:rPr>
          <w:rFonts w:eastAsia="Times New Roman" w:cstheme="minorHAnsi"/>
          <w:color w:val="333333"/>
          <w:sz w:val="24"/>
          <w:szCs w:val="24"/>
          <w:lang w:eastAsia="en-IN"/>
        </w:rPr>
        <w:t>the</w:t>
      </w:r>
      <w:proofErr w:type="gramEnd"/>
      <w:r w:rsidRPr="00304995">
        <w:rPr>
          <w:rFonts w:eastAsia="Times New Roman" w:cstheme="minorHAnsi"/>
          <w:color w:val="333333"/>
          <w:sz w:val="24"/>
          <w:szCs w:val="24"/>
          <w:lang w:eastAsia="en-IN"/>
        </w:rPr>
        <w:t xml:space="preserve"> expected input. Also there should be some simple way to test if the service is up. The exposed services are bound to change so simultaneously the documentation would also need to be updated. If this is done manually then it will be a very tedious process, especially as the number of REST services increase. This is where swagger comes into picture. It helps automate this documentation process. Moreover, every change in the API should be simultaneously described in the reference documentation. Accomplishing this manually is a tedious exercise, so automation of the process was inevitable. In the next post we look at the </w:t>
      </w:r>
      <w:hyperlink r:id="rId6" w:history="1">
        <w:r w:rsidRPr="00304995">
          <w:rPr>
            <w:rFonts w:eastAsia="Times New Roman" w:cstheme="minorHAnsi"/>
            <w:color w:val="59C1DC"/>
            <w:sz w:val="24"/>
            <w:szCs w:val="24"/>
            <w:lang w:eastAsia="en-IN"/>
          </w:rPr>
          <w:t>various Swagger annotations available and their use.</w:t>
        </w:r>
      </w:hyperlink>
      <w:r w:rsidRPr="00304995">
        <w:rPr>
          <w:rFonts w:eastAsia="Times New Roman" w:cstheme="minorHAnsi"/>
          <w:color w:val="333333"/>
          <w:sz w:val="24"/>
          <w:szCs w:val="24"/>
          <w:lang w:eastAsia="en-IN"/>
        </w:rPr>
        <w:t> In another post we look at </w:t>
      </w:r>
      <w:hyperlink r:id="rId7" w:history="1">
        <w:r w:rsidRPr="00304995">
          <w:rPr>
            <w:rFonts w:eastAsia="Times New Roman" w:cstheme="minorHAnsi"/>
            <w:color w:val="59C1DC"/>
            <w:sz w:val="24"/>
            <w:szCs w:val="24"/>
            <w:lang w:eastAsia="en-IN"/>
          </w:rPr>
          <w:t>Using Swagger with Spring Boot Profile</w:t>
        </w:r>
      </w:hyperlink>
      <w:r w:rsidRPr="00304995">
        <w:rPr>
          <w:rFonts w:eastAsia="Times New Roman" w:cstheme="minorHAnsi"/>
          <w:color w:val="333333"/>
          <w:sz w:val="24"/>
          <w:szCs w:val="24"/>
          <w:lang w:eastAsia="en-IN"/>
        </w:rPr>
        <w:t>.</w:t>
      </w:r>
      <w:r w:rsidRPr="00304995">
        <w:rPr>
          <w:rFonts w:eastAsia="Times New Roman" w:cstheme="minorHAnsi"/>
          <w:color w:val="333333"/>
          <w:sz w:val="24"/>
          <w:szCs w:val="24"/>
          <w:lang w:eastAsia="en-IN"/>
        </w:rPr>
        <w:br/>
        <w:t>Formerly known as the Swagger Specification, this format has been donated to the Open API Initiative (or OAI) which is a Linux Foundation Collaborative Project. We have </w:t>
      </w:r>
      <w:hyperlink r:id="rId8" w:history="1">
        <w:r w:rsidRPr="00304995">
          <w:rPr>
            <w:rFonts w:eastAsia="Times New Roman" w:cstheme="minorHAnsi"/>
            <w:color w:val="59C1DC"/>
            <w:sz w:val="24"/>
            <w:szCs w:val="24"/>
            <w:lang w:eastAsia="en-IN"/>
          </w:rPr>
          <w:t>implemented Swagger using OpenAPI3 in another post</w:t>
        </w:r>
      </w:hyperlink>
      <w:r w:rsidRPr="00304995">
        <w:rPr>
          <w:rFonts w:eastAsia="Times New Roman" w:cstheme="minorHAnsi"/>
          <w:color w:val="333333"/>
          <w:sz w:val="24"/>
          <w:szCs w:val="24"/>
          <w:lang w:eastAsia="en-IN"/>
        </w:rPr>
        <w:t>.</w:t>
      </w:r>
    </w:p>
    <w:p w:rsidR="00304995" w:rsidRPr="00304995" w:rsidRDefault="00304995" w:rsidP="00304995">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1375B0"/>
          <w:sz w:val="24"/>
          <w:szCs w:val="24"/>
          <w:lang w:eastAsia="en-IN"/>
        </w:rPr>
      </w:pPr>
      <w:r w:rsidRPr="00304995">
        <w:rPr>
          <w:rFonts w:eastAsia="Times New Roman" w:cstheme="minorHAnsi"/>
          <w:color w:val="1375B0"/>
          <w:sz w:val="24"/>
          <w:szCs w:val="24"/>
          <w:u w:val="single"/>
          <w:lang w:eastAsia="en-IN"/>
        </w:rPr>
        <w:t>Spring Boot Swagger- Table of Contents</w:t>
      </w:r>
    </w:p>
    <w:p w:rsidR="00304995" w:rsidRPr="00304995" w:rsidRDefault="00304995" w:rsidP="00304995">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304995" w:rsidRPr="00304995" w:rsidRDefault="00304995" w:rsidP="00304995">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hyperlink r:id="rId9" w:history="1">
        <w:r w:rsidRPr="00304995">
          <w:rPr>
            <w:rFonts w:eastAsia="Times New Roman" w:cstheme="minorHAnsi"/>
            <w:b/>
            <w:bCs/>
            <w:color w:val="006969"/>
            <w:sz w:val="24"/>
            <w:szCs w:val="24"/>
            <w:lang w:eastAsia="en-IN"/>
          </w:rPr>
          <w:t>Spring Boot + Swagger Example Hello World Example</w:t>
        </w:r>
      </w:hyperlink>
    </w:p>
    <w:p w:rsidR="00304995" w:rsidRPr="00304995" w:rsidRDefault="00304995" w:rsidP="00304995">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hyperlink r:id="rId10" w:history="1">
        <w:r w:rsidRPr="00304995">
          <w:rPr>
            <w:rFonts w:eastAsia="Times New Roman" w:cstheme="minorHAnsi"/>
            <w:color w:val="006969"/>
            <w:sz w:val="24"/>
            <w:szCs w:val="24"/>
            <w:lang w:eastAsia="en-IN"/>
          </w:rPr>
          <w:t>Spring Boot + Swagger- Understanding the various Swagger Annotations</w:t>
        </w:r>
      </w:hyperlink>
    </w:p>
    <w:p w:rsidR="00304995" w:rsidRPr="00304995" w:rsidRDefault="00304995" w:rsidP="00304995">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hyperlink r:id="rId11" w:history="1">
        <w:r w:rsidRPr="00304995">
          <w:rPr>
            <w:rFonts w:eastAsia="Times New Roman" w:cstheme="minorHAnsi"/>
            <w:color w:val="006969"/>
            <w:sz w:val="24"/>
            <w:szCs w:val="24"/>
            <w:lang w:eastAsia="en-IN"/>
          </w:rPr>
          <w:t>Spring Boot + Swagger + Profile - Implementing Spring Boot Profile for a Swagger application</w:t>
        </w:r>
      </w:hyperlink>
    </w:p>
    <w:p w:rsidR="00304995" w:rsidRPr="00304995" w:rsidRDefault="00304995" w:rsidP="00304995">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hyperlink r:id="rId12" w:history="1">
        <w:r w:rsidRPr="00304995">
          <w:rPr>
            <w:rFonts w:eastAsia="Times New Roman" w:cstheme="minorHAnsi"/>
            <w:color w:val="006969"/>
            <w:sz w:val="24"/>
            <w:szCs w:val="24"/>
            <w:lang w:eastAsia="en-IN"/>
          </w:rPr>
          <w:t>Spring Boot + Swagger 3 (</w:t>
        </w:r>
        <w:proofErr w:type="spellStart"/>
        <w:r w:rsidRPr="00304995">
          <w:rPr>
            <w:rFonts w:eastAsia="Times New Roman" w:cstheme="minorHAnsi"/>
            <w:color w:val="006969"/>
            <w:sz w:val="24"/>
            <w:szCs w:val="24"/>
            <w:lang w:eastAsia="en-IN"/>
          </w:rPr>
          <w:t>OpenAPI</w:t>
        </w:r>
        <w:proofErr w:type="spellEnd"/>
        <w:r w:rsidRPr="00304995">
          <w:rPr>
            <w:rFonts w:eastAsia="Times New Roman" w:cstheme="minorHAnsi"/>
            <w:color w:val="006969"/>
            <w:sz w:val="24"/>
            <w:szCs w:val="24"/>
            <w:lang w:eastAsia="en-IN"/>
          </w:rPr>
          <w:t xml:space="preserve"> 3) Hello World </w:t>
        </w:r>
        <w:proofErr w:type="gramStart"/>
        <w:r w:rsidRPr="00304995">
          <w:rPr>
            <w:rFonts w:eastAsia="Times New Roman" w:cstheme="minorHAnsi"/>
            <w:color w:val="006969"/>
            <w:sz w:val="24"/>
            <w:szCs w:val="24"/>
            <w:lang w:eastAsia="en-IN"/>
          </w:rPr>
          <w:t>Example</w:t>
        </w:r>
        <w:proofErr w:type="gramEnd"/>
      </w:hyperlink>
    </w:p>
    <w:p w:rsidR="00304995" w:rsidRPr="00304995" w:rsidRDefault="00304995" w:rsidP="00304995">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hyperlink r:id="rId13" w:history="1">
        <w:r w:rsidRPr="00304995">
          <w:rPr>
            <w:rFonts w:eastAsia="Times New Roman" w:cstheme="minorHAnsi"/>
            <w:color w:val="006969"/>
            <w:sz w:val="24"/>
            <w:szCs w:val="24"/>
            <w:lang w:eastAsia="en-IN"/>
          </w:rPr>
          <w:t>Spring Boot + Swagger 3 (</w:t>
        </w:r>
        <w:proofErr w:type="spellStart"/>
        <w:r w:rsidRPr="00304995">
          <w:rPr>
            <w:rFonts w:eastAsia="Times New Roman" w:cstheme="minorHAnsi"/>
            <w:color w:val="006969"/>
            <w:sz w:val="24"/>
            <w:szCs w:val="24"/>
            <w:lang w:eastAsia="en-IN"/>
          </w:rPr>
          <w:t>OpenAPI</w:t>
        </w:r>
        <w:proofErr w:type="spellEnd"/>
        <w:r w:rsidRPr="00304995">
          <w:rPr>
            <w:rFonts w:eastAsia="Times New Roman" w:cstheme="minorHAnsi"/>
            <w:color w:val="006969"/>
            <w:sz w:val="24"/>
            <w:szCs w:val="24"/>
            <w:lang w:eastAsia="en-IN"/>
          </w:rPr>
          <w:t xml:space="preserve"> 3) + Security Example</w:t>
        </w:r>
      </w:hyperlink>
    </w:p>
    <w:p w:rsidR="00304995" w:rsidRPr="00304995" w:rsidRDefault="00304995" w:rsidP="00304995">
      <w:pPr>
        <w:spacing w:after="0" w:line="240" w:lineRule="auto"/>
        <w:outlineLvl w:val="0"/>
        <w:rPr>
          <w:rFonts w:eastAsia="Times New Roman" w:cstheme="minorHAnsi"/>
          <w:b/>
          <w:bCs/>
          <w:color w:val="333333"/>
          <w:kern w:val="36"/>
          <w:sz w:val="24"/>
          <w:szCs w:val="24"/>
          <w:lang w:eastAsia="en-IN"/>
        </w:rPr>
      </w:pPr>
      <w:r w:rsidRPr="00304995">
        <w:rPr>
          <w:rFonts w:eastAsia="Times New Roman" w:cstheme="minorHAnsi"/>
          <w:b/>
          <w:bCs/>
          <w:color w:val="333333"/>
          <w:kern w:val="36"/>
          <w:sz w:val="24"/>
          <w:szCs w:val="24"/>
          <w:lang w:eastAsia="en-IN"/>
        </w:rPr>
        <w:t xml:space="preserve">What is </w:t>
      </w:r>
      <w:proofErr w:type="gramStart"/>
      <w:r w:rsidRPr="00304995">
        <w:rPr>
          <w:rFonts w:eastAsia="Times New Roman" w:cstheme="minorHAnsi"/>
          <w:b/>
          <w:bCs/>
          <w:color w:val="333333"/>
          <w:kern w:val="36"/>
          <w:sz w:val="24"/>
          <w:szCs w:val="24"/>
          <w:lang w:eastAsia="en-IN"/>
        </w:rPr>
        <w:t>Swagger</w:t>
      </w:r>
      <w:proofErr w:type="gramEnd"/>
    </w:p>
    <w:p w:rsidR="00304995" w:rsidRPr="00304995" w:rsidRDefault="00304995" w:rsidP="00304995">
      <w:pPr>
        <w:spacing w:after="0" w:line="240" w:lineRule="auto"/>
        <w:rPr>
          <w:rFonts w:eastAsia="Times New Roman" w:cstheme="minorHAnsi"/>
          <w:color w:val="333333"/>
          <w:sz w:val="24"/>
          <w:szCs w:val="24"/>
          <w:lang w:eastAsia="en-IN"/>
        </w:rPr>
      </w:pPr>
      <w:r w:rsidRPr="00304995">
        <w:rPr>
          <w:rFonts w:eastAsia="Times New Roman" w:cstheme="minorHAnsi"/>
          <w:color w:val="333333"/>
          <w:sz w:val="24"/>
          <w:szCs w:val="24"/>
          <w:lang w:eastAsia="en-IN"/>
        </w:rPr>
        <w:t xml:space="preserve">Swagger is widely used for visualizing APIs, and with Swagger UI it provides online sandbox for frontend developers. For the tutorial, we will use the </w:t>
      </w:r>
      <w:proofErr w:type="spellStart"/>
      <w:r w:rsidRPr="00304995">
        <w:rPr>
          <w:rFonts w:eastAsia="Times New Roman" w:cstheme="minorHAnsi"/>
          <w:color w:val="333333"/>
          <w:sz w:val="24"/>
          <w:szCs w:val="24"/>
          <w:lang w:eastAsia="en-IN"/>
        </w:rPr>
        <w:t>Springfox</w:t>
      </w:r>
      <w:proofErr w:type="spellEnd"/>
      <w:r w:rsidRPr="00304995">
        <w:rPr>
          <w:rFonts w:eastAsia="Times New Roman" w:cstheme="minorHAnsi"/>
          <w:color w:val="333333"/>
          <w:sz w:val="24"/>
          <w:szCs w:val="24"/>
          <w:lang w:eastAsia="en-IN"/>
        </w:rPr>
        <w:t xml:space="preserve"> implementation of the Swagger 2 specification. Swagger is a tool, a specification and a complete framework implementation for producing the visual representation of </w:t>
      </w:r>
      <w:proofErr w:type="spellStart"/>
      <w:r w:rsidRPr="00304995">
        <w:rPr>
          <w:rFonts w:eastAsia="Times New Roman" w:cstheme="minorHAnsi"/>
          <w:color w:val="333333"/>
          <w:sz w:val="24"/>
          <w:szCs w:val="24"/>
          <w:lang w:eastAsia="en-IN"/>
        </w:rPr>
        <w:t>RESTful</w:t>
      </w:r>
      <w:proofErr w:type="spellEnd"/>
      <w:r w:rsidRPr="00304995">
        <w:rPr>
          <w:rFonts w:eastAsia="Times New Roman" w:cstheme="minorHAnsi"/>
          <w:color w:val="333333"/>
          <w:sz w:val="24"/>
          <w:szCs w:val="24"/>
          <w:lang w:eastAsia="en-IN"/>
        </w:rPr>
        <w:t xml:space="preserve"> Web Services. It enables documentation to be updated at the same pace as the server. When properly defined via Swagger, a consumer can understand and interact with the remote service with a minimal amount of implementation logic. Thus Swagger removes the guesswork in calling the service.</w:t>
      </w:r>
    </w:p>
    <w:p w:rsidR="00304995" w:rsidRDefault="00304995" w:rsidP="00304995">
      <w:pPr>
        <w:spacing w:after="0" w:line="240" w:lineRule="auto"/>
        <w:rPr>
          <w:rFonts w:eastAsia="Times New Roman" w:cstheme="minorHAnsi"/>
          <w:color w:val="333333"/>
          <w:sz w:val="24"/>
          <w:szCs w:val="24"/>
          <w:lang w:eastAsia="en-IN"/>
        </w:rPr>
      </w:pPr>
      <w:r w:rsidRPr="00304995">
        <w:rPr>
          <w:rFonts w:eastAsia="Times New Roman" w:cstheme="minorHAnsi"/>
          <w:color w:val="333333"/>
          <w:sz w:val="24"/>
          <w:szCs w:val="24"/>
          <w:lang w:eastAsia="en-IN"/>
        </w:rPr>
        <w:t>The project will be as follows-</w:t>
      </w:r>
      <w:r w:rsidRPr="00304995">
        <w:rPr>
          <w:rFonts w:eastAsia="Times New Roman" w:cstheme="minorHAnsi"/>
          <w:color w:val="333333"/>
          <w:sz w:val="24"/>
          <w:szCs w:val="24"/>
          <w:lang w:eastAsia="en-IN"/>
        </w:rPr>
        <w:br/>
      </w:r>
      <w:r w:rsidRPr="00304995">
        <w:rPr>
          <w:rFonts w:eastAsia="Times New Roman" w:cstheme="minorHAnsi"/>
          <w:noProof/>
          <w:color w:val="333333"/>
          <w:sz w:val="24"/>
          <w:szCs w:val="24"/>
          <w:lang w:eastAsia="en-IN"/>
        </w:rPr>
        <w:drawing>
          <wp:inline distT="0" distB="0" distL="0" distR="0" wp14:anchorId="61E0AF39" wp14:editId="03AEF886">
            <wp:extent cx="2599055" cy="1857375"/>
            <wp:effectExtent l="0" t="0" r="0" b="9525"/>
            <wp:docPr id="3" name="Picture 3" descr="Spring Boot Swagger Setu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Boot Swagger Setup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9055" cy="1857375"/>
                    </a:xfrm>
                    <a:prstGeom prst="rect">
                      <a:avLst/>
                    </a:prstGeom>
                    <a:noFill/>
                    <a:ln>
                      <a:noFill/>
                    </a:ln>
                  </pic:spPr>
                </pic:pic>
              </a:graphicData>
            </a:graphic>
          </wp:inline>
        </w:drawing>
      </w:r>
      <w:r w:rsidRPr="00304995">
        <w:rPr>
          <w:rFonts w:eastAsia="Times New Roman" w:cstheme="minorHAnsi"/>
          <w:color w:val="333333"/>
          <w:sz w:val="24"/>
          <w:szCs w:val="24"/>
          <w:lang w:eastAsia="en-IN"/>
        </w:rPr>
        <w:br/>
      </w:r>
      <w:r w:rsidRPr="00304995">
        <w:rPr>
          <w:rFonts w:eastAsia="Times New Roman" w:cstheme="minorHAnsi"/>
          <w:color w:val="333333"/>
          <w:sz w:val="24"/>
          <w:szCs w:val="24"/>
          <w:lang w:eastAsia="en-IN"/>
        </w:rPr>
        <w:br/>
      </w:r>
    </w:p>
    <w:p w:rsidR="00304995" w:rsidRDefault="00304995" w:rsidP="00304995">
      <w:pPr>
        <w:spacing w:after="0" w:line="240" w:lineRule="auto"/>
        <w:rPr>
          <w:rFonts w:eastAsia="Times New Roman" w:cstheme="minorHAnsi"/>
          <w:color w:val="333333"/>
          <w:sz w:val="24"/>
          <w:szCs w:val="24"/>
          <w:lang w:eastAsia="en-IN"/>
        </w:rPr>
      </w:pPr>
    </w:p>
    <w:p w:rsidR="00304995" w:rsidRPr="00304995" w:rsidRDefault="00304995" w:rsidP="00304995">
      <w:pPr>
        <w:spacing w:after="0" w:line="240" w:lineRule="auto"/>
        <w:rPr>
          <w:rFonts w:eastAsia="Times New Roman" w:cstheme="minorHAnsi"/>
          <w:color w:val="333333"/>
          <w:sz w:val="24"/>
          <w:szCs w:val="24"/>
          <w:lang w:eastAsia="en-IN"/>
        </w:rPr>
      </w:pPr>
      <w:r w:rsidRPr="00304995">
        <w:rPr>
          <w:rFonts w:eastAsia="Times New Roman" w:cstheme="minorHAnsi"/>
          <w:color w:val="333333"/>
          <w:sz w:val="24"/>
          <w:szCs w:val="24"/>
          <w:lang w:eastAsia="en-IN"/>
        </w:rPr>
        <w:lastRenderedPageBreak/>
        <w:t xml:space="preserve">In the Maven we need the swagger </w:t>
      </w:r>
      <w:proofErr w:type="spellStart"/>
      <w:r w:rsidRPr="00304995">
        <w:rPr>
          <w:rFonts w:eastAsia="Times New Roman" w:cstheme="minorHAnsi"/>
          <w:color w:val="333333"/>
          <w:sz w:val="24"/>
          <w:szCs w:val="24"/>
          <w:lang w:eastAsia="en-IN"/>
        </w:rPr>
        <w:t>dependency.Maven</w:t>
      </w:r>
      <w:proofErr w:type="spellEnd"/>
      <w:r w:rsidRPr="00304995">
        <w:rPr>
          <w:rFonts w:eastAsia="Times New Roman" w:cstheme="minorHAnsi"/>
          <w:color w:val="333333"/>
          <w:sz w:val="24"/>
          <w:szCs w:val="24"/>
          <w:lang w:eastAsia="en-IN"/>
        </w:rPr>
        <w:t xml:space="preserve"> will be as follows-</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304995">
        <w:rPr>
          <w:rFonts w:eastAsia="Times New Roman" w:cstheme="minorHAnsi"/>
          <w:color w:val="333333"/>
          <w:sz w:val="24"/>
          <w:szCs w:val="24"/>
          <w:lang w:eastAsia="en-IN"/>
        </w:rPr>
        <w:t xml:space="preserve">&lt;project </w:t>
      </w:r>
      <w:proofErr w:type="spellStart"/>
      <w:r w:rsidRPr="00304995">
        <w:rPr>
          <w:rFonts w:eastAsia="Times New Roman" w:cstheme="minorHAnsi"/>
          <w:color w:val="333333"/>
          <w:sz w:val="24"/>
          <w:szCs w:val="24"/>
          <w:lang w:eastAsia="en-IN"/>
        </w:rPr>
        <w:t>xmlns</w:t>
      </w:r>
      <w:proofErr w:type="spellEnd"/>
      <w:r w:rsidRPr="00304995">
        <w:rPr>
          <w:rFonts w:eastAsia="Times New Roman" w:cstheme="minorHAnsi"/>
          <w:color w:val="333333"/>
          <w:sz w:val="24"/>
          <w:szCs w:val="24"/>
          <w:lang w:eastAsia="en-IN"/>
        </w:rPr>
        <w:t xml:space="preserve">="http://maven.apache.org/POM/4.0.0" </w:t>
      </w:r>
      <w:proofErr w:type="spellStart"/>
      <w:r w:rsidRPr="00304995">
        <w:rPr>
          <w:rFonts w:eastAsia="Times New Roman" w:cstheme="minorHAnsi"/>
          <w:color w:val="333333"/>
          <w:sz w:val="24"/>
          <w:szCs w:val="24"/>
          <w:lang w:eastAsia="en-IN"/>
        </w:rPr>
        <w:t>xmlns:xsi</w:t>
      </w:r>
      <w:proofErr w:type="spellEnd"/>
      <w:r w:rsidRPr="00304995">
        <w:rPr>
          <w:rFonts w:eastAsia="Times New Roman" w:cstheme="minorHAnsi"/>
          <w:color w:val="333333"/>
          <w:sz w:val="24"/>
          <w:szCs w:val="24"/>
          <w:lang w:eastAsia="en-IN"/>
        </w:rPr>
        <w:t>="http://www.w3.org/2001/XMLSchema-instance"</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304995">
        <w:rPr>
          <w:rFonts w:eastAsia="Times New Roman" w:cstheme="minorHAnsi"/>
          <w:color w:val="333333"/>
          <w:sz w:val="24"/>
          <w:szCs w:val="24"/>
          <w:lang w:eastAsia="en-IN"/>
        </w:rPr>
        <w:tab/>
      </w:r>
      <w:proofErr w:type="spellStart"/>
      <w:r w:rsidRPr="00304995">
        <w:rPr>
          <w:rFonts w:eastAsia="Times New Roman" w:cstheme="minorHAnsi"/>
          <w:color w:val="333333"/>
          <w:sz w:val="24"/>
          <w:szCs w:val="24"/>
          <w:lang w:eastAsia="en-IN"/>
        </w:rPr>
        <w:t>xsi:schemaLocation</w:t>
      </w:r>
      <w:proofErr w:type="spellEnd"/>
      <w:r w:rsidRPr="00304995">
        <w:rPr>
          <w:rFonts w:eastAsia="Times New Roman" w:cstheme="minorHAnsi"/>
          <w:color w:val="333333"/>
          <w:sz w:val="24"/>
          <w:szCs w:val="24"/>
          <w:lang w:eastAsia="en-IN"/>
        </w:rPr>
        <w:t>="http://maven.apache.org/POM/4.0.0 http://maven.apache.org/xsd/maven-4.0.0.xsd"&gt;</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304995">
        <w:rPr>
          <w:rFonts w:eastAsia="Times New Roman" w:cstheme="minorHAnsi"/>
          <w:color w:val="333333"/>
          <w:sz w:val="24"/>
          <w:szCs w:val="24"/>
          <w:lang w:eastAsia="en-IN"/>
        </w:rPr>
        <w:tab/>
        <w:t>&lt;</w:t>
      </w:r>
      <w:proofErr w:type="spellStart"/>
      <w:r w:rsidRPr="00304995">
        <w:rPr>
          <w:rFonts w:eastAsia="Times New Roman" w:cstheme="minorHAnsi"/>
          <w:color w:val="333333"/>
          <w:sz w:val="24"/>
          <w:szCs w:val="24"/>
          <w:lang w:eastAsia="en-IN"/>
        </w:rPr>
        <w:t>modelVersion</w:t>
      </w:r>
      <w:proofErr w:type="spellEnd"/>
      <w:r w:rsidRPr="00304995">
        <w:rPr>
          <w:rFonts w:eastAsia="Times New Roman" w:cstheme="minorHAnsi"/>
          <w:color w:val="333333"/>
          <w:sz w:val="24"/>
          <w:szCs w:val="24"/>
          <w:lang w:eastAsia="en-IN"/>
        </w:rPr>
        <w:t>&gt;4.0.0&lt;/</w:t>
      </w:r>
      <w:proofErr w:type="spellStart"/>
      <w:r w:rsidRPr="00304995">
        <w:rPr>
          <w:rFonts w:eastAsia="Times New Roman" w:cstheme="minorHAnsi"/>
          <w:color w:val="333333"/>
          <w:sz w:val="24"/>
          <w:szCs w:val="24"/>
          <w:lang w:eastAsia="en-IN"/>
        </w:rPr>
        <w:t>modelVersion</w:t>
      </w:r>
      <w:proofErr w:type="spellEnd"/>
      <w:r w:rsidRPr="00304995">
        <w:rPr>
          <w:rFonts w:eastAsia="Times New Roman" w:cstheme="minorHAnsi"/>
          <w:color w:val="333333"/>
          <w:sz w:val="24"/>
          <w:szCs w:val="24"/>
          <w:lang w:eastAsia="en-IN"/>
        </w:rPr>
        <w:t>&gt;</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304995">
        <w:rPr>
          <w:rFonts w:eastAsia="Times New Roman" w:cstheme="minorHAnsi"/>
          <w:color w:val="333333"/>
          <w:sz w:val="24"/>
          <w:szCs w:val="24"/>
          <w:lang w:eastAsia="en-IN"/>
        </w:rPr>
        <w:tab/>
        <w:t>&lt;</w:t>
      </w:r>
      <w:proofErr w:type="spellStart"/>
      <w:proofErr w:type="gramStart"/>
      <w:r w:rsidRPr="00304995">
        <w:rPr>
          <w:rFonts w:eastAsia="Times New Roman" w:cstheme="minorHAnsi"/>
          <w:color w:val="333333"/>
          <w:sz w:val="24"/>
          <w:szCs w:val="24"/>
          <w:lang w:eastAsia="en-IN"/>
        </w:rPr>
        <w:t>groupId</w:t>
      </w:r>
      <w:proofErr w:type="spellEnd"/>
      <w:r w:rsidRPr="00304995">
        <w:rPr>
          <w:rFonts w:eastAsia="Times New Roman" w:cstheme="minorHAnsi"/>
          <w:color w:val="333333"/>
          <w:sz w:val="24"/>
          <w:szCs w:val="24"/>
          <w:lang w:eastAsia="en-IN"/>
        </w:rPr>
        <w:t>&gt;</w:t>
      </w:r>
      <w:proofErr w:type="spellStart"/>
      <w:proofErr w:type="gramEnd"/>
      <w:r w:rsidRPr="00304995">
        <w:rPr>
          <w:rFonts w:eastAsia="Times New Roman" w:cstheme="minorHAnsi"/>
          <w:color w:val="333333"/>
          <w:sz w:val="24"/>
          <w:szCs w:val="24"/>
          <w:lang w:eastAsia="en-IN"/>
        </w:rPr>
        <w:t>com.javainuse</w:t>
      </w:r>
      <w:proofErr w:type="spellEnd"/>
      <w:r w:rsidRPr="00304995">
        <w:rPr>
          <w:rFonts w:eastAsia="Times New Roman" w:cstheme="minorHAnsi"/>
          <w:color w:val="333333"/>
          <w:sz w:val="24"/>
          <w:szCs w:val="24"/>
          <w:lang w:eastAsia="en-IN"/>
        </w:rPr>
        <w:t>&lt;/</w:t>
      </w:r>
      <w:proofErr w:type="spellStart"/>
      <w:r w:rsidRPr="00304995">
        <w:rPr>
          <w:rFonts w:eastAsia="Times New Roman" w:cstheme="minorHAnsi"/>
          <w:color w:val="333333"/>
          <w:sz w:val="24"/>
          <w:szCs w:val="24"/>
          <w:lang w:eastAsia="en-IN"/>
        </w:rPr>
        <w:t>groupId</w:t>
      </w:r>
      <w:proofErr w:type="spellEnd"/>
      <w:r w:rsidRPr="00304995">
        <w:rPr>
          <w:rFonts w:eastAsia="Times New Roman" w:cstheme="minorHAnsi"/>
          <w:color w:val="333333"/>
          <w:sz w:val="24"/>
          <w:szCs w:val="24"/>
          <w:lang w:eastAsia="en-IN"/>
        </w:rPr>
        <w:t>&gt;</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304995">
        <w:rPr>
          <w:rFonts w:eastAsia="Times New Roman" w:cstheme="minorHAnsi"/>
          <w:color w:val="333333"/>
          <w:sz w:val="24"/>
          <w:szCs w:val="24"/>
          <w:lang w:eastAsia="en-IN"/>
        </w:rPr>
        <w:tab/>
        <w:t>&lt;</w:t>
      </w:r>
      <w:proofErr w:type="spellStart"/>
      <w:proofErr w:type="gramStart"/>
      <w:r w:rsidRPr="00304995">
        <w:rPr>
          <w:rFonts w:eastAsia="Times New Roman" w:cstheme="minorHAnsi"/>
          <w:color w:val="333333"/>
          <w:sz w:val="24"/>
          <w:szCs w:val="24"/>
          <w:lang w:eastAsia="en-IN"/>
        </w:rPr>
        <w:t>artifactId</w:t>
      </w:r>
      <w:proofErr w:type="spellEnd"/>
      <w:r w:rsidRPr="00304995">
        <w:rPr>
          <w:rFonts w:eastAsia="Times New Roman" w:cstheme="minorHAnsi"/>
          <w:color w:val="333333"/>
          <w:sz w:val="24"/>
          <w:szCs w:val="24"/>
          <w:lang w:eastAsia="en-IN"/>
        </w:rPr>
        <w:t>&gt;</w:t>
      </w:r>
      <w:proofErr w:type="spellStart"/>
      <w:proofErr w:type="gramEnd"/>
      <w:r w:rsidRPr="00304995">
        <w:rPr>
          <w:rFonts w:eastAsia="Times New Roman" w:cstheme="minorHAnsi"/>
          <w:color w:val="333333"/>
          <w:sz w:val="24"/>
          <w:szCs w:val="24"/>
          <w:lang w:eastAsia="en-IN"/>
        </w:rPr>
        <w:t>springboot</w:t>
      </w:r>
      <w:proofErr w:type="spellEnd"/>
      <w:r w:rsidRPr="00304995">
        <w:rPr>
          <w:rFonts w:eastAsia="Times New Roman" w:cstheme="minorHAnsi"/>
          <w:color w:val="333333"/>
          <w:sz w:val="24"/>
          <w:szCs w:val="24"/>
          <w:lang w:eastAsia="en-IN"/>
        </w:rPr>
        <w:t>-swagger-test&lt;/</w:t>
      </w:r>
      <w:proofErr w:type="spellStart"/>
      <w:r w:rsidRPr="00304995">
        <w:rPr>
          <w:rFonts w:eastAsia="Times New Roman" w:cstheme="minorHAnsi"/>
          <w:color w:val="333333"/>
          <w:sz w:val="24"/>
          <w:szCs w:val="24"/>
          <w:lang w:eastAsia="en-IN"/>
        </w:rPr>
        <w:t>artifactId</w:t>
      </w:r>
      <w:proofErr w:type="spellEnd"/>
      <w:r w:rsidRPr="00304995">
        <w:rPr>
          <w:rFonts w:eastAsia="Times New Roman" w:cstheme="minorHAnsi"/>
          <w:color w:val="333333"/>
          <w:sz w:val="24"/>
          <w:szCs w:val="24"/>
          <w:lang w:eastAsia="en-IN"/>
        </w:rPr>
        <w:t>&gt;</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304995">
        <w:rPr>
          <w:rFonts w:eastAsia="Times New Roman" w:cstheme="minorHAnsi"/>
          <w:color w:val="333333"/>
          <w:sz w:val="24"/>
          <w:szCs w:val="24"/>
          <w:lang w:eastAsia="en-IN"/>
        </w:rPr>
        <w:tab/>
        <w:t>&lt;version&gt;0.0.1-SNAPSHOT&lt;/version&gt;</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304995">
        <w:rPr>
          <w:rFonts w:eastAsia="Times New Roman" w:cstheme="minorHAnsi"/>
          <w:color w:val="333333"/>
          <w:sz w:val="24"/>
          <w:szCs w:val="24"/>
          <w:lang w:eastAsia="en-IN"/>
        </w:rPr>
        <w:tab/>
        <w:t>&lt;</w:t>
      </w:r>
      <w:proofErr w:type="gramStart"/>
      <w:r w:rsidRPr="00304995">
        <w:rPr>
          <w:rFonts w:eastAsia="Times New Roman" w:cstheme="minorHAnsi"/>
          <w:color w:val="333333"/>
          <w:sz w:val="24"/>
          <w:szCs w:val="24"/>
          <w:lang w:eastAsia="en-IN"/>
        </w:rPr>
        <w:t>packaging&gt;</w:t>
      </w:r>
      <w:proofErr w:type="gramEnd"/>
      <w:r w:rsidRPr="00304995">
        <w:rPr>
          <w:rFonts w:eastAsia="Times New Roman" w:cstheme="minorHAnsi"/>
          <w:color w:val="333333"/>
          <w:sz w:val="24"/>
          <w:szCs w:val="24"/>
          <w:lang w:eastAsia="en-IN"/>
        </w:rPr>
        <w:t>jar&lt;/packaging&gt;</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304995">
        <w:rPr>
          <w:rFonts w:eastAsia="Times New Roman" w:cstheme="minorHAnsi"/>
          <w:color w:val="333333"/>
          <w:sz w:val="24"/>
          <w:szCs w:val="24"/>
          <w:lang w:eastAsia="en-IN"/>
        </w:rPr>
        <w:tab/>
        <w:t>&lt;</w:t>
      </w:r>
      <w:proofErr w:type="gramStart"/>
      <w:r w:rsidRPr="00304995">
        <w:rPr>
          <w:rFonts w:eastAsia="Times New Roman" w:cstheme="minorHAnsi"/>
          <w:color w:val="333333"/>
          <w:sz w:val="24"/>
          <w:szCs w:val="24"/>
          <w:lang w:eastAsia="en-IN"/>
        </w:rPr>
        <w:t>parent</w:t>
      </w:r>
      <w:proofErr w:type="gramEnd"/>
      <w:r w:rsidRPr="00304995">
        <w:rPr>
          <w:rFonts w:eastAsia="Times New Roman" w:cstheme="minorHAnsi"/>
          <w:color w:val="333333"/>
          <w:sz w:val="24"/>
          <w:szCs w:val="24"/>
          <w:lang w:eastAsia="en-IN"/>
        </w:rPr>
        <w:t>&gt;</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304995">
        <w:rPr>
          <w:rFonts w:eastAsia="Times New Roman" w:cstheme="minorHAnsi"/>
          <w:color w:val="333333"/>
          <w:sz w:val="24"/>
          <w:szCs w:val="24"/>
          <w:lang w:eastAsia="en-IN"/>
        </w:rPr>
        <w:tab/>
      </w:r>
      <w:r w:rsidRPr="00304995">
        <w:rPr>
          <w:rFonts w:eastAsia="Times New Roman" w:cstheme="minorHAnsi"/>
          <w:color w:val="333333"/>
          <w:sz w:val="24"/>
          <w:szCs w:val="24"/>
          <w:lang w:eastAsia="en-IN"/>
        </w:rPr>
        <w:tab/>
        <w:t>&lt;</w:t>
      </w:r>
      <w:proofErr w:type="spellStart"/>
      <w:r w:rsidRPr="00304995">
        <w:rPr>
          <w:rFonts w:eastAsia="Times New Roman" w:cstheme="minorHAnsi"/>
          <w:color w:val="333333"/>
          <w:sz w:val="24"/>
          <w:szCs w:val="24"/>
          <w:lang w:eastAsia="en-IN"/>
        </w:rPr>
        <w:t>groupId</w:t>
      </w:r>
      <w:proofErr w:type="spellEnd"/>
      <w:r w:rsidRPr="00304995">
        <w:rPr>
          <w:rFonts w:eastAsia="Times New Roman" w:cstheme="minorHAnsi"/>
          <w:color w:val="333333"/>
          <w:sz w:val="24"/>
          <w:szCs w:val="24"/>
          <w:lang w:eastAsia="en-IN"/>
        </w:rPr>
        <w:t>&gt;</w:t>
      </w:r>
      <w:proofErr w:type="spellStart"/>
      <w:r w:rsidRPr="00304995">
        <w:rPr>
          <w:rFonts w:eastAsia="Times New Roman" w:cstheme="minorHAnsi"/>
          <w:color w:val="333333"/>
          <w:sz w:val="24"/>
          <w:szCs w:val="24"/>
          <w:lang w:eastAsia="en-IN"/>
        </w:rPr>
        <w:t>org.springframework.boot</w:t>
      </w:r>
      <w:proofErr w:type="spellEnd"/>
      <w:r w:rsidRPr="00304995">
        <w:rPr>
          <w:rFonts w:eastAsia="Times New Roman" w:cstheme="minorHAnsi"/>
          <w:color w:val="333333"/>
          <w:sz w:val="24"/>
          <w:szCs w:val="24"/>
          <w:lang w:eastAsia="en-IN"/>
        </w:rPr>
        <w:t>&lt;/</w:t>
      </w:r>
      <w:proofErr w:type="spellStart"/>
      <w:r w:rsidRPr="00304995">
        <w:rPr>
          <w:rFonts w:eastAsia="Times New Roman" w:cstheme="minorHAnsi"/>
          <w:color w:val="333333"/>
          <w:sz w:val="24"/>
          <w:szCs w:val="24"/>
          <w:lang w:eastAsia="en-IN"/>
        </w:rPr>
        <w:t>groupId</w:t>
      </w:r>
      <w:proofErr w:type="spellEnd"/>
      <w:r w:rsidRPr="00304995">
        <w:rPr>
          <w:rFonts w:eastAsia="Times New Roman" w:cstheme="minorHAnsi"/>
          <w:color w:val="333333"/>
          <w:sz w:val="24"/>
          <w:szCs w:val="24"/>
          <w:lang w:eastAsia="en-IN"/>
        </w:rPr>
        <w:t>&gt;</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304995">
        <w:rPr>
          <w:rFonts w:eastAsia="Times New Roman" w:cstheme="minorHAnsi"/>
          <w:color w:val="333333"/>
          <w:sz w:val="24"/>
          <w:szCs w:val="24"/>
          <w:lang w:eastAsia="en-IN"/>
        </w:rPr>
        <w:tab/>
      </w:r>
      <w:r w:rsidRPr="00304995">
        <w:rPr>
          <w:rFonts w:eastAsia="Times New Roman" w:cstheme="minorHAnsi"/>
          <w:color w:val="333333"/>
          <w:sz w:val="24"/>
          <w:szCs w:val="24"/>
          <w:lang w:eastAsia="en-IN"/>
        </w:rPr>
        <w:tab/>
        <w:t>&lt;</w:t>
      </w:r>
      <w:proofErr w:type="spellStart"/>
      <w:proofErr w:type="gramStart"/>
      <w:r w:rsidRPr="00304995">
        <w:rPr>
          <w:rFonts w:eastAsia="Times New Roman" w:cstheme="minorHAnsi"/>
          <w:color w:val="333333"/>
          <w:sz w:val="24"/>
          <w:szCs w:val="24"/>
          <w:lang w:eastAsia="en-IN"/>
        </w:rPr>
        <w:t>artifactId</w:t>
      </w:r>
      <w:proofErr w:type="spellEnd"/>
      <w:r w:rsidRPr="00304995">
        <w:rPr>
          <w:rFonts w:eastAsia="Times New Roman" w:cstheme="minorHAnsi"/>
          <w:color w:val="333333"/>
          <w:sz w:val="24"/>
          <w:szCs w:val="24"/>
          <w:lang w:eastAsia="en-IN"/>
        </w:rPr>
        <w:t>&gt;</w:t>
      </w:r>
      <w:proofErr w:type="gramEnd"/>
      <w:r w:rsidRPr="00304995">
        <w:rPr>
          <w:rFonts w:eastAsia="Times New Roman" w:cstheme="minorHAnsi"/>
          <w:color w:val="333333"/>
          <w:sz w:val="24"/>
          <w:szCs w:val="24"/>
          <w:lang w:eastAsia="en-IN"/>
        </w:rPr>
        <w:t>spring-boot-starter-parent&lt;/</w:t>
      </w:r>
      <w:proofErr w:type="spellStart"/>
      <w:r w:rsidRPr="00304995">
        <w:rPr>
          <w:rFonts w:eastAsia="Times New Roman" w:cstheme="minorHAnsi"/>
          <w:color w:val="333333"/>
          <w:sz w:val="24"/>
          <w:szCs w:val="24"/>
          <w:lang w:eastAsia="en-IN"/>
        </w:rPr>
        <w:t>artifactId</w:t>
      </w:r>
      <w:proofErr w:type="spellEnd"/>
      <w:r w:rsidRPr="00304995">
        <w:rPr>
          <w:rFonts w:eastAsia="Times New Roman" w:cstheme="minorHAnsi"/>
          <w:color w:val="333333"/>
          <w:sz w:val="24"/>
          <w:szCs w:val="24"/>
          <w:lang w:eastAsia="en-IN"/>
        </w:rPr>
        <w:t>&gt;</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304995">
        <w:rPr>
          <w:rFonts w:eastAsia="Times New Roman" w:cstheme="minorHAnsi"/>
          <w:color w:val="333333"/>
          <w:sz w:val="24"/>
          <w:szCs w:val="24"/>
          <w:lang w:eastAsia="en-IN"/>
        </w:rPr>
        <w:tab/>
      </w:r>
      <w:r w:rsidRPr="00304995">
        <w:rPr>
          <w:rFonts w:eastAsia="Times New Roman" w:cstheme="minorHAnsi"/>
          <w:color w:val="333333"/>
          <w:sz w:val="24"/>
          <w:szCs w:val="24"/>
          <w:lang w:eastAsia="en-IN"/>
        </w:rPr>
        <w:tab/>
        <w:t>&lt;version&gt;1.4.1.RELEASE&lt;/version&gt;</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304995">
        <w:rPr>
          <w:rFonts w:eastAsia="Times New Roman" w:cstheme="minorHAnsi"/>
          <w:color w:val="333333"/>
          <w:sz w:val="24"/>
          <w:szCs w:val="24"/>
          <w:lang w:eastAsia="en-IN"/>
        </w:rPr>
        <w:tab/>
        <w:t>&lt;/parent&gt;</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304995">
        <w:rPr>
          <w:rFonts w:eastAsia="Times New Roman" w:cstheme="minorHAnsi"/>
          <w:color w:val="333333"/>
          <w:sz w:val="24"/>
          <w:szCs w:val="24"/>
          <w:lang w:eastAsia="en-IN"/>
        </w:rPr>
        <w:tab/>
        <w:t>&lt;</w:t>
      </w:r>
      <w:proofErr w:type="gramStart"/>
      <w:r w:rsidRPr="00304995">
        <w:rPr>
          <w:rFonts w:eastAsia="Times New Roman" w:cstheme="minorHAnsi"/>
          <w:color w:val="333333"/>
          <w:sz w:val="24"/>
          <w:szCs w:val="24"/>
          <w:lang w:eastAsia="en-IN"/>
        </w:rPr>
        <w:t>dependencies</w:t>
      </w:r>
      <w:proofErr w:type="gramEnd"/>
      <w:r w:rsidRPr="00304995">
        <w:rPr>
          <w:rFonts w:eastAsia="Times New Roman" w:cstheme="minorHAnsi"/>
          <w:color w:val="333333"/>
          <w:sz w:val="24"/>
          <w:szCs w:val="24"/>
          <w:lang w:eastAsia="en-IN"/>
        </w:rPr>
        <w:t>&gt;</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304995">
        <w:rPr>
          <w:rFonts w:eastAsia="Times New Roman" w:cstheme="minorHAnsi"/>
          <w:color w:val="333333"/>
          <w:sz w:val="24"/>
          <w:szCs w:val="24"/>
          <w:lang w:eastAsia="en-IN"/>
        </w:rPr>
        <w:tab/>
      </w:r>
      <w:r w:rsidRPr="00304995">
        <w:rPr>
          <w:rFonts w:eastAsia="Times New Roman" w:cstheme="minorHAnsi"/>
          <w:color w:val="333333"/>
          <w:sz w:val="24"/>
          <w:szCs w:val="24"/>
          <w:lang w:eastAsia="en-IN"/>
        </w:rPr>
        <w:tab/>
        <w:t>&lt;</w:t>
      </w:r>
      <w:proofErr w:type="gramStart"/>
      <w:r w:rsidRPr="00304995">
        <w:rPr>
          <w:rFonts w:eastAsia="Times New Roman" w:cstheme="minorHAnsi"/>
          <w:color w:val="333333"/>
          <w:sz w:val="24"/>
          <w:szCs w:val="24"/>
          <w:lang w:eastAsia="en-IN"/>
        </w:rPr>
        <w:t>dependency</w:t>
      </w:r>
      <w:proofErr w:type="gramEnd"/>
      <w:r w:rsidRPr="00304995">
        <w:rPr>
          <w:rFonts w:eastAsia="Times New Roman" w:cstheme="minorHAnsi"/>
          <w:color w:val="333333"/>
          <w:sz w:val="24"/>
          <w:szCs w:val="24"/>
          <w:lang w:eastAsia="en-IN"/>
        </w:rPr>
        <w:t>&gt;</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304995">
        <w:rPr>
          <w:rFonts w:eastAsia="Times New Roman" w:cstheme="minorHAnsi"/>
          <w:color w:val="333333"/>
          <w:sz w:val="24"/>
          <w:szCs w:val="24"/>
          <w:lang w:eastAsia="en-IN"/>
        </w:rPr>
        <w:tab/>
      </w:r>
      <w:r w:rsidRPr="00304995">
        <w:rPr>
          <w:rFonts w:eastAsia="Times New Roman" w:cstheme="minorHAnsi"/>
          <w:color w:val="333333"/>
          <w:sz w:val="24"/>
          <w:szCs w:val="24"/>
          <w:lang w:eastAsia="en-IN"/>
        </w:rPr>
        <w:tab/>
      </w:r>
      <w:r w:rsidRPr="00304995">
        <w:rPr>
          <w:rFonts w:eastAsia="Times New Roman" w:cstheme="minorHAnsi"/>
          <w:color w:val="333333"/>
          <w:sz w:val="24"/>
          <w:szCs w:val="24"/>
          <w:lang w:eastAsia="en-IN"/>
        </w:rPr>
        <w:tab/>
        <w:t>&lt;</w:t>
      </w:r>
      <w:proofErr w:type="spellStart"/>
      <w:r w:rsidRPr="00304995">
        <w:rPr>
          <w:rFonts w:eastAsia="Times New Roman" w:cstheme="minorHAnsi"/>
          <w:color w:val="333333"/>
          <w:sz w:val="24"/>
          <w:szCs w:val="24"/>
          <w:lang w:eastAsia="en-IN"/>
        </w:rPr>
        <w:t>groupId</w:t>
      </w:r>
      <w:proofErr w:type="spellEnd"/>
      <w:r w:rsidRPr="00304995">
        <w:rPr>
          <w:rFonts w:eastAsia="Times New Roman" w:cstheme="minorHAnsi"/>
          <w:color w:val="333333"/>
          <w:sz w:val="24"/>
          <w:szCs w:val="24"/>
          <w:lang w:eastAsia="en-IN"/>
        </w:rPr>
        <w:t>&gt;</w:t>
      </w:r>
      <w:proofErr w:type="spellStart"/>
      <w:r w:rsidRPr="00304995">
        <w:rPr>
          <w:rFonts w:eastAsia="Times New Roman" w:cstheme="minorHAnsi"/>
          <w:color w:val="333333"/>
          <w:sz w:val="24"/>
          <w:szCs w:val="24"/>
          <w:lang w:eastAsia="en-IN"/>
        </w:rPr>
        <w:t>org.springframework.boot</w:t>
      </w:r>
      <w:proofErr w:type="spellEnd"/>
      <w:r w:rsidRPr="00304995">
        <w:rPr>
          <w:rFonts w:eastAsia="Times New Roman" w:cstheme="minorHAnsi"/>
          <w:color w:val="333333"/>
          <w:sz w:val="24"/>
          <w:szCs w:val="24"/>
          <w:lang w:eastAsia="en-IN"/>
        </w:rPr>
        <w:t>&lt;/</w:t>
      </w:r>
      <w:proofErr w:type="spellStart"/>
      <w:r w:rsidRPr="00304995">
        <w:rPr>
          <w:rFonts w:eastAsia="Times New Roman" w:cstheme="minorHAnsi"/>
          <w:color w:val="333333"/>
          <w:sz w:val="24"/>
          <w:szCs w:val="24"/>
          <w:lang w:eastAsia="en-IN"/>
        </w:rPr>
        <w:t>groupId</w:t>
      </w:r>
      <w:proofErr w:type="spellEnd"/>
      <w:r w:rsidRPr="00304995">
        <w:rPr>
          <w:rFonts w:eastAsia="Times New Roman" w:cstheme="minorHAnsi"/>
          <w:color w:val="333333"/>
          <w:sz w:val="24"/>
          <w:szCs w:val="24"/>
          <w:lang w:eastAsia="en-IN"/>
        </w:rPr>
        <w:t>&gt;</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304995">
        <w:rPr>
          <w:rFonts w:eastAsia="Times New Roman" w:cstheme="minorHAnsi"/>
          <w:color w:val="333333"/>
          <w:sz w:val="24"/>
          <w:szCs w:val="24"/>
          <w:lang w:eastAsia="en-IN"/>
        </w:rPr>
        <w:tab/>
      </w:r>
      <w:r w:rsidRPr="00304995">
        <w:rPr>
          <w:rFonts w:eastAsia="Times New Roman" w:cstheme="minorHAnsi"/>
          <w:color w:val="333333"/>
          <w:sz w:val="24"/>
          <w:szCs w:val="24"/>
          <w:lang w:eastAsia="en-IN"/>
        </w:rPr>
        <w:tab/>
      </w:r>
      <w:r w:rsidRPr="00304995">
        <w:rPr>
          <w:rFonts w:eastAsia="Times New Roman" w:cstheme="minorHAnsi"/>
          <w:color w:val="333333"/>
          <w:sz w:val="24"/>
          <w:szCs w:val="24"/>
          <w:lang w:eastAsia="en-IN"/>
        </w:rPr>
        <w:tab/>
        <w:t>&lt;</w:t>
      </w:r>
      <w:proofErr w:type="spellStart"/>
      <w:proofErr w:type="gramStart"/>
      <w:r w:rsidRPr="00304995">
        <w:rPr>
          <w:rFonts w:eastAsia="Times New Roman" w:cstheme="minorHAnsi"/>
          <w:color w:val="333333"/>
          <w:sz w:val="24"/>
          <w:szCs w:val="24"/>
          <w:lang w:eastAsia="en-IN"/>
        </w:rPr>
        <w:t>artifactId</w:t>
      </w:r>
      <w:proofErr w:type="spellEnd"/>
      <w:r w:rsidRPr="00304995">
        <w:rPr>
          <w:rFonts w:eastAsia="Times New Roman" w:cstheme="minorHAnsi"/>
          <w:color w:val="333333"/>
          <w:sz w:val="24"/>
          <w:szCs w:val="24"/>
          <w:lang w:eastAsia="en-IN"/>
        </w:rPr>
        <w:t>&gt;</w:t>
      </w:r>
      <w:proofErr w:type="gramEnd"/>
      <w:r w:rsidRPr="00304995">
        <w:rPr>
          <w:rFonts w:eastAsia="Times New Roman" w:cstheme="minorHAnsi"/>
          <w:color w:val="333333"/>
          <w:sz w:val="24"/>
          <w:szCs w:val="24"/>
          <w:lang w:eastAsia="en-IN"/>
        </w:rPr>
        <w:t>spring-boot-starter-web&lt;/</w:t>
      </w:r>
      <w:proofErr w:type="spellStart"/>
      <w:r w:rsidRPr="00304995">
        <w:rPr>
          <w:rFonts w:eastAsia="Times New Roman" w:cstheme="minorHAnsi"/>
          <w:color w:val="333333"/>
          <w:sz w:val="24"/>
          <w:szCs w:val="24"/>
          <w:lang w:eastAsia="en-IN"/>
        </w:rPr>
        <w:t>artifactId</w:t>
      </w:r>
      <w:proofErr w:type="spellEnd"/>
      <w:r w:rsidRPr="00304995">
        <w:rPr>
          <w:rFonts w:eastAsia="Times New Roman" w:cstheme="minorHAnsi"/>
          <w:color w:val="333333"/>
          <w:sz w:val="24"/>
          <w:szCs w:val="24"/>
          <w:lang w:eastAsia="en-IN"/>
        </w:rPr>
        <w:t>&gt;</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304995">
        <w:rPr>
          <w:rFonts w:eastAsia="Times New Roman" w:cstheme="minorHAnsi"/>
          <w:color w:val="333333"/>
          <w:sz w:val="24"/>
          <w:szCs w:val="24"/>
          <w:lang w:eastAsia="en-IN"/>
        </w:rPr>
        <w:tab/>
      </w:r>
      <w:r w:rsidRPr="00304995">
        <w:rPr>
          <w:rFonts w:eastAsia="Times New Roman" w:cstheme="minorHAnsi"/>
          <w:color w:val="333333"/>
          <w:sz w:val="24"/>
          <w:szCs w:val="24"/>
          <w:lang w:eastAsia="en-IN"/>
        </w:rPr>
        <w:tab/>
        <w:t>&lt;/dependency&gt;</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304995">
        <w:rPr>
          <w:rFonts w:eastAsia="Times New Roman" w:cstheme="minorHAnsi"/>
          <w:color w:val="333333"/>
          <w:sz w:val="24"/>
          <w:szCs w:val="24"/>
          <w:lang w:eastAsia="en-IN"/>
        </w:rPr>
        <w:tab/>
      </w:r>
      <w:r w:rsidRPr="00304995">
        <w:rPr>
          <w:rFonts w:eastAsia="Times New Roman" w:cstheme="minorHAnsi"/>
          <w:color w:val="333333"/>
          <w:sz w:val="24"/>
          <w:szCs w:val="24"/>
          <w:lang w:eastAsia="en-IN"/>
        </w:rPr>
        <w:tab/>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304995">
        <w:rPr>
          <w:rFonts w:eastAsia="Times New Roman" w:cstheme="minorHAnsi"/>
          <w:b/>
          <w:bCs/>
          <w:color w:val="333333"/>
          <w:sz w:val="24"/>
          <w:szCs w:val="24"/>
          <w:lang w:eastAsia="en-IN"/>
        </w:rPr>
        <w:tab/>
      </w:r>
      <w:r w:rsidRPr="00304995">
        <w:rPr>
          <w:rFonts w:eastAsia="Times New Roman" w:cstheme="minorHAnsi"/>
          <w:b/>
          <w:bCs/>
          <w:color w:val="333333"/>
          <w:sz w:val="24"/>
          <w:szCs w:val="24"/>
          <w:lang w:eastAsia="en-IN"/>
        </w:rPr>
        <w:tab/>
        <w:t>&lt;</w:t>
      </w:r>
      <w:proofErr w:type="gramStart"/>
      <w:r w:rsidRPr="00304995">
        <w:rPr>
          <w:rFonts w:eastAsia="Times New Roman" w:cstheme="minorHAnsi"/>
          <w:b/>
          <w:bCs/>
          <w:color w:val="333333"/>
          <w:sz w:val="24"/>
          <w:szCs w:val="24"/>
          <w:lang w:eastAsia="en-IN"/>
        </w:rPr>
        <w:t>dependency</w:t>
      </w:r>
      <w:proofErr w:type="gramEnd"/>
      <w:r w:rsidRPr="00304995">
        <w:rPr>
          <w:rFonts w:eastAsia="Times New Roman" w:cstheme="minorHAnsi"/>
          <w:b/>
          <w:bCs/>
          <w:color w:val="333333"/>
          <w:sz w:val="24"/>
          <w:szCs w:val="24"/>
          <w:lang w:eastAsia="en-IN"/>
        </w:rPr>
        <w:t>&gt;</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304995">
        <w:rPr>
          <w:rFonts w:eastAsia="Times New Roman" w:cstheme="minorHAnsi"/>
          <w:b/>
          <w:bCs/>
          <w:color w:val="333333"/>
          <w:sz w:val="24"/>
          <w:szCs w:val="24"/>
          <w:lang w:eastAsia="en-IN"/>
        </w:rPr>
        <w:tab/>
      </w:r>
      <w:r w:rsidRPr="00304995">
        <w:rPr>
          <w:rFonts w:eastAsia="Times New Roman" w:cstheme="minorHAnsi"/>
          <w:b/>
          <w:bCs/>
          <w:color w:val="333333"/>
          <w:sz w:val="24"/>
          <w:szCs w:val="24"/>
          <w:lang w:eastAsia="en-IN"/>
        </w:rPr>
        <w:tab/>
      </w:r>
      <w:r w:rsidRPr="00304995">
        <w:rPr>
          <w:rFonts w:eastAsia="Times New Roman" w:cstheme="minorHAnsi"/>
          <w:b/>
          <w:bCs/>
          <w:color w:val="333333"/>
          <w:sz w:val="24"/>
          <w:szCs w:val="24"/>
          <w:lang w:eastAsia="en-IN"/>
        </w:rPr>
        <w:tab/>
        <w:t>&lt;</w:t>
      </w:r>
      <w:proofErr w:type="spellStart"/>
      <w:proofErr w:type="gramStart"/>
      <w:r w:rsidRPr="00304995">
        <w:rPr>
          <w:rFonts w:eastAsia="Times New Roman" w:cstheme="minorHAnsi"/>
          <w:b/>
          <w:bCs/>
          <w:color w:val="333333"/>
          <w:sz w:val="24"/>
          <w:szCs w:val="24"/>
          <w:lang w:eastAsia="en-IN"/>
        </w:rPr>
        <w:t>groupId</w:t>
      </w:r>
      <w:proofErr w:type="spellEnd"/>
      <w:r w:rsidRPr="00304995">
        <w:rPr>
          <w:rFonts w:eastAsia="Times New Roman" w:cstheme="minorHAnsi"/>
          <w:b/>
          <w:bCs/>
          <w:color w:val="333333"/>
          <w:sz w:val="24"/>
          <w:szCs w:val="24"/>
          <w:lang w:eastAsia="en-IN"/>
        </w:rPr>
        <w:t>&gt;</w:t>
      </w:r>
      <w:proofErr w:type="spellStart"/>
      <w:proofErr w:type="gramEnd"/>
      <w:r w:rsidRPr="00304995">
        <w:rPr>
          <w:rFonts w:eastAsia="Times New Roman" w:cstheme="minorHAnsi"/>
          <w:b/>
          <w:bCs/>
          <w:color w:val="333333"/>
          <w:sz w:val="24"/>
          <w:szCs w:val="24"/>
          <w:lang w:eastAsia="en-IN"/>
        </w:rPr>
        <w:t>io.springfox</w:t>
      </w:r>
      <w:proofErr w:type="spellEnd"/>
      <w:r w:rsidRPr="00304995">
        <w:rPr>
          <w:rFonts w:eastAsia="Times New Roman" w:cstheme="minorHAnsi"/>
          <w:b/>
          <w:bCs/>
          <w:color w:val="333333"/>
          <w:sz w:val="24"/>
          <w:szCs w:val="24"/>
          <w:lang w:eastAsia="en-IN"/>
        </w:rPr>
        <w:t>&lt;/</w:t>
      </w:r>
      <w:proofErr w:type="spellStart"/>
      <w:r w:rsidRPr="00304995">
        <w:rPr>
          <w:rFonts w:eastAsia="Times New Roman" w:cstheme="minorHAnsi"/>
          <w:b/>
          <w:bCs/>
          <w:color w:val="333333"/>
          <w:sz w:val="24"/>
          <w:szCs w:val="24"/>
          <w:lang w:eastAsia="en-IN"/>
        </w:rPr>
        <w:t>groupId</w:t>
      </w:r>
      <w:proofErr w:type="spellEnd"/>
      <w:r w:rsidRPr="00304995">
        <w:rPr>
          <w:rFonts w:eastAsia="Times New Roman" w:cstheme="minorHAnsi"/>
          <w:b/>
          <w:bCs/>
          <w:color w:val="333333"/>
          <w:sz w:val="24"/>
          <w:szCs w:val="24"/>
          <w:lang w:eastAsia="en-IN"/>
        </w:rPr>
        <w:t>&gt;</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304995">
        <w:rPr>
          <w:rFonts w:eastAsia="Times New Roman" w:cstheme="minorHAnsi"/>
          <w:b/>
          <w:bCs/>
          <w:color w:val="333333"/>
          <w:sz w:val="24"/>
          <w:szCs w:val="24"/>
          <w:lang w:eastAsia="en-IN"/>
        </w:rPr>
        <w:tab/>
      </w:r>
      <w:r w:rsidRPr="00304995">
        <w:rPr>
          <w:rFonts w:eastAsia="Times New Roman" w:cstheme="minorHAnsi"/>
          <w:b/>
          <w:bCs/>
          <w:color w:val="333333"/>
          <w:sz w:val="24"/>
          <w:szCs w:val="24"/>
          <w:lang w:eastAsia="en-IN"/>
        </w:rPr>
        <w:tab/>
      </w:r>
      <w:r w:rsidRPr="00304995">
        <w:rPr>
          <w:rFonts w:eastAsia="Times New Roman" w:cstheme="minorHAnsi"/>
          <w:b/>
          <w:bCs/>
          <w:color w:val="333333"/>
          <w:sz w:val="24"/>
          <w:szCs w:val="24"/>
          <w:lang w:eastAsia="en-IN"/>
        </w:rPr>
        <w:tab/>
        <w:t>&lt;</w:t>
      </w:r>
      <w:proofErr w:type="spellStart"/>
      <w:proofErr w:type="gramStart"/>
      <w:r w:rsidRPr="00304995">
        <w:rPr>
          <w:rFonts w:eastAsia="Times New Roman" w:cstheme="minorHAnsi"/>
          <w:b/>
          <w:bCs/>
          <w:color w:val="333333"/>
          <w:sz w:val="24"/>
          <w:szCs w:val="24"/>
          <w:lang w:eastAsia="en-IN"/>
        </w:rPr>
        <w:t>artifactId</w:t>
      </w:r>
      <w:proofErr w:type="spellEnd"/>
      <w:r w:rsidRPr="00304995">
        <w:rPr>
          <w:rFonts w:eastAsia="Times New Roman" w:cstheme="minorHAnsi"/>
          <w:b/>
          <w:bCs/>
          <w:color w:val="333333"/>
          <w:sz w:val="24"/>
          <w:szCs w:val="24"/>
          <w:lang w:eastAsia="en-IN"/>
        </w:rPr>
        <w:t>&gt;</w:t>
      </w:r>
      <w:proofErr w:type="gramEnd"/>
      <w:r w:rsidRPr="00304995">
        <w:rPr>
          <w:rFonts w:eastAsia="Times New Roman" w:cstheme="minorHAnsi"/>
          <w:b/>
          <w:bCs/>
          <w:color w:val="333333"/>
          <w:sz w:val="24"/>
          <w:szCs w:val="24"/>
          <w:lang w:eastAsia="en-IN"/>
        </w:rPr>
        <w:t>springfox-swagger2&lt;/</w:t>
      </w:r>
      <w:proofErr w:type="spellStart"/>
      <w:r w:rsidRPr="00304995">
        <w:rPr>
          <w:rFonts w:eastAsia="Times New Roman" w:cstheme="minorHAnsi"/>
          <w:b/>
          <w:bCs/>
          <w:color w:val="333333"/>
          <w:sz w:val="24"/>
          <w:szCs w:val="24"/>
          <w:lang w:eastAsia="en-IN"/>
        </w:rPr>
        <w:t>artifactId</w:t>
      </w:r>
      <w:proofErr w:type="spellEnd"/>
      <w:r w:rsidRPr="00304995">
        <w:rPr>
          <w:rFonts w:eastAsia="Times New Roman" w:cstheme="minorHAnsi"/>
          <w:b/>
          <w:bCs/>
          <w:color w:val="333333"/>
          <w:sz w:val="24"/>
          <w:szCs w:val="24"/>
          <w:lang w:eastAsia="en-IN"/>
        </w:rPr>
        <w:t>&gt;</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304995">
        <w:rPr>
          <w:rFonts w:eastAsia="Times New Roman" w:cstheme="minorHAnsi"/>
          <w:b/>
          <w:bCs/>
          <w:color w:val="333333"/>
          <w:sz w:val="24"/>
          <w:szCs w:val="24"/>
          <w:lang w:eastAsia="en-IN"/>
        </w:rPr>
        <w:tab/>
      </w:r>
      <w:r w:rsidRPr="00304995">
        <w:rPr>
          <w:rFonts w:eastAsia="Times New Roman" w:cstheme="minorHAnsi"/>
          <w:b/>
          <w:bCs/>
          <w:color w:val="333333"/>
          <w:sz w:val="24"/>
          <w:szCs w:val="24"/>
          <w:lang w:eastAsia="en-IN"/>
        </w:rPr>
        <w:tab/>
      </w:r>
      <w:r w:rsidRPr="00304995">
        <w:rPr>
          <w:rFonts w:eastAsia="Times New Roman" w:cstheme="minorHAnsi"/>
          <w:b/>
          <w:bCs/>
          <w:color w:val="333333"/>
          <w:sz w:val="24"/>
          <w:szCs w:val="24"/>
          <w:lang w:eastAsia="en-IN"/>
        </w:rPr>
        <w:tab/>
        <w:t>&lt;version&gt;2.4.0&lt;/version&gt;</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304995">
        <w:rPr>
          <w:rFonts w:eastAsia="Times New Roman" w:cstheme="minorHAnsi"/>
          <w:b/>
          <w:bCs/>
          <w:color w:val="333333"/>
          <w:sz w:val="24"/>
          <w:szCs w:val="24"/>
          <w:lang w:eastAsia="en-IN"/>
        </w:rPr>
        <w:tab/>
      </w:r>
      <w:r w:rsidRPr="00304995">
        <w:rPr>
          <w:rFonts w:eastAsia="Times New Roman" w:cstheme="minorHAnsi"/>
          <w:b/>
          <w:bCs/>
          <w:color w:val="333333"/>
          <w:sz w:val="24"/>
          <w:szCs w:val="24"/>
          <w:lang w:eastAsia="en-IN"/>
        </w:rPr>
        <w:tab/>
        <w:t>&lt;/dependency&gt;</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304995">
        <w:rPr>
          <w:rFonts w:eastAsia="Times New Roman" w:cstheme="minorHAnsi"/>
          <w:b/>
          <w:bCs/>
          <w:color w:val="333333"/>
          <w:sz w:val="24"/>
          <w:szCs w:val="24"/>
          <w:lang w:eastAsia="en-IN"/>
        </w:rPr>
        <w:tab/>
      </w:r>
      <w:r w:rsidRPr="00304995">
        <w:rPr>
          <w:rFonts w:eastAsia="Times New Roman" w:cstheme="minorHAnsi"/>
          <w:b/>
          <w:bCs/>
          <w:color w:val="333333"/>
          <w:sz w:val="24"/>
          <w:szCs w:val="24"/>
          <w:lang w:eastAsia="en-IN"/>
        </w:rPr>
        <w:tab/>
        <w:t>&lt;</w:t>
      </w:r>
      <w:proofErr w:type="gramStart"/>
      <w:r w:rsidRPr="00304995">
        <w:rPr>
          <w:rFonts w:eastAsia="Times New Roman" w:cstheme="minorHAnsi"/>
          <w:b/>
          <w:bCs/>
          <w:color w:val="333333"/>
          <w:sz w:val="24"/>
          <w:szCs w:val="24"/>
          <w:lang w:eastAsia="en-IN"/>
        </w:rPr>
        <w:t>dependency</w:t>
      </w:r>
      <w:proofErr w:type="gramEnd"/>
      <w:r w:rsidRPr="00304995">
        <w:rPr>
          <w:rFonts w:eastAsia="Times New Roman" w:cstheme="minorHAnsi"/>
          <w:b/>
          <w:bCs/>
          <w:color w:val="333333"/>
          <w:sz w:val="24"/>
          <w:szCs w:val="24"/>
          <w:lang w:eastAsia="en-IN"/>
        </w:rPr>
        <w:t>&gt;</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304995">
        <w:rPr>
          <w:rFonts w:eastAsia="Times New Roman" w:cstheme="minorHAnsi"/>
          <w:b/>
          <w:bCs/>
          <w:color w:val="333333"/>
          <w:sz w:val="24"/>
          <w:szCs w:val="24"/>
          <w:lang w:eastAsia="en-IN"/>
        </w:rPr>
        <w:tab/>
      </w:r>
      <w:r w:rsidRPr="00304995">
        <w:rPr>
          <w:rFonts w:eastAsia="Times New Roman" w:cstheme="minorHAnsi"/>
          <w:b/>
          <w:bCs/>
          <w:color w:val="333333"/>
          <w:sz w:val="24"/>
          <w:szCs w:val="24"/>
          <w:lang w:eastAsia="en-IN"/>
        </w:rPr>
        <w:tab/>
      </w:r>
      <w:r w:rsidRPr="00304995">
        <w:rPr>
          <w:rFonts w:eastAsia="Times New Roman" w:cstheme="minorHAnsi"/>
          <w:b/>
          <w:bCs/>
          <w:color w:val="333333"/>
          <w:sz w:val="24"/>
          <w:szCs w:val="24"/>
          <w:lang w:eastAsia="en-IN"/>
        </w:rPr>
        <w:tab/>
        <w:t>&lt;</w:t>
      </w:r>
      <w:proofErr w:type="spellStart"/>
      <w:proofErr w:type="gramStart"/>
      <w:r w:rsidRPr="00304995">
        <w:rPr>
          <w:rFonts w:eastAsia="Times New Roman" w:cstheme="minorHAnsi"/>
          <w:b/>
          <w:bCs/>
          <w:color w:val="333333"/>
          <w:sz w:val="24"/>
          <w:szCs w:val="24"/>
          <w:lang w:eastAsia="en-IN"/>
        </w:rPr>
        <w:t>groupId</w:t>
      </w:r>
      <w:proofErr w:type="spellEnd"/>
      <w:r w:rsidRPr="00304995">
        <w:rPr>
          <w:rFonts w:eastAsia="Times New Roman" w:cstheme="minorHAnsi"/>
          <w:b/>
          <w:bCs/>
          <w:color w:val="333333"/>
          <w:sz w:val="24"/>
          <w:szCs w:val="24"/>
          <w:lang w:eastAsia="en-IN"/>
        </w:rPr>
        <w:t>&gt;</w:t>
      </w:r>
      <w:proofErr w:type="spellStart"/>
      <w:proofErr w:type="gramEnd"/>
      <w:r w:rsidRPr="00304995">
        <w:rPr>
          <w:rFonts w:eastAsia="Times New Roman" w:cstheme="minorHAnsi"/>
          <w:b/>
          <w:bCs/>
          <w:color w:val="333333"/>
          <w:sz w:val="24"/>
          <w:szCs w:val="24"/>
          <w:lang w:eastAsia="en-IN"/>
        </w:rPr>
        <w:t>io.springfox</w:t>
      </w:r>
      <w:proofErr w:type="spellEnd"/>
      <w:r w:rsidRPr="00304995">
        <w:rPr>
          <w:rFonts w:eastAsia="Times New Roman" w:cstheme="minorHAnsi"/>
          <w:b/>
          <w:bCs/>
          <w:color w:val="333333"/>
          <w:sz w:val="24"/>
          <w:szCs w:val="24"/>
          <w:lang w:eastAsia="en-IN"/>
        </w:rPr>
        <w:t>&lt;/</w:t>
      </w:r>
      <w:proofErr w:type="spellStart"/>
      <w:r w:rsidRPr="00304995">
        <w:rPr>
          <w:rFonts w:eastAsia="Times New Roman" w:cstheme="minorHAnsi"/>
          <w:b/>
          <w:bCs/>
          <w:color w:val="333333"/>
          <w:sz w:val="24"/>
          <w:szCs w:val="24"/>
          <w:lang w:eastAsia="en-IN"/>
        </w:rPr>
        <w:t>groupId</w:t>
      </w:r>
      <w:proofErr w:type="spellEnd"/>
      <w:r w:rsidRPr="00304995">
        <w:rPr>
          <w:rFonts w:eastAsia="Times New Roman" w:cstheme="minorHAnsi"/>
          <w:b/>
          <w:bCs/>
          <w:color w:val="333333"/>
          <w:sz w:val="24"/>
          <w:szCs w:val="24"/>
          <w:lang w:eastAsia="en-IN"/>
        </w:rPr>
        <w:t>&gt;</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304995">
        <w:rPr>
          <w:rFonts w:eastAsia="Times New Roman" w:cstheme="minorHAnsi"/>
          <w:b/>
          <w:bCs/>
          <w:color w:val="333333"/>
          <w:sz w:val="24"/>
          <w:szCs w:val="24"/>
          <w:lang w:eastAsia="en-IN"/>
        </w:rPr>
        <w:tab/>
      </w:r>
      <w:r w:rsidRPr="00304995">
        <w:rPr>
          <w:rFonts w:eastAsia="Times New Roman" w:cstheme="minorHAnsi"/>
          <w:b/>
          <w:bCs/>
          <w:color w:val="333333"/>
          <w:sz w:val="24"/>
          <w:szCs w:val="24"/>
          <w:lang w:eastAsia="en-IN"/>
        </w:rPr>
        <w:tab/>
      </w:r>
      <w:r w:rsidRPr="00304995">
        <w:rPr>
          <w:rFonts w:eastAsia="Times New Roman" w:cstheme="minorHAnsi"/>
          <w:b/>
          <w:bCs/>
          <w:color w:val="333333"/>
          <w:sz w:val="24"/>
          <w:szCs w:val="24"/>
          <w:lang w:eastAsia="en-IN"/>
        </w:rPr>
        <w:tab/>
        <w:t>&lt;</w:t>
      </w:r>
      <w:proofErr w:type="spellStart"/>
      <w:proofErr w:type="gramStart"/>
      <w:r w:rsidRPr="00304995">
        <w:rPr>
          <w:rFonts w:eastAsia="Times New Roman" w:cstheme="minorHAnsi"/>
          <w:b/>
          <w:bCs/>
          <w:color w:val="333333"/>
          <w:sz w:val="24"/>
          <w:szCs w:val="24"/>
          <w:lang w:eastAsia="en-IN"/>
        </w:rPr>
        <w:t>artifactId</w:t>
      </w:r>
      <w:proofErr w:type="spellEnd"/>
      <w:r w:rsidRPr="00304995">
        <w:rPr>
          <w:rFonts w:eastAsia="Times New Roman" w:cstheme="minorHAnsi"/>
          <w:b/>
          <w:bCs/>
          <w:color w:val="333333"/>
          <w:sz w:val="24"/>
          <w:szCs w:val="24"/>
          <w:lang w:eastAsia="en-IN"/>
        </w:rPr>
        <w:t>&gt;</w:t>
      </w:r>
      <w:proofErr w:type="spellStart"/>
      <w:proofErr w:type="gramEnd"/>
      <w:r w:rsidRPr="00304995">
        <w:rPr>
          <w:rFonts w:eastAsia="Times New Roman" w:cstheme="minorHAnsi"/>
          <w:b/>
          <w:bCs/>
          <w:color w:val="333333"/>
          <w:sz w:val="24"/>
          <w:szCs w:val="24"/>
          <w:lang w:eastAsia="en-IN"/>
        </w:rPr>
        <w:t>springfox</w:t>
      </w:r>
      <w:proofErr w:type="spellEnd"/>
      <w:r w:rsidRPr="00304995">
        <w:rPr>
          <w:rFonts w:eastAsia="Times New Roman" w:cstheme="minorHAnsi"/>
          <w:b/>
          <w:bCs/>
          <w:color w:val="333333"/>
          <w:sz w:val="24"/>
          <w:szCs w:val="24"/>
          <w:lang w:eastAsia="en-IN"/>
        </w:rPr>
        <w:t>-swagger-</w:t>
      </w:r>
      <w:proofErr w:type="spellStart"/>
      <w:r w:rsidRPr="00304995">
        <w:rPr>
          <w:rFonts w:eastAsia="Times New Roman" w:cstheme="minorHAnsi"/>
          <w:b/>
          <w:bCs/>
          <w:color w:val="333333"/>
          <w:sz w:val="24"/>
          <w:szCs w:val="24"/>
          <w:lang w:eastAsia="en-IN"/>
        </w:rPr>
        <w:t>ui</w:t>
      </w:r>
      <w:proofErr w:type="spellEnd"/>
      <w:r w:rsidRPr="00304995">
        <w:rPr>
          <w:rFonts w:eastAsia="Times New Roman" w:cstheme="minorHAnsi"/>
          <w:b/>
          <w:bCs/>
          <w:color w:val="333333"/>
          <w:sz w:val="24"/>
          <w:szCs w:val="24"/>
          <w:lang w:eastAsia="en-IN"/>
        </w:rPr>
        <w:t>&lt;/</w:t>
      </w:r>
      <w:proofErr w:type="spellStart"/>
      <w:r w:rsidRPr="00304995">
        <w:rPr>
          <w:rFonts w:eastAsia="Times New Roman" w:cstheme="minorHAnsi"/>
          <w:b/>
          <w:bCs/>
          <w:color w:val="333333"/>
          <w:sz w:val="24"/>
          <w:szCs w:val="24"/>
          <w:lang w:eastAsia="en-IN"/>
        </w:rPr>
        <w:t>artifactId</w:t>
      </w:r>
      <w:proofErr w:type="spellEnd"/>
      <w:r w:rsidRPr="00304995">
        <w:rPr>
          <w:rFonts w:eastAsia="Times New Roman" w:cstheme="minorHAnsi"/>
          <w:b/>
          <w:bCs/>
          <w:color w:val="333333"/>
          <w:sz w:val="24"/>
          <w:szCs w:val="24"/>
          <w:lang w:eastAsia="en-IN"/>
        </w:rPr>
        <w:t>&gt;</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304995">
        <w:rPr>
          <w:rFonts w:eastAsia="Times New Roman" w:cstheme="minorHAnsi"/>
          <w:b/>
          <w:bCs/>
          <w:color w:val="333333"/>
          <w:sz w:val="24"/>
          <w:szCs w:val="24"/>
          <w:lang w:eastAsia="en-IN"/>
        </w:rPr>
        <w:tab/>
      </w:r>
      <w:r w:rsidRPr="00304995">
        <w:rPr>
          <w:rFonts w:eastAsia="Times New Roman" w:cstheme="minorHAnsi"/>
          <w:b/>
          <w:bCs/>
          <w:color w:val="333333"/>
          <w:sz w:val="24"/>
          <w:szCs w:val="24"/>
          <w:lang w:eastAsia="en-IN"/>
        </w:rPr>
        <w:tab/>
      </w:r>
      <w:r w:rsidRPr="00304995">
        <w:rPr>
          <w:rFonts w:eastAsia="Times New Roman" w:cstheme="minorHAnsi"/>
          <w:b/>
          <w:bCs/>
          <w:color w:val="333333"/>
          <w:sz w:val="24"/>
          <w:szCs w:val="24"/>
          <w:lang w:eastAsia="en-IN"/>
        </w:rPr>
        <w:tab/>
        <w:t>&lt;version&gt;2.4.0&lt;/version&gt;</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304995">
        <w:rPr>
          <w:rFonts w:eastAsia="Times New Roman" w:cstheme="minorHAnsi"/>
          <w:b/>
          <w:bCs/>
          <w:color w:val="333333"/>
          <w:sz w:val="24"/>
          <w:szCs w:val="24"/>
          <w:lang w:eastAsia="en-IN"/>
        </w:rPr>
        <w:tab/>
      </w:r>
      <w:r w:rsidRPr="00304995">
        <w:rPr>
          <w:rFonts w:eastAsia="Times New Roman" w:cstheme="minorHAnsi"/>
          <w:b/>
          <w:bCs/>
          <w:color w:val="333333"/>
          <w:sz w:val="24"/>
          <w:szCs w:val="24"/>
          <w:lang w:eastAsia="en-IN"/>
        </w:rPr>
        <w:tab/>
        <w:t>&lt;/dependency&gt;</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304995">
        <w:rPr>
          <w:rFonts w:eastAsia="Times New Roman" w:cstheme="minorHAnsi"/>
          <w:b/>
          <w:bCs/>
          <w:color w:val="333333"/>
          <w:sz w:val="24"/>
          <w:szCs w:val="24"/>
          <w:lang w:eastAsia="en-IN"/>
        </w:rPr>
        <w:tab/>
      </w:r>
      <w:r w:rsidRPr="00304995">
        <w:rPr>
          <w:rFonts w:eastAsia="Times New Roman" w:cstheme="minorHAnsi"/>
          <w:b/>
          <w:bCs/>
          <w:color w:val="333333"/>
          <w:sz w:val="24"/>
          <w:szCs w:val="24"/>
          <w:lang w:eastAsia="en-IN"/>
        </w:rPr>
        <w:tab/>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304995">
        <w:rPr>
          <w:rFonts w:eastAsia="Times New Roman" w:cstheme="minorHAnsi"/>
          <w:color w:val="333333"/>
          <w:sz w:val="24"/>
          <w:szCs w:val="24"/>
          <w:lang w:eastAsia="en-IN"/>
        </w:rPr>
        <w:tab/>
        <w:t>&lt;/dependencies&gt;</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304995">
        <w:rPr>
          <w:rFonts w:eastAsia="Times New Roman" w:cstheme="minorHAnsi"/>
          <w:color w:val="333333"/>
          <w:sz w:val="24"/>
          <w:szCs w:val="24"/>
          <w:lang w:eastAsia="en-IN"/>
        </w:rPr>
        <w:tab/>
        <w:t>&lt;</w:t>
      </w:r>
      <w:proofErr w:type="gramStart"/>
      <w:r w:rsidRPr="00304995">
        <w:rPr>
          <w:rFonts w:eastAsia="Times New Roman" w:cstheme="minorHAnsi"/>
          <w:color w:val="333333"/>
          <w:sz w:val="24"/>
          <w:szCs w:val="24"/>
          <w:lang w:eastAsia="en-IN"/>
        </w:rPr>
        <w:t>build</w:t>
      </w:r>
      <w:proofErr w:type="gramEnd"/>
      <w:r w:rsidRPr="00304995">
        <w:rPr>
          <w:rFonts w:eastAsia="Times New Roman" w:cstheme="minorHAnsi"/>
          <w:color w:val="333333"/>
          <w:sz w:val="24"/>
          <w:szCs w:val="24"/>
          <w:lang w:eastAsia="en-IN"/>
        </w:rPr>
        <w:t>&gt;</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304995">
        <w:rPr>
          <w:rFonts w:eastAsia="Times New Roman" w:cstheme="minorHAnsi"/>
          <w:color w:val="333333"/>
          <w:sz w:val="24"/>
          <w:szCs w:val="24"/>
          <w:lang w:eastAsia="en-IN"/>
        </w:rPr>
        <w:tab/>
      </w:r>
      <w:r w:rsidRPr="00304995">
        <w:rPr>
          <w:rFonts w:eastAsia="Times New Roman" w:cstheme="minorHAnsi"/>
          <w:color w:val="333333"/>
          <w:sz w:val="24"/>
          <w:szCs w:val="24"/>
          <w:lang w:eastAsia="en-IN"/>
        </w:rPr>
        <w:tab/>
        <w:t>&lt;</w:t>
      </w:r>
      <w:proofErr w:type="gramStart"/>
      <w:r w:rsidRPr="00304995">
        <w:rPr>
          <w:rFonts w:eastAsia="Times New Roman" w:cstheme="minorHAnsi"/>
          <w:color w:val="333333"/>
          <w:sz w:val="24"/>
          <w:szCs w:val="24"/>
          <w:lang w:eastAsia="en-IN"/>
        </w:rPr>
        <w:t>plugins</w:t>
      </w:r>
      <w:proofErr w:type="gramEnd"/>
      <w:r w:rsidRPr="00304995">
        <w:rPr>
          <w:rFonts w:eastAsia="Times New Roman" w:cstheme="minorHAnsi"/>
          <w:color w:val="333333"/>
          <w:sz w:val="24"/>
          <w:szCs w:val="24"/>
          <w:lang w:eastAsia="en-IN"/>
        </w:rPr>
        <w:t>&gt;</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304995">
        <w:rPr>
          <w:rFonts w:eastAsia="Times New Roman" w:cstheme="minorHAnsi"/>
          <w:color w:val="333333"/>
          <w:sz w:val="24"/>
          <w:szCs w:val="24"/>
          <w:lang w:eastAsia="en-IN"/>
        </w:rPr>
        <w:tab/>
      </w:r>
      <w:r w:rsidRPr="00304995">
        <w:rPr>
          <w:rFonts w:eastAsia="Times New Roman" w:cstheme="minorHAnsi"/>
          <w:color w:val="333333"/>
          <w:sz w:val="24"/>
          <w:szCs w:val="24"/>
          <w:lang w:eastAsia="en-IN"/>
        </w:rPr>
        <w:tab/>
      </w:r>
      <w:r w:rsidRPr="00304995">
        <w:rPr>
          <w:rFonts w:eastAsia="Times New Roman" w:cstheme="minorHAnsi"/>
          <w:color w:val="333333"/>
          <w:sz w:val="24"/>
          <w:szCs w:val="24"/>
          <w:lang w:eastAsia="en-IN"/>
        </w:rPr>
        <w:tab/>
        <w:t>&lt;</w:t>
      </w:r>
      <w:proofErr w:type="gramStart"/>
      <w:r w:rsidRPr="00304995">
        <w:rPr>
          <w:rFonts w:eastAsia="Times New Roman" w:cstheme="minorHAnsi"/>
          <w:color w:val="333333"/>
          <w:sz w:val="24"/>
          <w:szCs w:val="24"/>
          <w:lang w:eastAsia="en-IN"/>
        </w:rPr>
        <w:t>plugin</w:t>
      </w:r>
      <w:proofErr w:type="gramEnd"/>
      <w:r w:rsidRPr="00304995">
        <w:rPr>
          <w:rFonts w:eastAsia="Times New Roman" w:cstheme="minorHAnsi"/>
          <w:color w:val="333333"/>
          <w:sz w:val="24"/>
          <w:szCs w:val="24"/>
          <w:lang w:eastAsia="en-IN"/>
        </w:rPr>
        <w:t>&gt;</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304995">
        <w:rPr>
          <w:rFonts w:eastAsia="Times New Roman" w:cstheme="minorHAnsi"/>
          <w:color w:val="333333"/>
          <w:sz w:val="24"/>
          <w:szCs w:val="24"/>
          <w:lang w:eastAsia="en-IN"/>
        </w:rPr>
        <w:tab/>
      </w:r>
      <w:r w:rsidRPr="00304995">
        <w:rPr>
          <w:rFonts w:eastAsia="Times New Roman" w:cstheme="minorHAnsi"/>
          <w:color w:val="333333"/>
          <w:sz w:val="24"/>
          <w:szCs w:val="24"/>
          <w:lang w:eastAsia="en-IN"/>
        </w:rPr>
        <w:tab/>
      </w:r>
      <w:r w:rsidRPr="00304995">
        <w:rPr>
          <w:rFonts w:eastAsia="Times New Roman" w:cstheme="minorHAnsi"/>
          <w:color w:val="333333"/>
          <w:sz w:val="24"/>
          <w:szCs w:val="24"/>
          <w:lang w:eastAsia="en-IN"/>
        </w:rPr>
        <w:tab/>
      </w:r>
      <w:r w:rsidRPr="00304995">
        <w:rPr>
          <w:rFonts w:eastAsia="Times New Roman" w:cstheme="minorHAnsi"/>
          <w:color w:val="333333"/>
          <w:sz w:val="24"/>
          <w:szCs w:val="24"/>
          <w:lang w:eastAsia="en-IN"/>
        </w:rPr>
        <w:tab/>
        <w:t>&lt;</w:t>
      </w:r>
      <w:proofErr w:type="spellStart"/>
      <w:r w:rsidRPr="00304995">
        <w:rPr>
          <w:rFonts w:eastAsia="Times New Roman" w:cstheme="minorHAnsi"/>
          <w:color w:val="333333"/>
          <w:sz w:val="24"/>
          <w:szCs w:val="24"/>
          <w:lang w:eastAsia="en-IN"/>
        </w:rPr>
        <w:t>groupId</w:t>
      </w:r>
      <w:proofErr w:type="spellEnd"/>
      <w:r w:rsidRPr="00304995">
        <w:rPr>
          <w:rFonts w:eastAsia="Times New Roman" w:cstheme="minorHAnsi"/>
          <w:color w:val="333333"/>
          <w:sz w:val="24"/>
          <w:szCs w:val="24"/>
          <w:lang w:eastAsia="en-IN"/>
        </w:rPr>
        <w:t>&gt;</w:t>
      </w:r>
      <w:proofErr w:type="spellStart"/>
      <w:r w:rsidRPr="00304995">
        <w:rPr>
          <w:rFonts w:eastAsia="Times New Roman" w:cstheme="minorHAnsi"/>
          <w:color w:val="333333"/>
          <w:sz w:val="24"/>
          <w:szCs w:val="24"/>
          <w:lang w:eastAsia="en-IN"/>
        </w:rPr>
        <w:t>org.springframework.boot</w:t>
      </w:r>
      <w:proofErr w:type="spellEnd"/>
      <w:r w:rsidRPr="00304995">
        <w:rPr>
          <w:rFonts w:eastAsia="Times New Roman" w:cstheme="minorHAnsi"/>
          <w:color w:val="333333"/>
          <w:sz w:val="24"/>
          <w:szCs w:val="24"/>
          <w:lang w:eastAsia="en-IN"/>
        </w:rPr>
        <w:t>&lt;/</w:t>
      </w:r>
      <w:proofErr w:type="spellStart"/>
      <w:r w:rsidRPr="00304995">
        <w:rPr>
          <w:rFonts w:eastAsia="Times New Roman" w:cstheme="minorHAnsi"/>
          <w:color w:val="333333"/>
          <w:sz w:val="24"/>
          <w:szCs w:val="24"/>
          <w:lang w:eastAsia="en-IN"/>
        </w:rPr>
        <w:t>groupId</w:t>
      </w:r>
      <w:proofErr w:type="spellEnd"/>
      <w:r w:rsidRPr="00304995">
        <w:rPr>
          <w:rFonts w:eastAsia="Times New Roman" w:cstheme="minorHAnsi"/>
          <w:color w:val="333333"/>
          <w:sz w:val="24"/>
          <w:szCs w:val="24"/>
          <w:lang w:eastAsia="en-IN"/>
        </w:rPr>
        <w:t>&gt;</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304995">
        <w:rPr>
          <w:rFonts w:eastAsia="Times New Roman" w:cstheme="minorHAnsi"/>
          <w:color w:val="333333"/>
          <w:sz w:val="24"/>
          <w:szCs w:val="24"/>
          <w:lang w:eastAsia="en-IN"/>
        </w:rPr>
        <w:tab/>
      </w:r>
      <w:r w:rsidRPr="00304995">
        <w:rPr>
          <w:rFonts w:eastAsia="Times New Roman" w:cstheme="minorHAnsi"/>
          <w:color w:val="333333"/>
          <w:sz w:val="24"/>
          <w:szCs w:val="24"/>
          <w:lang w:eastAsia="en-IN"/>
        </w:rPr>
        <w:tab/>
      </w:r>
      <w:r w:rsidRPr="00304995">
        <w:rPr>
          <w:rFonts w:eastAsia="Times New Roman" w:cstheme="minorHAnsi"/>
          <w:color w:val="333333"/>
          <w:sz w:val="24"/>
          <w:szCs w:val="24"/>
          <w:lang w:eastAsia="en-IN"/>
        </w:rPr>
        <w:tab/>
      </w:r>
      <w:r w:rsidRPr="00304995">
        <w:rPr>
          <w:rFonts w:eastAsia="Times New Roman" w:cstheme="minorHAnsi"/>
          <w:color w:val="333333"/>
          <w:sz w:val="24"/>
          <w:szCs w:val="24"/>
          <w:lang w:eastAsia="en-IN"/>
        </w:rPr>
        <w:tab/>
        <w:t>&lt;</w:t>
      </w:r>
      <w:proofErr w:type="spellStart"/>
      <w:proofErr w:type="gramStart"/>
      <w:r w:rsidRPr="00304995">
        <w:rPr>
          <w:rFonts w:eastAsia="Times New Roman" w:cstheme="minorHAnsi"/>
          <w:color w:val="333333"/>
          <w:sz w:val="24"/>
          <w:szCs w:val="24"/>
          <w:lang w:eastAsia="en-IN"/>
        </w:rPr>
        <w:t>artifactId</w:t>
      </w:r>
      <w:proofErr w:type="spellEnd"/>
      <w:r w:rsidRPr="00304995">
        <w:rPr>
          <w:rFonts w:eastAsia="Times New Roman" w:cstheme="minorHAnsi"/>
          <w:color w:val="333333"/>
          <w:sz w:val="24"/>
          <w:szCs w:val="24"/>
          <w:lang w:eastAsia="en-IN"/>
        </w:rPr>
        <w:t>&gt;</w:t>
      </w:r>
      <w:proofErr w:type="gramEnd"/>
      <w:r w:rsidRPr="00304995">
        <w:rPr>
          <w:rFonts w:eastAsia="Times New Roman" w:cstheme="minorHAnsi"/>
          <w:color w:val="333333"/>
          <w:sz w:val="24"/>
          <w:szCs w:val="24"/>
          <w:lang w:eastAsia="en-IN"/>
        </w:rPr>
        <w:t>spring-boot-maven-plugin&lt;/</w:t>
      </w:r>
      <w:proofErr w:type="spellStart"/>
      <w:r w:rsidRPr="00304995">
        <w:rPr>
          <w:rFonts w:eastAsia="Times New Roman" w:cstheme="minorHAnsi"/>
          <w:color w:val="333333"/>
          <w:sz w:val="24"/>
          <w:szCs w:val="24"/>
          <w:lang w:eastAsia="en-IN"/>
        </w:rPr>
        <w:t>artifactId</w:t>
      </w:r>
      <w:proofErr w:type="spellEnd"/>
      <w:r w:rsidRPr="00304995">
        <w:rPr>
          <w:rFonts w:eastAsia="Times New Roman" w:cstheme="minorHAnsi"/>
          <w:color w:val="333333"/>
          <w:sz w:val="24"/>
          <w:szCs w:val="24"/>
          <w:lang w:eastAsia="en-IN"/>
        </w:rPr>
        <w:t>&gt;</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304995">
        <w:rPr>
          <w:rFonts w:eastAsia="Times New Roman" w:cstheme="minorHAnsi"/>
          <w:color w:val="333333"/>
          <w:sz w:val="24"/>
          <w:szCs w:val="24"/>
          <w:lang w:eastAsia="en-IN"/>
        </w:rPr>
        <w:tab/>
      </w:r>
      <w:r w:rsidRPr="00304995">
        <w:rPr>
          <w:rFonts w:eastAsia="Times New Roman" w:cstheme="minorHAnsi"/>
          <w:color w:val="333333"/>
          <w:sz w:val="24"/>
          <w:szCs w:val="24"/>
          <w:lang w:eastAsia="en-IN"/>
        </w:rPr>
        <w:tab/>
      </w:r>
      <w:r w:rsidRPr="00304995">
        <w:rPr>
          <w:rFonts w:eastAsia="Times New Roman" w:cstheme="minorHAnsi"/>
          <w:color w:val="333333"/>
          <w:sz w:val="24"/>
          <w:szCs w:val="24"/>
          <w:lang w:eastAsia="en-IN"/>
        </w:rPr>
        <w:tab/>
        <w:t>&lt;/plugin&gt;</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304995">
        <w:rPr>
          <w:rFonts w:eastAsia="Times New Roman" w:cstheme="minorHAnsi"/>
          <w:color w:val="333333"/>
          <w:sz w:val="24"/>
          <w:szCs w:val="24"/>
          <w:lang w:eastAsia="en-IN"/>
        </w:rPr>
        <w:tab/>
      </w:r>
      <w:r w:rsidRPr="00304995">
        <w:rPr>
          <w:rFonts w:eastAsia="Times New Roman" w:cstheme="minorHAnsi"/>
          <w:color w:val="333333"/>
          <w:sz w:val="24"/>
          <w:szCs w:val="24"/>
          <w:lang w:eastAsia="en-IN"/>
        </w:rPr>
        <w:tab/>
        <w:t>&lt;/plugins&gt;</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304995">
        <w:rPr>
          <w:rFonts w:eastAsia="Times New Roman" w:cstheme="minorHAnsi"/>
          <w:color w:val="333333"/>
          <w:sz w:val="24"/>
          <w:szCs w:val="24"/>
          <w:lang w:eastAsia="en-IN"/>
        </w:rPr>
        <w:tab/>
        <w:t>&lt;/build&gt;</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304995">
        <w:rPr>
          <w:rFonts w:eastAsia="Times New Roman" w:cstheme="minorHAnsi"/>
          <w:color w:val="333333"/>
          <w:sz w:val="24"/>
          <w:szCs w:val="24"/>
          <w:lang w:eastAsia="en-IN"/>
        </w:rPr>
        <w:t>&lt;/project&gt;</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304995">
        <w:rPr>
          <w:rFonts w:eastAsia="Times New Roman" w:cstheme="minorHAnsi"/>
          <w:color w:val="333333"/>
          <w:sz w:val="24"/>
          <w:szCs w:val="24"/>
          <w:lang w:eastAsia="en-IN"/>
        </w:rPr>
        <w:lastRenderedPageBreak/>
        <w:tab/>
      </w:r>
    </w:p>
    <w:p w:rsidR="00304995" w:rsidRPr="00304995" w:rsidRDefault="00304995" w:rsidP="00304995">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r w:rsidRPr="00304995">
        <w:rPr>
          <w:rFonts w:eastAsia="Times New Roman" w:cstheme="minorHAnsi"/>
          <w:b/>
          <w:bCs/>
          <w:color w:val="333333"/>
          <w:sz w:val="24"/>
          <w:szCs w:val="24"/>
          <w:lang w:eastAsia="en-IN"/>
        </w:rPr>
        <w:t>Note- Previously was using 2.2.2 version for springfox-swagger2 maven dependencies. But this</w:t>
      </w:r>
    </w:p>
    <w:p w:rsidR="00304995" w:rsidRPr="00304995" w:rsidRDefault="00304995" w:rsidP="00304995">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b/>
          <w:bCs/>
          <w:color w:val="333333"/>
          <w:sz w:val="24"/>
          <w:szCs w:val="24"/>
          <w:lang w:eastAsia="en-IN"/>
        </w:rPr>
      </w:pPr>
      <w:proofErr w:type="gramStart"/>
      <w:r w:rsidRPr="00304995">
        <w:rPr>
          <w:rFonts w:eastAsia="Times New Roman" w:cstheme="minorHAnsi"/>
          <w:b/>
          <w:bCs/>
          <w:color w:val="333333"/>
          <w:sz w:val="24"/>
          <w:szCs w:val="24"/>
          <w:lang w:eastAsia="en-IN"/>
        </w:rPr>
        <w:t>version</w:t>
      </w:r>
      <w:proofErr w:type="gramEnd"/>
      <w:r w:rsidRPr="00304995">
        <w:rPr>
          <w:rFonts w:eastAsia="Times New Roman" w:cstheme="minorHAnsi"/>
          <w:b/>
          <w:bCs/>
          <w:color w:val="333333"/>
          <w:sz w:val="24"/>
          <w:szCs w:val="24"/>
          <w:lang w:eastAsia="en-IN"/>
        </w:rPr>
        <w:t xml:space="preserve"> has issues. If overloaded methods are used for exposing REST API it will not work properly. Only for one of the overloaded methods the </w:t>
      </w:r>
    </w:p>
    <w:p w:rsidR="00304995" w:rsidRPr="00304995" w:rsidRDefault="00304995" w:rsidP="00304995">
      <w:pPr>
        <w:pBdr>
          <w:top w:val="single" w:sz="6" w:space="4" w:color="DADADA"/>
          <w:left w:val="single" w:sz="6" w:space="4" w:color="DADADA"/>
          <w:bottom w:val="single" w:sz="6" w:space="4" w:color="DADADA"/>
          <w:right w:val="single" w:sz="6" w:space="4" w:color="DADADA"/>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304995">
        <w:rPr>
          <w:rFonts w:eastAsia="Times New Roman" w:cstheme="minorHAnsi"/>
          <w:b/>
          <w:bCs/>
          <w:color w:val="333333"/>
          <w:sz w:val="24"/>
          <w:szCs w:val="24"/>
          <w:lang w:eastAsia="en-IN"/>
        </w:rPr>
        <w:t>swagger</w:t>
      </w:r>
      <w:proofErr w:type="gramEnd"/>
      <w:r w:rsidRPr="00304995">
        <w:rPr>
          <w:rFonts w:eastAsia="Times New Roman" w:cstheme="minorHAnsi"/>
          <w:b/>
          <w:bCs/>
          <w:color w:val="333333"/>
          <w:sz w:val="24"/>
          <w:szCs w:val="24"/>
          <w:lang w:eastAsia="en-IN"/>
        </w:rPr>
        <w:t xml:space="preserve"> documentation can be seen and not for the other.</w:t>
      </w:r>
    </w:p>
    <w:p w:rsidR="00304995" w:rsidRPr="00304995" w:rsidRDefault="00304995" w:rsidP="00304995">
      <w:pPr>
        <w:spacing w:after="0" w:line="240" w:lineRule="auto"/>
        <w:rPr>
          <w:rFonts w:eastAsia="Times New Roman" w:cstheme="minorHAnsi"/>
          <w:color w:val="333333"/>
          <w:sz w:val="24"/>
          <w:szCs w:val="24"/>
          <w:lang w:eastAsia="en-IN"/>
        </w:rPr>
      </w:pPr>
      <w:r w:rsidRPr="00304995">
        <w:rPr>
          <w:rFonts w:eastAsia="Times New Roman" w:cstheme="minorHAnsi"/>
          <w:color w:val="333333"/>
          <w:sz w:val="24"/>
          <w:szCs w:val="24"/>
          <w:lang w:eastAsia="en-IN"/>
        </w:rPr>
        <w:br/>
        <w:t>Create the Application.java as below-</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304995">
        <w:rPr>
          <w:rFonts w:eastAsia="Times New Roman" w:cstheme="minorHAnsi"/>
          <w:color w:val="333333"/>
          <w:sz w:val="24"/>
          <w:szCs w:val="24"/>
          <w:lang w:eastAsia="en-IN"/>
        </w:rPr>
        <w:t>package</w:t>
      </w:r>
      <w:proofErr w:type="gramEnd"/>
      <w:r w:rsidRPr="00304995">
        <w:rPr>
          <w:rFonts w:eastAsia="Times New Roman" w:cstheme="minorHAnsi"/>
          <w:color w:val="333333"/>
          <w:sz w:val="24"/>
          <w:szCs w:val="24"/>
          <w:lang w:eastAsia="en-IN"/>
        </w:rPr>
        <w:t xml:space="preserve"> </w:t>
      </w:r>
      <w:proofErr w:type="spellStart"/>
      <w:r w:rsidRPr="00304995">
        <w:rPr>
          <w:rFonts w:eastAsia="Times New Roman" w:cstheme="minorHAnsi"/>
          <w:color w:val="333333"/>
          <w:sz w:val="24"/>
          <w:szCs w:val="24"/>
          <w:lang w:eastAsia="en-IN"/>
        </w:rPr>
        <w:t>com.javainuse.swaggertest</w:t>
      </w:r>
      <w:proofErr w:type="spellEnd"/>
      <w:r w:rsidRPr="00304995">
        <w:rPr>
          <w:rFonts w:eastAsia="Times New Roman" w:cstheme="minorHAnsi"/>
          <w:color w:val="333333"/>
          <w:sz w:val="24"/>
          <w:szCs w:val="24"/>
          <w:lang w:eastAsia="en-IN"/>
        </w:rPr>
        <w:t>;</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304995">
        <w:rPr>
          <w:rFonts w:eastAsia="Times New Roman" w:cstheme="minorHAnsi"/>
          <w:color w:val="333333"/>
          <w:sz w:val="24"/>
          <w:szCs w:val="24"/>
          <w:lang w:eastAsia="en-IN"/>
        </w:rPr>
        <w:t>import</w:t>
      </w:r>
      <w:proofErr w:type="gramEnd"/>
      <w:r w:rsidRPr="00304995">
        <w:rPr>
          <w:rFonts w:eastAsia="Times New Roman" w:cstheme="minorHAnsi"/>
          <w:color w:val="333333"/>
          <w:sz w:val="24"/>
          <w:szCs w:val="24"/>
          <w:lang w:eastAsia="en-IN"/>
        </w:rPr>
        <w:t xml:space="preserve"> </w:t>
      </w:r>
      <w:proofErr w:type="spellStart"/>
      <w:r w:rsidRPr="00304995">
        <w:rPr>
          <w:rFonts w:eastAsia="Times New Roman" w:cstheme="minorHAnsi"/>
          <w:color w:val="333333"/>
          <w:sz w:val="24"/>
          <w:szCs w:val="24"/>
          <w:lang w:eastAsia="en-IN"/>
        </w:rPr>
        <w:t>org.springframework.boot.SpringApplication</w:t>
      </w:r>
      <w:proofErr w:type="spellEnd"/>
      <w:r w:rsidRPr="00304995">
        <w:rPr>
          <w:rFonts w:eastAsia="Times New Roman" w:cstheme="minorHAnsi"/>
          <w:color w:val="333333"/>
          <w:sz w:val="24"/>
          <w:szCs w:val="24"/>
          <w:lang w:eastAsia="en-IN"/>
        </w:rPr>
        <w:t>;</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304995">
        <w:rPr>
          <w:rFonts w:eastAsia="Times New Roman" w:cstheme="minorHAnsi"/>
          <w:color w:val="333333"/>
          <w:sz w:val="24"/>
          <w:szCs w:val="24"/>
          <w:lang w:eastAsia="en-IN"/>
        </w:rPr>
        <w:t>import</w:t>
      </w:r>
      <w:proofErr w:type="gramEnd"/>
      <w:r w:rsidRPr="00304995">
        <w:rPr>
          <w:rFonts w:eastAsia="Times New Roman" w:cstheme="minorHAnsi"/>
          <w:color w:val="333333"/>
          <w:sz w:val="24"/>
          <w:szCs w:val="24"/>
          <w:lang w:eastAsia="en-IN"/>
        </w:rPr>
        <w:t xml:space="preserve"> </w:t>
      </w:r>
      <w:proofErr w:type="spellStart"/>
      <w:r w:rsidRPr="00304995">
        <w:rPr>
          <w:rFonts w:eastAsia="Times New Roman" w:cstheme="minorHAnsi"/>
          <w:color w:val="333333"/>
          <w:sz w:val="24"/>
          <w:szCs w:val="24"/>
          <w:lang w:eastAsia="en-IN"/>
        </w:rPr>
        <w:t>org.springframework.boot.autoconfigure.SpringBootApplication</w:t>
      </w:r>
      <w:proofErr w:type="spellEnd"/>
      <w:r w:rsidRPr="00304995">
        <w:rPr>
          <w:rFonts w:eastAsia="Times New Roman" w:cstheme="minorHAnsi"/>
          <w:color w:val="333333"/>
          <w:sz w:val="24"/>
          <w:szCs w:val="24"/>
          <w:lang w:eastAsia="en-IN"/>
        </w:rPr>
        <w:t>;</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304995">
        <w:rPr>
          <w:rFonts w:eastAsia="Times New Roman" w:cstheme="minorHAnsi"/>
          <w:color w:val="333333"/>
          <w:sz w:val="24"/>
          <w:szCs w:val="24"/>
          <w:lang w:eastAsia="en-IN"/>
        </w:rPr>
        <w:t>@</w:t>
      </w:r>
      <w:proofErr w:type="spellStart"/>
      <w:r w:rsidRPr="00304995">
        <w:rPr>
          <w:rFonts w:eastAsia="Times New Roman" w:cstheme="minorHAnsi"/>
          <w:color w:val="333333"/>
          <w:sz w:val="24"/>
          <w:szCs w:val="24"/>
          <w:lang w:eastAsia="en-IN"/>
        </w:rPr>
        <w:t>SpringBootApplication</w:t>
      </w:r>
      <w:proofErr w:type="spellEnd"/>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304995">
        <w:rPr>
          <w:rFonts w:eastAsia="Times New Roman" w:cstheme="minorHAnsi"/>
          <w:color w:val="333333"/>
          <w:sz w:val="24"/>
          <w:szCs w:val="24"/>
          <w:lang w:eastAsia="en-IN"/>
        </w:rPr>
        <w:t>public</w:t>
      </w:r>
      <w:proofErr w:type="gramEnd"/>
      <w:r w:rsidRPr="00304995">
        <w:rPr>
          <w:rFonts w:eastAsia="Times New Roman" w:cstheme="minorHAnsi"/>
          <w:color w:val="333333"/>
          <w:sz w:val="24"/>
          <w:szCs w:val="24"/>
          <w:lang w:eastAsia="en-IN"/>
        </w:rPr>
        <w:t xml:space="preserve"> class Application {</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304995">
        <w:rPr>
          <w:rFonts w:eastAsia="Times New Roman" w:cstheme="minorHAnsi"/>
          <w:color w:val="333333"/>
          <w:sz w:val="24"/>
          <w:szCs w:val="24"/>
          <w:lang w:eastAsia="en-IN"/>
        </w:rPr>
        <w:tab/>
      </w:r>
      <w:proofErr w:type="gramStart"/>
      <w:r w:rsidRPr="00304995">
        <w:rPr>
          <w:rFonts w:eastAsia="Times New Roman" w:cstheme="minorHAnsi"/>
          <w:color w:val="333333"/>
          <w:sz w:val="24"/>
          <w:szCs w:val="24"/>
          <w:lang w:eastAsia="en-IN"/>
        </w:rPr>
        <w:t>public</w:t>
      </w:r>
      <w:proofErr w:type="gramEnd"/>
      <w:r w:rsidRPr="00304995">
        <w:rPr>
          <w:rFonts w:eastAsia="Times New Roman" w:cstheme="minorHAnsi"/>
          <w:color w:val="333333"/>
          <w:sz w:val="24"/>
          <w:szCs w:val="24"/>
          <w:lang w:eastAsia="en-IN"/>
        </w:rPr>
        <w:t xml:space="preserve"> static void main(String[] </w:t>
      </w:r>
      <w:proofErr w:type="spellStart"/>
      <w:r w:rsidRPr="00304995">
        <w:rPr>
          <w:rFonts w:eastAsia="Times New Roman" w:cstheme="minorHAnsi"/>
          <w:color w:val="333333"/>
          <w:sz w:val="24"/>
          <w:szCs w:val="24"/>
          <w:lang w:eastAsia="en-IN"/>
        </w:rPr>
        <w:t>args</w:t>
      </w:r>
      <w:proofErr w:type="spellEnd"/>
      <w:r w:rsidRPr="00304995">
        <w:rPr>
          <w:rFonts w:eastAsia="Times New Roman" w:cstheme="minorHAnsi"/>
          <w:color w:val="333333"/>
          <w:sz w:val="24"/>
          <w:szCs w:val="24"/>
          <w:lang w:eastAsia="en-IN"/>
        </w:rPr>
        <w:t>) {</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304995">
        <w:rPr>
          <w:rFonts w:eastAsia="Times New Roman" w:cstheme="minorHAnsi"/>
          <w:color w:val="333333"/>
          <w:sz w:val="24"/>
          <w:szCs w:val="24"/>
          <w:lang w:eastAsia="en-IN"/>
        </w:rPr>
        <w:tab/>
      </w:r>
      <w:r w:rsidRPr="00304995">
        <w:rPr>
          <w:rFonts w:eastAsia="Times New Roman" w:cstheme="minorHAnsi"/>
          <w:color w:val="333333"/>
          <w:sz w:val="24"/>
          <w:szCs w:val="24"/>
          <w:lang w:eastAsia="en-IN"/>
        </w:rPr>
        <w:tab/>
      </w:r>
      <w:proofErr w:type="spellStart"/>
      <w:proofErr w:type="gramStart"/>
      <w:r w:rsidRPr="00304995">
        <w:rPr>
          <w:rFonts w:eastAsia="Times New Roman" w:cstheme="minorHAnsi"/>
          <w:color w:val="333333"/>
          <w:sz w:val="24"/>
          <w:szCs w:val="24"/>
          <w:lang w:eastAsia="en-IN"/>
        </w:rPr>
        <w:t>SpringApplication.run</w:t>
      </w:r>
      <w:proofErr w:type="spellEnd"/>
      <w:r w:rsidRPr="00304995">
        <w:rPr>
          <w:rFonts w:eastAsia="Times New Roman" w:cstheme="minorHAnsi"/>
          <w:color w:val="333333"/>
          <w:sz w:val="24"/>
          <w:szCs w:val="24"/>
          <w:lang w:eastAsia="en-IN"/>
        </w:rPr>
        <w:t>(</w:t>
      </w:r>
      <w:proofErr w:type="spellStart"/>
      <w:proofErr w:type="gramEnd"/>
      <w:r w:rsidRPr="00304995">
        <w:rPr>
          <w:rFonts w:eastAsia="Times New Roman" w:cstheme="minorHAnsi"/>
          <w:color w:val="333333"/>
          <w:sz w:val="24"/>
          <w:szCs w:val="24"/>
          <w:lang w:eastAsia="en-IN"/>
        </w:rPr>
        <w:t>Application.class</w:t>
      </w:r>
      <w:proofErr w:type="spellEnd"/>
      <w:r w:rsidRPr="00304995">
        <w:rPr>
          <w:rFonts w:eastAsia="Times New Roman" w:cstheme="minorHAnsi"/>
          <w:color w:val="333333"/>
          <w:sz w:val="24"/>
          <w:szCs w:val="24"/>
          <w:lang w:eastAsia="en-IN"/>
        </w:rPr>
        <w:t xml:space="preserve">, </w:t>
      </w:r>
      <w:proofErr w:type="spellStart"/>
      <w:r w:rsidRPr="00304995">
        <w:rPr>
          <w:rFonts w:eastAsia="Times New Roman" w:cstheme="minorHAnsi"/>
          <w:color w:val="333333"/>
          <w:sz w:val="24"/>
          <w:szCs w:val="24"/>
          <w:lang w:eastAsia="en-IN"/>
        </w:rPr>
        <w:t>args</w:t>
      </w:r>
      <w:proofErr w:type="spellEnd"/>
      <w:r w:rsidRPr="00304995">
        <w:rPr>
          <w:rFonts w:eastAsia="Times New Roman" w:cstheme="minorHAnsi"/>
          <w:color w:val="333333"/>
          <w:sz w:val="24"/>
          <w:szCs w:val="24"/>
          <w:lang w:eastAsia="en-IN"/>
        </w:rPr>
        <w:t>);</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304995">
        <w:rPr>
          <w:rFonts w:eastAsia="Times New Roman" w:cstheme="minorHAnsi"/>
          <w:color w:val="333333"/>
          <w:sz w:val="24"/>
          <w:szCs w:val="24"/>
          <w:lang w:eastAsia="en-IN"/>
        </w:rPr>
        <w:tab/>
        <w:t>}</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304995">
        <w:rPr>
          <w:rFonts w:eastAsia="Times New Roman" w:cstheme="minorHAnsi"/>
          <w:color w:val="333333"/>
          <w:sz w:val="24"/>
          <w:szCs w:val="24"/>
          <w:lang w:eastAsia="en-IN"/>
        </w:rPr>
        <w:t>}</w:t>
      </w:r>
    </w:p>
    <w:p w:rsidR="00304995" w:rsidRPr="00304995" w:rsidRDefault="00304995" w:rsidP="00304995">
      <w:pPr>
        <w:shd w:val="clear" w:color="auto" w:fill="FFFFFF"/>
        <w:spacing w:after="0" w:line="240" w:lineRule="auto"/>
        <w:jc w:val="center"/>
        <w:rPr>
          <w:ins w:id="0" w:author="Unknown"/>
          <w:rFonts w:eastAsia="Times New Roman" w:cstheme="minorHAnsi"/>
          <w:color w:val="333333"/>
          <w:sz w:val="24"/>
          <w:szCs w:val="24"/>
          <w:lang w:eastAsia="en-IN"/>
        </w:rPr>
      </w:pPr>
      <w:ins w:id="1" w:author="Unknown">
        <w:r w:rsidRPr="00304995">
          <w:rPr>
            <w:rFonts w:eastAsia="Times New Roman" w:cstheme="minorHAnsi"/>
            <w:color w:val="333333"/>
            <w:sz w:val="24"/>
            <w:szCs w:val="24"/>
            <w:lang w:eastAsia="en-IN"/>
          </w:rPr>
          <w:br/>
        </w:r>
      </w:ins>
    </w:p>
    <w:p w:rsidR="00304995" w:rsidRPr="00304995" w:rsidRDefault="00304995" w:rsidP="00304995">
      <w:pPr>
        <w:shd w:val="clear" w:color="auto" w:fill="FFFFFF"/>
        <w:spacing w:after="0" w:line="240" w:lineRule="auto"/>
        <w:jc w:val="center"/>
        <w:rPr>
          <w:rFonts w:eastAsia="Times New Roman" w:cstheme="minorHAnsi"/>
          <w:color w:val="333333"/>
          <w:sz w:val="24"/>
          <w:szCs w:val="24"/>
          <w:lang w:eastAsia="en-IN"/>
        </w:rPr>
      </w:pPr>
    </w:p>
    <w:p w:rsidR="00304995" w:rsidRPr="00304995" w:rsidRDefault="00304995" w:rsidP="00304995">
      <w:pPr>
        <w:shd w:val="clear" w:color="auto" w:fill="FFFFFF"/>
        <w:spacing w:after="0" w:line="240" w:lineRule="auto"/>
        <w:jc w:val="center"/>
        <w:rPr>
          <w:rFonts w:eastAsia="Times New Roman" w:cstheme="minorHAnsi"/>
          <w:color w:val="333333"/>
          <w:sz w:val="24"/>
          <w:szCs w:val="24"/>
          <w:lang w:eastAsia="en-IN"/>
        </w:rPr>
      </w:pPr>
    </w:p>
    <w:p w:rsidR="00304995" w:rsidRPr="00304995" w:rsidRDefault="00304995" w:rsidP="00304995">
      <w:pPr>
        <w:spacing w:after="0" w:line="240" w:lineRule="auto"/>
        <w:rPr>
          <w:rFonts w:eastAsia="Times New Roman" w:cstheme="minorHAnsi"/>
          <w:color w:val="333333"/>
          <w:sz w:val="24"/>
          <w:szCs w:val="24"/>
          <w:lang w:eastAsia="en-IN"/>
        </w:rPr>
      </w:pPr>
      <w:r w:rsidRPr="00304995">
        <w:rPr>
          <w:rFonts w:eastAsia="Times New Roman" w:cstheme="minorHAnsi"/>
          <w:color w:val="333333"/>
          <w:sz w:val="24"/>
          <w:szCs w:val="24"/>
          <w:lang w:eastAsia="en-IN"/>
        </w:rPr>
        <w:t>@</w:t>
      </w:r>
      <w:proofErr w:type="spellStart"/>
      <w:r w:rsidRPr="00304995">
        <w:rPr>
          <w:rFonts w:eastAsia="Times New Roman" w:cstheme="minorHAnsi"/>
          <w:color w:val="333333"/>
          <w:sz w:val="24"/>
          <w:szCs w:val="24"/>
          <w:lang w:eastAsia="en-IN"/>
        </w:rPr>
        <w:t>RequestMapping</w:t>
      </w:r>
      <w:proofErr w:type="spellEnd"/>
      <w:r w:rsidRPr="00304995">
        <w:rPr>
          <w:rFonts w:eastAsia="Times New Roman" w:cstheme="minorHAnsi"/>
          <w:color w:val="333333"/>
          <w:sz w:val="24"/>
          <w:szCs w:val="24"/>
          <w:lang w:eastAsia="en-IN"/>
        </w:rPr>
        <w:t xml:space="preserve"> maps /</w:t>
      </w:r>
      <w:proofErr w:type="spellStart"/>
      <w:r w:rsidRPr="00304995">
        <w:rPr>
          <w:rFonts w:eastAsia="Times New Roman" w:cstheme="minorHAnsi"/>
          <w:color w:val="333333"/>
          <w:sz w:val="24"/>
          <w:szCs w:val="24"/>
          <w:lang w:eastAsia="en-IN"/>
        </w:rPr>
        <w:t>api</w:t>
      </w:r>
      <w:proofErr w:type="spellEnd"/>
      <w:r w:rsidRPr="00304995">
        <w:rPr>
          <w:rFonts w:eastAsia="Times New Roman" w:cstheme="minorHAnsi"/>
          <w:color w:val="333333"/>
          <w:sz w:val="24"/>
          <w:szCs w:val="24"/>
          <w:lang w:eastAsia="en-IN"/>
        </w:rPr>
        <w:t>/</w:t>
      </w:r>
      <w:proofErr w:type="spellStart"/>
      <w:r w:rsidRPr="00304995">
        <w:rPr>
          <w:rFonts w:eastAsia="Times New Roman" w:cstheme="minorHAnsi"/>
          <w:color w:val="333333"/>
          <w:sz w:val="24"/>
          <w:szCs w:val="24"/>
          <w:lang w:eastAsia="en-IN"/>
        </w:rPr>
        <w:t>javainuse</w:t>
      </w:r>
      <w:proofErr w:type="spellEnd"/>
      <w:r w:rsidRPr="00304995">
        <w:rPr>
          <w:rFonts w:eastAsia="Times New Roman" w:cstheme="minorHAnsi"/>
          <w:color w:val="333333"/>
          <w:sz w:val="24"/>
          <w:szCs w:val="24"/>
          <w:lang w:eastAsia="en-IN"/>
        </w:rPr>
        <w:t xml:space="preserve"> request to </w:t>
      </w:r>
      <w:proofErr w:type="spellStart"/>
      <w:proofErr w:type="gramStart"/>
      <w:r w:rsidRPr="00304995">
        <w:rPr>
          <w:rFonts w:eastAsia="Times New Roman" w:cstheme="minorHAnsi"/>
          <w:color w:val="333333"/>
          <w:sz w:val="24"/>
          <w:szCs w:val="24"/>
          <w:lang w:eastAsia="en-IN"/>
        </w:rPr>
        <w:t>sayHello</w:t>
      </w:r>
      <w:proofErr w:type="spellEnd"/>
      <w:r w:rsidRPr="00304995">
        <w:rPr>
          <w:rFonts w:eastAsia="Times New Roman" w:cstheme="minorHAnsi"/>
          <w:color w:val="333333"/>
          <w:sz w:val="24"/>
          <w:szCs w:val="24"/>
          <w:lang w:eastAsia="en-IN"/>
        </w:rPr>
        <w:t>(</w:t>
      </w:r>
      <w:proofErr w:type="gramEnd"/>
      <w:r w:rsidRPr="00304995">
        <w:rPr>
          <w:rFonts w:eastAsia="Times New Roman" w:cstheme="minorHAnsi"/>
          <w:color w:val="333333"/>
          <w:sz w:val="24"/>
          <w:szCs w:val="24"/>
          <w:lang w:eastAsia="en-IN"/>
        </w:rPr>
        <w:t>) method.</w:t>
      </w:r>
      <w:r w:rsidRPr="00304995">
        <w:rPr>
          <w:rFonts w:eastAsia="Times New Roman" w:cstheme="minorHAnsi"/>
          <w:color w:val="333333"/>
          <w:sz w:val="24"/>
          <w:szCs w:val="24"/>
          <w:lang w:eastAsia="en-IN"/>
        </w:rPr>
        <w:br/>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304995">
        <w:rPr>
          <w:rFonts w:eastAsia="Times New Roman" w:cstheme="minorHAnsi"/>
          <w:color w:val="333333"/>
          <w:sz w:val="24"/>
          <w:szCs w:val="24"/>
          <w:lang w:eastAsia="en-IN"/>
        </w:rPr>
        <w:t>package</w:t>
      </w:r>
      <w:proofErr w:type="gramEnd"/>
      <w:r w:rsidRPr="00304995">
        <w:rPr>
          <w:rFonts w:eastAsia="Times New Roman" w:cstheme="minorHAnsi"/>
          <w:color w:val="333333"/>
          <w:sz w:val="24"/>
          <w:szCs w:val="24"/>
          <w:lang w:eastAsia="en-IN"/>
        </w:rPr>
        <w:t xml:space="preserve"> </w:t>
      </w:r>
      <w:proofErr w:type="spellStart"/>
      <w:r w:rsidRPr="00304995">
        <w:rPr>
          <w:rFonts w:eastAsia="Times New Roman" w:cstheme="minorHAnsi"/>
          <w:color w:val="333333"/>
          <w:sz w:val="24"/>
          <w:szCs w:val="24"/>
          <w:lang w:eastAsia="en-IN"/>
        </w:rPr>
        <w:t>com.javainuse.swaggertest</w:t>
      </w:r>
      <w:proofErr w:type="spellEnd"/>
      <w:r w:rsidRPr="00304995">
        <w:rPr>
          <w:rFonts w:eastAsia="Times New Roman" w:cstheme="minorHAnsi"/>
          <w:color w:val="333333"/>
          <w:sz w:val="24"/>
          <w:szCs w:val="24"/>
          <w:lang w:eastAsia="en-IN"/>
        </w:rPr>
        <w:t>;</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304995">
        <w:rPr>
          <w:rFonts w:eastAsia="Times New Roman" w:cstheme="minorHAnsi"/>
          <w:color w:val="333333"/>
          <w:sz w:val="24"/>
          <w:szCs w:val="24"/>
          <w:lang w:eastAsia="en-IN"/>
        </w:rPr>
        <w:t>import</w:t>
      </w:r>
      <w:proofErr w:type="gramEnd"/>
      <w:r w:rsidRPr="00304995">
        <w:rPr>
          <w:rFonts w:eastAsia="Times New Roman" w:cstheme="minorHAnsi"/>
          <w:color w:val="333333"/>
          <w:sz w:val="24"/>
          <w:szCs w:val="24"/>
          <w:lang w:eastAsia="en-IN"/>
        </w:rPr>
        <w:t xml:space="preserve"> </w:t>
      </w:r>
      <w:proofErr w:type="spellStart"/>
      <w:r w:rsidRPr="00304995">
        <w:rPr>
          <w:rFonts w:eastAsia="Times New Roman" w:cstheme="minorHAnsi"/>
          <w:color w:val="333333"/>
          <w:sz w:val="24"/>
          <w:szCs w:val="24"/>
          <w:lang w:eastAsia="en-IN"/>
        </w:rPr>
        <w:t>org.springframework.web.bind.annotation.RequestMapping</w:t>
      </w:r>
      <w:proofErr w:type="spellEnd"/>
      <w:r w:rsidRPr="00304995">
        <w:rPr>
          <w:rFonts w:eastAsia="Times New Roman" w:cstheme="minorHAnsi"/>
          <w:color w:val="333333"/>
          <w:sz w:val="24"/>
          <w:szCs w:val="24"/>
          <w:lang w:eastAsia="en-IN"/>
        </w:rPr>
        <w:t>;</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304995">
        <w:rPr>
          <w:rFonts w:eastAsia="Times New Roman" w:cstheme="minorHAnsi"/>
          <w:color w:val="333333"/>
          <w:sz w:val="24"/>
          <w:szCs w:val="24"/>
          <w:lang w:eastAsia="en-IN"/>
        </w:rPr>
        <w:t>import</w:t>
      </w:r>
      <w:proofErr w:type="gramEnd"/>
      <w:r w:rsidRPr="00304995">
        <w:rPr>
          <w:rFonts w:eastAsia="Times New Roman" w:cstheme="minorHAnsi"/>
          <w:color w:val="333333"/>
          <w:sz w:val="24"/>
          <w:szCs w:val="24"/>
          <w:lang w:eastAsia="en-IN"/>
        </w:rPr>
        <w:t xml:space="preserve"> </w:t>
      </w:r>
      <w:proofErr w:type="spellStart"/>
      <w:r w:rsidRPr="00304995">
        <w:rPr>
          <w:rFonts w:eastAsia="Times New Roman" w:cstheme="minorHAnsi"/>
          <w:color w:val="333333"/>
          <w:sz w:val="24"/>
          <w:szCs w:val="24"/>
          <w:lang w:eastAsia="en-IN"/>
        </w:rPr>
        <w:t>org.springframework.web.bind.annotation.RequestMethod</w:t>
      </w:r>
      <w:proofErr w:type="spellEnd"/>
      <w:r w:rsidRPr="00304995">
        <w:rPr>
          <w:rFonts w:eastAsia="Times New Roman" w:cstheme="minorHAnsi"/>
          <w:color w:val="333333"/>
          <w:sz w:val="24"/>
          <w:szCs w:val="24"/>
          <w:lang w:eastAsia="en-IN"/>
        </w:rPr>
        <w:t>;</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304995">
        <w:rPr>
          <w:rFonts w:eastAsia="Times New Roman" w:cstheme="minorHAnsi"/>
          <w:color w:val="333333"/>
          <w:sz w:val="24"/>
          <w:szCs w:val="24"/>
          <w:lang w:eastAsia="en-IN"/>
        </w:rPr>
        <w:t>import</w:t>
      </w:r>
      <w:proofErr w:type="gramEnd"/>
      <w:r w:rsidRPr="00304995">
        <w:rPr>
          <w:rFonts w:eastAsia="Times New Roman" w:cstheme="minorHAnsi"/>
          <w:color w:val="333333"/>
          <w:sz w:val="24"/>
          <w:szCs w:val="24"/>
          <w:lang w:eastAsia="en-IN"/>
        </w:rPr>
        <w:t xml:space="preserve"> </w:t>
      </w:r>
      <w:proofErr w:type="spellStart"/>
      <w:r w:rsidRPr="00304995">
        <w:rPr>
          <w:rFonts w:eastAsia="Times New Roman" w:cstheme="minorHAnsi"/>
          <w:color w:val="333333"/>
          <w:sz w:val="24"/>
          <w:szCs w:val="24"/>
          <w:lang w:eastAsia="en-IN"/>
        </w:rPr>
        <w:t>org.springframework.web.bind.annotation.RestController</w:t>
      </w:r>
      <w:proofErr w:type="spellEnd"/>
      <w:r w:rsidRPr="00304995">
        <w:rPr>
          <w:rFonts w:eastAsia="Times New Roman" w:cstheme="minorHAnsi"/>
          <w:color w:val="333333"/>
          <w:sz w:val="24"/>
          <w:szCs w:val="24"/>
          <w:lang w:eastAsia="en-IN"/>
        </w:rPr>
        <w:t>;</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304995">
        <w:rPr>
          <w:rFonts w:eastAsia="Times New Roman" w:cstheme="minorHAnsi"/>
          <w:color w:val="333333"/>
          <w:sz w:val="24"/>
          <w:szCs w:val="24"/>
          <w:lang w:eastAsia="en-IN"/>
        </w:rPr>
        <w:t>@</w:t>
      </w:r>
      <w:proofErr w:type="spellStart"/>
      <w:r w:rsidRPr="00304995">
        <w:rPr>
          <w:rFonts w:eastAsia="Times New Roman" w:cstheme="minorHAnsi"/>
          <w:color w:val="333333"/>
          <w:sz w:val="24"/>
          <w:szCs w:val="24"/>
          <w:lang w:eastAsia="en-IN"/>
        </w:rPr>
        <w:t>RestController</w:t>
      </w:r>
      <w:proofErr w:type="spellEnd"/>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304995">
        <w:rPr>
          <w:rFonts w:eastAsia="Times New Roman" w:cstheme="minorHAnsi"/>
          <w:color w:val="333333"/>
          <w:sz w:val="24"/>
          <w:szCs w:val="24"/>
          <w:lang w:eastAsia="en-IN"/>
        </w:rPr>
        <w:t>public</w:t>
      </w:r>
      <w:proofErr w:type="gramEnd"/>
      <w:r w:rsidRPr="00304995">
        <w:rPr>
          <w:rFonts w:eastAsia="Times New Roman" w:cstheme="minorHAnsi"/>
          <w:color w:val="333333"/>
          <w:sz w:val="24"/>
          <w:szCs w:val="24"/>
          <w:lang w:eastAsia="en-IN"/>
        </w:rPr>
        <w:t xml:space="preserve"> class </w:t>
      </w:r>
      <w:proofErr w:type="spellStart"/>
      <w:r w:rsidRPr="00304995">
        <w:rPr>
          <w:rFonts w:eastAsia="Times New Roman" w:cstheme="minorHAnsi"/>
          <w:color w:val="333333"/>
          <w:sz w:val="24"/>
          <w:szCs w:val="24"/>
          <w:lang w:eastAsia="en-IN"/>
        </w:rPr>
        <w:t>HelloController</w:t>
      </w:r>
      <w:proofErr w:type="spellEnd"/>
      <w:r w:rsidRPr="00304995">
        <w:rPr>
          <w:rFonts w:eastAsia="Times New Roman" w:cstheme="minorHAnsi"/>
          <w:color w:val="333333"/>
          <w:sz w:val="24"/>
          <w:szCs w:val="24"/>
          <w:lang w:eastAsia="en-IN"/>
        </w:rPr>
        <w:t xml:space="preserve"> {</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304995">
        <w:rPr>
          <w:rFonts w:eastAsia="Times New Roman" w:cstheme="minorHAnsi"/>
          <w:color w:val="333333"/>
          <w:sz w:val="24"/>
          <w:szCs w:val="24"/>
          <w:lang w:eastAsia="en-IN"/>
        </w:rPr>
        <w:tab/>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304995">
        <w:rPr>
          <w:rFonts w:eastAsia="Times New Roman" w:cstheme="minorHAnsi"/>
          <w:color w:val="333333"/>
          <w:sz w:val="24"/>
          <w:szCs w:val="24"/>
          <w:lang w:eastAsia="en-IN"/>
        </w:rPr>
        <w:tab/>
      </w:r>
      <w:proofErr w:type="gramStart"/>
      <w:r w:rsidRPr="00304995">
        <w:rPr>
          <w:rFonts w:eastAsia="Times New Roman" w:cstheme="minorHAnsi"/>
          <w:color w:val="333333"/>
          <w:sz w:val="24"/>
          <w:szCs w:val="24"/>
          <w:lang w:eastAsia="en-IN"/>
        </w:rPr>
        <w:t>@</w:t>
      </w:r>
      <w:proofErr w:type="spellStart"/>
      <w:r w:rsidRPr="00304995">
        <w:rPr>
          <w:rFonts w:eastAsia="Times New Roman" w:cstheme="minorHAnsi"/>
          <w:color w:val="333333"/>
          <w:sz w:val="24"/>
          <w:szCs w:val="24"/>
          <w:lang w:eastAsia="en-IN"/>
        </w:rPr>
        <w:t>RequestMapping</w:t>
      </w:r>
      <w:proofErr w:type="spellEnd"/>
      <w:r w:rsidRPr="00304995">
        <w:rPr>
          <w:rFonts w:eastAsia="Times New Roman" w:cstheme="minorHAnsi"/>
          <w:color w:val="333333"/>
          <w:sz w:val="24"/>
          <w:szCs w:val="24"/>
          <w:lang w:eastAsia="en-IN"/>
        </w:rPr>
        <w:t>(</w:t>
      </w:r>
      <w:proofErr w:type="gramEnd"/>
      <w:r w:rsidRPr="00304995">
        <w:rPr>
          <w:rFonts w:eastAsia="Times New Roman" w:cstheme="minorHAnsi"/>
          <w:color w:val="333333"/>
          <w:sz w:val="24"/>
          <w:szCs w:val="24"/>
          <w:lang w:eastAsia="en-IN"/>
        </w:rPr>
        <w:t xml:space="preserve">method = </w:t>
      </w:r>
      <w:proofErr w:type="spellStart"/>
      <w:r w:rsidRPr="00304995">
        <w:rPr>
          <w:rFonts w:eastAsia="Times New Roman" w:cstheme="minorHAnsi"/>
          <w:color w:val="333333"/>
          <w:sz w:val="24"/>
          <w:szCs w:val="24"/>
          <w:lang w:eastAsia="en-IN"/>
        </w:rPr>
        <w:t>RequestMethod.GET</w:t>
      </w:r>
      <w:proofErr w:type="spellEnd"/>
      <w:r w:rsidRPr="00304995">
        <w:rPr>
          <w:rFonts w:eastAsia="Times New Roman" w:cstheme="minorHAnsi"/>
          <w:color w:val="333333"/>
          <w:sz w:val="24"/>
          <w:szCs w:val="24"/>
          <w:lang w:eastAsia="en-IN"/>
        </w:rPr>
        <w:t>, value = "/</w:t>
      </w:r>
      <w:proofErr w:type="spellStart"/>
      <w:r w:rsidRPr="00304995">
        <w:rPr>
          <w:rFonts w:eastAsia="Times New Roman" w:cstheme="minorHAnsi"/>
          <w:color w:val="333333"/>
          <w:sz w:val="24"/>
          <w:szCs w:val="24"/>
          <w:lang w:eastAsia="en-IN"/>
        </w:rPr>
        <w:t>api</w:t>
      </w:r>
      <w:proofErr w:type="spellEnd"/>
      <w:r w:rsidRPr="00304995">
        <w:rPr>
          <w:rFonts w:eastAsia="Times New Roman" w:cstheme="minorHAnsi"/>
          <w:color w:val="333333"/>
          <w:sz w:val="24"/>
          <w:szCs w:val="24"/>
          <w:lang w:eastAsia="en-IN"/>
        </w:rPr>
        <w:t>/</w:t>
      </w:r>
      <w:proofErr w:type="spellStart"/>
      <w:r w:rsidRPr="00304995">
        <w:rPr>
          <w:rFonts w:eastAsia="Times New Roman" w:cstheme="minorHAnsi"/>
          <w:color w:val="333333"/>
          <w:sz w:val="24"/>
          <w:szCs w:val="24"/>
          <w:lang w:eastAsia="en-IN"/>
        </w:rPr>
        <w:t>javainuse</w:t>
      </w:r>
      <w:proofErr w:type="spellEnd"/>
      <w:r w:rsidRPr="00304995">
        <w:rPr>
          <w:rFonts w:eastAsia="Times New Roman" w:cstheme="minorHAnsi"/>
          <w:color w:val="333333"/>
          <w:sz w:val="24"/>
          <w:szCs w:val="24"/>
          <w:lang w:eastAsia="en-IN"/>
        </w:rPr>
        <w:t>")</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304995">
        <w:rPr>
          <w:rFonts w:eastAsia="Times New Roman" w:cstheme="minorHAnsi"/>
          <w:color w:val="333333"/>
          <w:sz w:val="24"/>
          <w:szCs w:val="24"/>
          <w:lang w:eastAsia="en-IN"/>
        </w:rPr>
        <w:tab/>
      </w:r>
      <w:proofErr w:type="gramStart"/>
      <w:r w:rsidRPr="00304995">
        <w:rPr>
          <w:rFonts w:eastAsia="Times New Roman" w:cstheme="minorHAnsi"/>
          <w:color w:val="333333"/>
          <w:sz w:val="24"/>
          <w:szCs w:val="24"/>
          <w:lang w:eastAsia="en-IN"/>
        </w:rPr>
        <w:t>public</w:t>
      </w:r>
      <w:proofErr w:type="gramEnd"/>
      <w:r w:rsidRPr="00304995">
        <w:rPr>
          <w:rFonts w:eastAsia="Times New Roman" w:cstheme="minorHAnsi"/>
          <w:color w:val="333333"/>
          <w:sz w:val="24"/>
          <w:szCs w:val="24"/>
          <w:lang w:eastAsia="en-IN"/>
        </w:rPr>
        <w:t xml:space="preserve"> String </w:t>
      </w:r>
      <w:proofErr w:type="spellStart"/>
      <w:r w:rsidRPr="00304995">
        <w:rPr>
          <w:rFonts w:eastAsia="Times New Roman" w:cstheme="minorHAnsi"/>
          <w:color w:val="333333"/>
          <w:sz w:val="24"/>
          <w:szCs w:val="24"/>
          <w:lang w:eastAsia="en-IN"/>
        </w:rPr>
        <w:t>sayHello</w:t>
      </w:r>
      <w:proofErr w:type="spellEnd"/>
      <w:r w:rsidRPr="00304995">
        <w:rPr>
          <w:rFonts w:eastAsia="Times New Roman" w:cstheme="minorHAnsi"/>
          <w:color w:val="333333"/>
          <w:sz w:val="24"/>
          <w:szCs w:val="24"/>
          <w:lang w:eastAsia="en-IN"/>
        </w:rPr>
        <w:t>() {</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304995">
        <w:rPr>
          <w:rFonts w:eastAsia="Times New Roman" w:cstheme="minorHAnsi"/>
          <w:color w:val="333333"/>
          <w:sz w:val="24"/>
          <w:szCs w:val="24"/>
          <w:lang w:eastAsia="en-IN"/>
        </w:rPr>
        <w:tab/>
      </w:r>
      <w:r w:rsidRPr="00304995">
        <w:rPr>
          <w:rFonts w:eastAsia="Times New Roman" w:cstheme="minorHAnsi"/>
          <w:color w:val="333333"/>
          <w:sz w:val="24"/>
          <w:szCs w:val="24"/>
          <w:lang w:eastAsia="en-IN"/>
        </w:rPr>
        <w:tab/>
      </w:r>
      <w:proofErr w:type="gramStart"/>
      <w:r w:rsidRPr="00304995">
        <w:rPr>
          <w:rFonts w:eastAsia="Times New Roman" w:cstheme="minorHAnsi"/>
          <w:color w:val="333333"/>
          <w:sz w:val="24"/>
          <w:szCs w:val="24"/>
          <w:lang w:eastAsia="en-IN"/>
        </w:rPr>
        <w:t>return</w:t>
      </w:r>
      <w:proofErr w:type="gramEnd"/>
      <w:r w:rsidRPr="00304995">
        <w:rPr>
          <w:rFonts w:eastAsia="Times New Roman" w:cstheme="minorHAnsi"/>
          <w:color w:val="333333"/>
          <w:sz w:val="24"/>
          <w:szCs w:val="24"/>
          <w:lang w:eastAsia="en-IN"/>
        </w:rPr>
        <w:t xml:space="preserve"> "Swagger Hello World";</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304995">
        <w:rPr>
          <w:rFonts w:eastAsia="Times New Roman" w:cstheme="minorHAnsi"/>
          <w:color w:val="333333"/>
          <w:sz w:val="24"/>
          <w:szCs w:val="24"/>
          <w:lang w:eastAsia="en-IN"/>
        </w:rPr>
        <w:tab/>
        <w:t>}</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304995">
        <w:rPr>
          <w:rFonts w:eastAsia="Times New Roman" w:cstheme="minorHAnsi"/>
          <w:color w:val="333333"/>
          <w:sz w:val="24"/>
          <w:szCs w:val="24"/>
          <w:lang w:eastAsia="en-IN"/>
        </w:rPr>
        <w:t>}</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304995" w:rsidRPr="00304995" w:rsidRDefault="00304995" w:rsidP="00304995">
      <w:pPr>
        <w:spacing w:after="0" w:line="240" w:lineRule="auto"/>
        <w:rPr>
          <w:rFonts w:eastAsia="Times New Roman" w:cstheme="minorHAnsi"/>
          <w:color w:val="333333"/>
          <w:sz w:val="24"/>
          <w:szCs w:val="24"/>
          <w:lang w:eastAsia="en-IN"/>
        </w:rPr>
      </w:pPr>
      <w:r w:rsidRPr="00304995">
        <w:rPr>
          <w:rFonts w:eastAsia="Times New Roman" w:cstheme="minorHAnsi"/>
          <w:color w:val="333333"/>
          <w:sz w:val="24"/>
          <w:szCs w:val="24"/>
          <w:lang w:eastAsia="en-IN"/>
        </w:rPr>
        <w:br/>
        <w:t>To enable the Swagger 2 we use the annotation @EnableSwagger2.</w:t>
      </w:r>
      <w:r w:rsidRPr="00304995">
        <w:rPr>
          <w:rFonts w:eastAsia="Times New Roman" w:cstheme="minorHAnsi"/>
          <w:color w:val="333333"/>
          <w:sz w:val="24"/>
          <w:szCs w:val="24"/>
          <w:lang w:eastAsia="en-IN"/>
        </w:rPr>
        <w:br/>
        <w:t xml:space="preserve">A Docket bean is defined and using its </w:t>
      </w:r>
      <w:proofErr w:type="gramStart"/>
      <w:r w:rsidRPr="00304995">
        <w:rPr>
          <w:rFonts w:eastAsia="Times New Roman" w:cstheme="minorHAnsi"/>
          <w:color w:val="333333"/>
          <w:sz w:val="24"/>
          <w:szCs w:val="24"/>
          <w:lang w:eastAsia="en-IN"/>
        </w:rPr>
        <w:t>select(</w:t>
      </w:r>
      <w:proofErr w:type="gramEnd"/>
      <w:r w:rsidRPr="00304995">
        <w:rPr>
          <w:rFonts w:eastAsia="Times New Roman" w:cstheme="minorHAnsi"/>
          <w:color w:val="333333"/>
          <w:sz w:val="24"/>
          <w:szCs w:val="24"/>
          <w:lang w:eastAsia="en-IN"/>
        </w:rPr>
        <w:t xml:space="preserve">) method we get an instance of </w:t>
      </w:r>
      <w:proofErr w:type="spellStart"/>
      <w:r w:rsidRPr="00304995">
        <w:rPr>
          <w:rFonts w:eastAsia="Times New Roman" w:cstheme="minorHAnsi"/>
          <w:color w:val="333333"/>
          <w:sz w:val="24"/>
          <w:szCs w:val="24"/>
          <w:lang w:eastAsia="en-IN"/>
        </w:rPr>
        <w:lastRenderedPageBreak/>
        <w:t>ApiSelectorBuilder</w:t>
      </w:r>
      <w:proofErr w:type="spellEnd"/>
      <w:r w:rsidRPr="00304995">
        <w:rPr>
          <w:rFonts w:eastAsia="Times New Roman" w:cstheme="minorHAnsi"/>
          <w:color w:val="333333"/>
          <w:sz w:val="24"/>
          <w:szCs w:val="24"/>
          <w:lang w:eastAsia="en-IN"/>
        </w:rPr>
        <w:t xml:space="preserve">. </w:t>
      </w:r>
      <w:proofErr w:type="spellStart"/>
      <w:r w:rsidRPr="00304995">
        <w:rPr>
          <w:rFonts w:eastAsia="Times New Roman" w:cstheme="minorHAnsi"/>
          <w:color w:val="333333"/>
          <w:sz w:val="24"/>
          <w:szCs w:val="24"/>
          <w:lang w:eastAsia="en-IN"/>
        </w:rPr>
        <w:t>ApiSelectorBuilder</w:t>
      </w:r>
      <w:proofErr w:type="spellEnd"/>
      <w:r w:rsidRPr="00304995">
        <w:rPr>
          <w:rFonts w:eastAsia="Times New Roman" w:cstheme="minorHAnsi"/>
          <w:color w:val="333333"/>
          <w:sz w:val="24"/>
          <w:szCs w:val="24"/>
          <w:lang w:eastAsia="en-IN"/>
        </w:rPr>
        <w:t xml:space="preserve"> we configure the endpoints exposed by Swagger.</w:t>
      </w:r>
      <w:r w:rsidRPr="00304995">
        <w:rPr>
          <w:rFonts w:eastAsia="Times New Roman" w:cstheme="minorHAnsi"/>
          <w:color w:val="333333"/>
          <w:sz w:val="24"/>
          <w:szCs w:val="24"/>
          <w:lang w:eastAsia="en-IN"/>
        </w:rPr>
        <w:br/>
        <w:t xml:space="preserve">After the Docket bean is defined, its </w:t>
      </w:r>
      <w:proofErr w:type="gramStart"/>
      <w:r w:rsidRPr="00304995">
        <w:rPr>
          <w:rFonts w:eastAsia="Times New Roman" w:cstheme="minorHAnsi"/>
          <w:color w:val="333333"/>
          <w:sz w:val="24"/>
          <w:szCs w:val="24"/>
          <w:lang w:eastAsia="en-IN"/>
        </w:rPr>
        <w:t>select(</w:t>
      </w:r>
      <w:proofErr w:type="gramEnd"/>
      <w:r w:rsidRPr="00304995">
        <w:rPr>
          <w:rFonts w:eastAsia="Times New Roman" w:cstheme="minorHAnsi"/>
          <w:color w:val="333333"/>
          <w:sz w:val="24"/>
          <w:szCs w:val="24"/>
          <w:lang w:eastAsia="en-IN"/>
        </w:rPr>
        <w:t xml:space="preserve">) method returns an instance of </w:t>
      </w:r>
      <w:proofErr w:type="spellStart"/>
      <w:r w:rsidRPr="00304995">
        <w:rPr>
          <w:rFonts w:eastAsia="Times New Roman" w:cstheme="minorHAnsi"/>
          <w:color w:val="333333"/>
          <w:sz w:val="24"/>
          <w:szCs w:val="24"/>
          <w:lang w:eastAsia="en-IN"/>
        </w:rPr>
        <w:t>ApiSelectorBuilder</w:t>
      </w:r>
      <w:proofErr w:type="spellEnd"/>
      <w:r w:rsidRPr="00304995">
        <w:rPr>
          <w:rFonts w:eastAsia="Times New Roman" w:cstheme="minorHAnsi"/>
          <w:color w:val="333333"/>
          <w:sz w:val="24"/>
          <w:szCs w:val="24"/>
          <w:lang w:eastAsia="en-IN"/>
        </w:rPr>
        <w:t>, which provides a way to control the endpoints exposed by Swagger.</w:t>
      </w:r>
      <w:r w:rsidRPr="00304995">
        <w:rPr>
          <w:rFonts w:eastAsia="Times New Roman" w:cstheme="minorHAnsi"/>
          <w:color w:val="333333"/>
          <w:sz w:val="24"/>
          <w:szCs w:val="24"/>
          <w:lang w:eastAsia="en-IN"/>
        </w:rPr>
        <w:br/>
        <w:t xml:space="preserve">Using the </w:t>
      </w:r>
      <w:proofErr w:type="spellStart"/>
      <w:r w:rsidRPr="00304995">
        <w:rPr>
          <w:rFonts w:eastAsia="Times New Roman" w:cstheme="minorHAnsi"/>
          <w:color w:val="333333"/>
          <w:sz w:val="24"/>
          <w:szCs w:val="24"/>
          <w:lang w:eastAsia="en-IN"/>
        </w:rPr>
        <w:t>RequestHandlerSelectors</w:t>
      </w:r>
      <w:proofErr w:type="spellEnd"/>
      <w:r w:rsidRPr="00304995">
        <w:rPr>
          <w:rFonts w:eastAsia="Times New Roman" w:cstheme="minorHAnsi"/>
          <w:color w:val="333333"/>
          <w:sz w:val="24"/>
          <w:szCs w:val="24"/>
          <w:lang w:eastAsia="en-IN"/>
        </w:rPr>
        <w:t xml:space="preserve"> and </w:t>
      </w:r>
      <w:proofErr w:type="spellStart"/>
      <w:r w:rsidRPr="00304995">
        <w:rPr>
          <w:rFonts w:eastAsia="Times New Roman" w:cstheme="minorHAnsi"/>
          <w:color w:val="333333"/>
          <w:sz w:val="24"/>
          <w:szCs w:val="24"/>
          <w:lang w:eastAsia="en-IN"/>
        </w:rPr>
        <w:t>PathSelectors</w:t>
      </w:r>
      <w:proofErr w:type="spellEnd"/>
      <w:r w:rsidRPr="00304995">
        <w:rPr>
          <w:rFonts w:eastAsia="Times New Roman" w:cstheme="minorHAnsi"/>
          <w:color w:val="333333"/>
          <w:sz w:val="24"/>
          <w:szCs w:val="24"/>
          <w:lang w:eastAsia="en-IN"/>
        </w:rPr>
        <w:t xml:space="preserve"> we configure the predicates for selection of </w:t>
      </w:r>
      <w:proofErr w:type="spellStart"/>
      <w:r w:rsidRPr="00304995">
        <w:rPr>
          <w:rFonts w:eastAsia="Times New Roman" w:cstheme="minorHAnsi"/>
          <w:color w:val="333333"/>
          <w:sz w:val="24"/>
          <w:szCs w:val="24"/>
          <w:lang w:eastAsia="en-IN"/>
        </w:rPr>
        <w:t>RequestHandlers</w:t>
      </w:r>
      <w:proofErr w:type="spellEnd"/>
      <w:r w:rsidRPr="00304995">
        <w:rPr>
          <w:rFonts w:eastAsia="Times New Roman" w:cstheme="minorHAnsi"/>
          <w:color w:val="333333"/>
          <w:sz w:val="24"/>
          <w:szCs w:val="24"/>
          <w:lang w:eastAsia="en-IN"/>
        </w:rPr>
        <w:t>.</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304995">
        <w:rPr>
          <w:rFonts w:eastAsia="Times New Roman" w:cstheme="minorHAnsi"/>
          <w:color w:val="333333"/>
          <w:sz w:val="24"/>
          <w:szCs w:val="24"/>
          <w:lang w:eastAsia="en-IN"/>
        </w:rPr>
        <w:t>package</w:t>
      </w:r>
      <w:proofErr w:type="gramEnd"/>
      <w:r w:rsidRPr="00304995">
        <w:rPr>
          <w:rFonts w:eastAsia="Times New Roman" w:cstheme="minorHAnsi"/>
          <w:color w:val="333333"/>
          <w:sz w:val="24"/>
          <w:szCs w:val="24"/>
          <w:lang w:eastAsia="en-IN"/>
        </w:rPr>
        <w:t xml:space="preserve"> </w:t>
      </w:r>
      <w:proofErr w:type="spellStart"/>
      <w:r w:rsidRPr="00304995">
        <w:rPr>
          <w:rFonts w:eastAsia="Times New Roman" w:cstheme="minorHAnsi"/>
          <w:color w:val="333333"/>
          <w:sz w:val="24"/>
          <w:szCs w:val="24"/>
          <w:lang w:eastAsia="en-IN"/>
        </w:rPr>
        <w:t>com.javainuse.swaggertest</w:t>
      </w:r>
      <w:proofErr w:type="spellEnd"/>
      <w:r w:rsidRPr="00304995">
        <w:rPr>
          <w:rFonts w:eastAsia="Times New Roman" w:cstheme="minorHAnsi"/>
          <w:color w:val="333333"/>
          <w:sz w:val="24"/>
          <w:szCs w:val="24"/>
          <w:lang w:eastAsia="en-IN"/>
        </w:rPr>
        <w:t>;</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304995">
        <w:rPr>
          <w:rFonts w:eastAsia="Times New Roman" w:cstheme="minorHAnsi"/>
          <w:color w:val="333333"/>
          <w:sz w:val="24"/>
          <w:szCs w:val="24"/>
          <w:lang w:eastAsia="en-IN"/>
        </w:rPr>
        <w:t>import</w:t>
      </w:r>
      <w:proofErr w:type="gramEnd"/>
      <w:r w:rsidRPr="00304995">
        <w:rPr>
          <w:rFonts w:eastAsia="Times New Roman" w:cstheme="minorHAnsi"/>
          <w:color w:val="333333"/>
          <w:sz w:val="24"/>
          <w:szCs w:val="24"/>
          <w:lang w:eastAsia="en-IN"/>
        </w:rPr>
        <w:t xml:space="preserve"> </w:t>
      </w:r>
      <w:proofErr w:type="spellStart"/>
      <w:r w:rsidRPr="00304995">
        <w:rPr>
          <w:rFonts w:eastAsia="Times New Roman" w:cstheme="minorHAnsi"/>
          <w:color w:val="333333"/>
          <w:sz w:val="24"/>
          <w:szCs w:val="24"/>
          <w:lang w:eastAsia="en-IN"/>
        </w:rPr>
        <w:t>org.springframework.context.annotation.Bean</w:t>
      </w:r>
      <w:proofErr w:type="spellEnd"/>
      <w:r w:rsidRPr="00304995">
        <w:rPr>
          <w:rFonts w:eastAsia="Times New Roman" w:cstheme="minorHAnsi"/>
          <w:color w:val="333333"/>
          <w:sz w:val="24"/>
          <w:szCs w:val="24"/>
          <w:lang w:eastAsia="en-IN"/>
        </w:rPr>
        <w:t>;</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304995">
        <w:rPr>
          <w:rFonts w:eastAsia="Times New Roman" w:cstheme="minorHAnsi"/>
          <w:color w:val="333333"/>
          <w:sz w:val="24"/>
          <w:szCs w:val="24"/>
          <w:lang w:eastAsia="en-IN"/>
        </w:rPr>
        <w:t>import</w:t>
      </w:r>
      <w:proofErr w:type="gramEnd"/>
      <w:r w:rsidRPr="00304995">
        <w:rPr>
          <w:rFonts w:eastAsia="Times New Roman" w:cstheme="minorHAnsi"/>
          <w:color w:val="333333"/>
          <w:sz w:val="24"/>
          <w:szCs w:val="24"/>
          <w:lang w:eastAsia="en-IN"/>
        </w:rPr>
        <w:t xml:space="preserve"> </w:t>
      </w:r>
      <w:proofErr w:type="spellStart"/>
      <w:r w:rsidRPr="00304995">
        <w:rPr>
          <w:rFonts w:eastAsia="Times New Roman" w:cstheme="minorHAnsi"/>
          <w:color w:val="333333"/>
          <w:sz w:val="24"/>
          <w:szCs w:val="24"/>
          <w:lang w:eastAsia="en-IN"/>
        </w:rPr>
        <w:t>org.springframework.context.annotation.Configuration</w:t>
      </w:r>
      <w:proofErr w:type="spellEnd"/>
      <w:r w:rsidRPr="00304995">
        <w:rPr>
          <w:rFonts w:eastAsia="Times New Roman" w:cstheme="minorHAnsi"/>
          <w:color w:val="333333"/>
          <w:sz w:val="24"/>
          <w:szCs w:val="24"/>
          <w:lang w:eastAsia="en-IN"/>
        </w:rPr>
        <w:t>;</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304995">
        <w:rPr>
          <w:rFonts w:eastAsia="Times New Roman" w:cstheme="minorHAnsi"/>
          <w:color w:val="333333"/>
          <w:sz w:val="24"/>
          <w:szCs w:val="24"/>
          <w:lang w:eastAsia="en-IN"/>
        </w:rPr>
        <w:t>import</w:t>
      </w:r>
      <w:proofErr w:type="gramEnd"/>
      <w:r w:rsidRPr="00304995">
        <w:rPr>
          <w:rFonts w:eastAsia="Times New Roman" w:cstheme="minorHAnsi"/>
          <w:color w:val="333333"/>
          <w:sz w:val="24"/>
          <w:szCs w:val="24"/>
          <w:lang w:eastAsia="en-IN"/>
        </w:rPr>
        <w:t xml:space="preserve"> </w:t>
      </w:r>
      <w:proofErr w:type="spellStart"/>
      <w:r w:rsidRPr="00304995">
        <w:rPr>
          <w:rFonts w:eastAsia="Times New Roman" w:cstheme="minorHAnsi"/>
          <w:color w:val="333333"/>
          <w:sz w:val="24"/>
          <w:szCs w:val="24"/>
          <w:lang w:eastAsia="en-IN"/>
        </w:rPr>
        <w:t>com.google.common.base.Predicate</w:t>
      </w:r>
      <w:proofErr w:type="spellEnd"/>
      <w:r w:rsidRPr="00304995">
        <w:rPr>
          <w:rFonts w:eastAsia="Times New Roman" w:cstheme="minorHAnsi"/>
          <w:color w:val="333333"/>
          <w:sz w:val="24"/>
          <w:szCs w:val="24"/>
          <w:lang w:eastAsia="en-IN"/>
        </w:rPr>
        <w:t>;</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304995">
        <w:rPr>
          <w:rFonts w:eastAsia="Times New Roman" w:cstheme="minorHAnsi"/>
          <w:color w:val="333333"/>
          <w:sz w:val="24"/>
          <w:szCs w:val="24"/>
          <w:lang w:eastAsia="en-IN"/>
        </w:rPr>
        <w:t>import</w:t>
      </w:r>
      <w:proofErr w:type="gramEnd"/>
      <w:r w:rsidRPr="00304995">
        <w:rPr>
          <w:rFonts w:eastAsia="Times New Roman" w:cstheme="minorHAnsi"/>
          <w:color w:val="333333"/>
          <w:sz w:val="24"/>
          <w:szCs w:val="24"/>
          <w:lang w:eastAsia="en-IN"/>
        </w:rPr>
        <w:t xml:space="preserve"> </w:t>
      </w:r>
      <w:proofErr w:type="spellStart"/>
      <w:r w:rsidRPr="00304995">
        <w:rPr>
          <w:rFonts w:eastAsia="Times New Roman" w:cstheme="minorHAnsi"/>
          <w:color w:val="333333"/>
          <w:sz w:val="24"/>
          <w:szCs w:val="24"/>
          <w:lang w:eastAsia="en-IN"/>
        </w:rPr>
        <w:t>springfox.documentation.builders.ApiInfoBuilder</w:t>
      </w:r>
      <w:proofErr w:type="spellEnd"/>
      <w:r w:rsidRPr="00304995">
        <w:rPr>
          <w:rFonts w:eastAsia="Times New Roman" w:cstheme="minorHAnsi"/>
          <w:color w:val="333333"/>
          <w:sz w:val="24"/>
          <w:szCs w:val="24"/>
          <w:lang w:eastAsia="en-IN"/>
        </w:rPr>
        <w:t>;</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304995">
        <w:rPr>
          <w:rFonts w:eastAsia="Times New Roman" w:cstheme="minorHAnsi"/>
          <w:color w:val="333333"/>
          <w:sz w:val="24"/>
          <w:szCs w:val="24"/>
          <w:lang w:eastAsia="en-IN"/>
        </w:rPr>
        <w:t>import</w:t>
      </w:r>
      <w:proofErr w:type="gramEnd"/>
      <w:r w:rsidRPr="00304995">
        <w:rPr>
          <w:rFonts w:eastAsia="Times New Roman" w:cstheme="minorHAnsi"/>
          <w:color w:val="333333"/>
          <w:sz w:val="24"/>
          <w:szCs w:val="24"/>
          <w:lang w:eastAsia="en-IN"/>
        </w:rPr>
        <w:t xml:space="preserve"> </w:t>
      </w:r>
      <w:proofErr w:type="spellStart"/>
      <w:r w:rsidRPr="00304995">
        <w:rPr>
          <w:rFonts w:eastAsia="Times New Roman" w:cstheme="minorHAnsi"/>
          <w:color w:val="333333"/>
          <w:sz w:val="24"/>
          <w:szCs w:val="24"/>
          <w:lang w:eastAsia="en-IN"/>
        </w:rPr>
        <w:t>springfox.documentation.service.ApiInfo</w:t>
      </w:r>
      <w:proofErr w:type="spellEnd"/>
      <w:r w:rsidRPr="00304995">
        <w:rPr>
          <w:rFonts w:eastAsia="Times New Roman" w:cstheme="minorHAnsi"/>
          <w:color w:val="333333"/>
          <w:sz w:val="24"/>
          <w:szCs w:val="24"/>
          <w:lang w:eastAsia="en-IN"/>
        </w:rPr>
        <w:t>;</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304995">
        <w:rPr>
          <w:rFonts w:eastAsia="Times New Roman" w:cstheme="minorHAnsi"/>
          <w:color w:val="333333"/>
          <w:sz w:val="24"/>
          <w:szCs w:val="24"/>
          <w:lang w:eastAsia="en-IN"/>
        </w:rPr>
        <w:t>import</w:t>
      </w:r>
      <w:proofErr w:type="gramEnd"/>
      <w:r w:rsidRPr="00304995">
        <w:rPr>
          <w:rFonts w:eastAsia="Times New Roman" w:cstheme="minorHAnsi"/>
          <w:color w:val="333333"/>
          <w:sz w:val="24"/>
          <w:szCs w:val="24"/>
          <w:lang w:eastAsia="en-IN"/>
        </w:rPr>
        <w:t xml:space="preserve"> </w:t>
      </w:r>
      <w:proofErr w:type="spellStart"/>
      <w:r w:rsidRPr="00304995">
        <w:rPr>
          <w:rFonts w:eastAsia="Times New Roman" w:cstheme="minorHAnsi"/>
          <w:color w:val="333333"/>
          <w:sz w:val="24"/>
          <w:szCs w:val="24"/>
          <w:lang w:eastAsia="en-IN"/>
        </w:rPr>
        <w:t>springfox.documentation.spi.DocumentationType</w:t>
      </w:r>
      <w:proofErr w:type="spellEnd"/>
      <w:r w:rsidRPr="00304995">
        <w:rPr>
          <w:rFonts w:eastAsia="Times New Roman" w:cstheme="minorHAnsi"/>
          <w:color w:val="333333"/>
          <w:sz w:val="24"/>
          <w:szCs w:val="24"/>
          <w:lang w:eastAsia="en-IN"/>
        </w:rPr>
        <w:t>;</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304995">
        <w:rPr>
          <w:rFonts w:eastAsia="Times New Roman" w:cstheme="minorHAnsi"/>
          <w:color w:val="333333"/>
          <w:sz w:val="24"/>
          <w:szCs w:val="24"/>
          <w:lang w:eastAsia="en-IN"/>
        </w:rPr>
        <w:t>import</w:t>
      </w:r>
      <w:proofErr w:type="gramEnd"/>
      <w:r w:rsidRPr="00304995">
        <w:rPr>
          <w:rFonts w:eastAsia="Times New Roman" w:cstheme="minorHAnsi"/>
          <w:color w:val="333333"/>
          <w:sz w:val="24"/>
          <w:szCs w:val="24"/>
          <w:lang w:eastAsia="en-IN"/>
        </w:rPr>
        <w:t xml:space="preserve"> </w:t>
      </w:r>
      <w:proofErr w:type="spellStart"/>
      <w:r w:rsidRPr="00304995">
        <w:rPr>
          <w:rFonts w:eastAsia="Times New Roman" w:cstheme="minorHAnsi"/>
          <w:color w:val="333333"/>
          <w:sz w:val="24"/>
          <w:szCs w:val="24"/>
          <w:lang w:eastAsia="en-IN"/>
        </w:rPr>
        <w:t>springfox.documentation.spring.web.plugins.Docket</w:t>
      </w:r>
      <w:proofErr w:type="spellEnd"/>
      <w:r w:rsidRPr="00304995">
        <w:rPr>
          <w:rFonts w:eastAsia="Times New Roman" w:cstheme="minorHAnsi"/>
          <w:color w:val="333333"/>
          <w:sz w:val="24"/>
          <w:szCs w:val="24"/>
          <w:lang w:eastAsia="en-IN"/>
        </w:rPr>
        <w:t>;</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304995">
        <w:rPr>
          <w:rFonts w:eastAsia="Times New Roman" w:cstheme="minorHAnsi"/>
          <w:color w:val="333333"/>
          <w:sz w:val="24"/>
          <w:szCs w:val="24"/>
          <w:lang w:eastAsia="en-IN"/>
        </w:rPr>
        <w:t>import</w:t>
      </w:r>
      <w:proofErr w:type="gramEnd"/>
      <w:r w:rsidRPr="00304995">
        <w:rPr>
          <w:rFonts w:eastAsia="Times New Roman" w:cstheme="minorHAnsi"/>
          <w:color w:val="333333"/>
          <w:sz w:val="24"/>
          <w:szCs w:val="24"/>
          <w:lang w:eastAsia="en-IN"/>
        </w:rPr>
        <w:t xml:space="preserve"> springfox.documentation.swagger2.annotations.EnableSwagger2;</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304995">
        <w:rPr>
          <w:rFonts w:eastAsia="Times New Roman" w:cstheme="minorHAnsi"/>
          <w:color w:val="333333"/>
          <w:sz w:val="24"/>
          <w:szCs w:val="24"/>
          <w:lang w:eastAsia="en-IN"/>
        </w:rPr>
        <w:t>import</w:t>
      </w:r>
      <w:proofErr w:type="gramEnd"/>
      <w:r w:rsidRPr="00304995">
        <w:rPr>
          <w:rFonts w:eastAsia="Times New Roman" w:cstheme="minorHAnsi"/>
          <w:color w:val="333333"/>
          <w:sz w:val="24"/>
          <w:szCs w:val="24"/>
          <w:lang w:eastAsia="en-IN"/>
        </w:rPr>
        <w:t xml:space="preserve"> static </w:t>
      </w:r>
      <w:proofErr w:type="spellStart"/>
      <w:r w:rsidRPr="00304995">
        <w:rPr>
          <w:rFonts w:eastAsia="Times New Roman" w:cstheme="minorHAnsi"/>
          <w:color w:val="333333"/>
          <w:sz w:val="24"/>
          <w:szCs w:val="24"/>
          <w:lang w:eastAsia="en-IN"/>
        </w:rPr>
        <w:t>springfox.documentation.builders.PathSelectors.regex</w:t>
      </w:r>
      <w:proofErr w:type="spellEnd"/>
      <w:r w:rsidRPr="00304995">
        <w:rPr>
          <w:rFonts w:eastAsia="Times New Roman" w:cstheme="minorHAnsi"/>
          <w:color w:val="333333"/>
          <w:sz w:val="24"/>
          <w:szCs w:val="24"/>
          <w:lang w:eastAsia="en-IN"/>
        </w:rPr>
        <w:t>;</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304995">
        <w:rPr>
          <w:rFonts w:eastAsia="Times New Roman" w:cstheme="minorHAnsi"/>
          <w:color w:val="333333"/>
          <w:sz w:val="24"/>
          <w:szCs w:val="24"/>
          <w:lang w:eastAsia="en-IN"/>
        </w:rPr>
        <w:t>import</w:t>
      </w:r>
      <w:proofErr w:type="gramEnd"/>
      <w:r w:rsidRPr="00304995">
        <w:rPr>
          <w:rFonts w:eastAsia="Times New Roman" w:cstheme="minorHAnsi"/>
          <w:color w:val="333333"/>
          <w:sz w:val="24"/>
          <w:szCs w:val="24"/>
          <w:lang w:eastAsia="en-IN"/>
        </w:rPr>
        <w:t xml:space="preserve"> static </w:t>
      </w:r>
      <w:proofErr w:type="spellStart"/>
      <w:r w:rsidRPr="00304995">
        <w:rPr>
          <w:rFonts w:eastAsia="Times New Roman" w:cstheme="minorHAnsi"/>
          <w:color w:val="333333"/>
          <w:sz w:val="24"/>
          <w:szCs w:val="24"/>
          <w:lang w:eastAsia="en-IN"/>
        </w:rPr>
        <w:t>com.google.common.base.Predicates.or</w:t>
      </w:r>
      <w:proofErr w:type="spellEnd"/>
      <w:r w:rsidRPr="00304995">
        <w:rPr>
          <w:rFonts w:eastAsia="Times New Roman" w:cstheme="minorHAnsi"/>
          <w:color w:val="333333"/>
          <w:sz w:val="24"/>
          <w:szCs w:val="24"/>
          <w:lang w:eastAsia="en-IN"/>
        </w:rPr>
        <w:t>;</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304995">
        <w:rPr>
          <w:rFonts w:eastAsia="Times New Roman" w:cstheme="minorHAnsi"/>
          <w:color w:val="333333"/>
          <w:sz w:val="24"/>
          <w:szCs w:val="24"/>
          <w:lang w:eastAsia="en-IN"/>
        </w:rPr>
        <w:t>@Configuration</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304995">
        <w:rPr>
          <w:rFonts w:eastAsia="Times New Roman" w:cstheme="minorHAnsi"/>
          <w:color w:val="333333"/>
          <w:sz w:val="24"/>
          <w:szCs w:val="24"/>
          <w:lang w:eastAsia="en-IN"/>
        </w:rPr>
        <w:t>@EnableSwagger2</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roofErr w:type="gramStart"/>
      <w:r w:rsidRPr="00304995">
        <w:rPr>
          <w:rFonts w:eastAsia="Times New Roman" w:cstheme="minorHAnsi"/>
          <w:color w:val="333333"/>
          <w:sz w:val="24"/>
          <w:szCs w:val="24"/>
          <w:lang w:eastAsia="en-IN"/>
        </w:rPr>
        <w:t>public</w:t>
      </w:r>
      <w:proofErr w:type="gramEnd"/>
      <w:r w:rsidRPr="00304995">
        <w:rPr>
          <w:rFonts w:eastAsia="Times New Roman" w:cstheme="minorHAnsi"/>
          <w:color w:val="333333"/>
          <w:sz w:val="24"/>
          <w:szCs w:val="24"/>
          <w:lang w:eastAsia="en-IN"/>
        </w:rPr>
        <w:t xml:space="preserve"> class </w:t>
      </w:r>
      <w:proofErr w:type="spellStart"/>
      <w:r w:rsidRPr="00304995">
        <w:rPr>
          <w:rFonts w:eastAsia="Times New Roman" w:cstheme="minorHAnsi"/>
          <w:color w:val="333333"/>
          <w:sz w:val="24"/>
          <w:szCs w:val="24"/>
          <w:lang w:eastAsia="en-IN"/>
        </w:rPr>
        <w:t>SwaggerConfig</w:t>
      </w:r>
      <w:proofErr w:type="spellEnd"/>
      <w:r w:rsidRPr="00304995">
        <w:rPr>
          <w:rFonts w:eastAsia="Times New Roman" w:cstheme="minorHAnsi"/>
          <w:color w:val="333333"/>
          <w:sz w:val="24"/>
          <w:szCs w:val="24"/>
          <w:lang w:eastAsia="en-IN"/>
        </w:rPr>
        <w:t xml:space="preserve"> {</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304995">
        <w:rPr>
          <w:rFonts w:eastAsia="Times New Roman" w:cstheme="minorHAnsi"/>
          <w:color w:val="333333"/>
          <w:sz w:val="24"/>
          <w:szCs w:val="24"/>
          <w:lang w:eastAsia="en-IN"/>
        </w:rPr>
        <w:tab/>
        <w:t>@Bean</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304995">
        <w:rPr>
          <w:rFonts w:eastAsia="Times New Roman" w:cstheme="minorHAnsi"/>
          <w:color w:val="333333"/>
          <w:sz w:val="24"/>
          <w:szCs w:val="24"/>
          <w:lang w:eastAsia="en-IN"/>
        </w:rPr>
        <w:tab/>
      </w:r>
      <w:proofErr w:type="gramStart"/>
      <w:r w:rsidRPr="00304995">
        <w:rPr>
          <w:rFonts w:eastAsia="Times New Roman" w:cstheme="minorHAnsi"/>
          <w:color w:val="333333"/>
          <w:sz w:val="24"/>
          <w:szCs w:val="24"/>
          <w:lang w:eastAsia="en-IN"/>
        </w:rPr>
        <w:t>public</w:t>
      </w:r>
      <w:proofErr w:type="gramEnd"/>
      <w:r w:rsidRPr="00304995">
        <w:rPr>
          <w:rFonts w:eastAsia="Times New Roman" w:cstheme="minorHAnsi"/>
          <w:color w:val="333333"/>
          <w:sz w:val="24"/>
          <w:szCs w:val="24"/>
          <w:lang w:eastAsia="en-IN"/>
        </w:rPr>
        <w:t xml:space="preserve"> Docket </w:t>
      </w:r>
      <w:proofErr w:type="spellStart"/>
      <w:r w:rsidRPr="00304995">
        <w:rPr>
          <w:rFonts w:eastAsia="Times New Roman" w:cstheme="minorHAnsi"/>
          <w:color w:val="333333"/>
          <w:sz w:val="24"/>
          <w:szCs w:val="24"/>
          <w:lang w:eastAsia="en-IN"/>
        </w:rPr>
        <w:t>postsApi</w:t>
      </w:r>
      <w:proofErr w:type="spellEnd"/>
      <w:r w:rsidRPr="00304995">
        <w:rPr>
          <w:rFonts w:eastAsia="Times New Roman" w:cstheme="minorHAnsi"/>
          <w:color w:val="333333"/>
          <w:sz w:val="24"/>
          <w:szCs w:val="24"/>
          <w:lang w:eastAsia="en-IN"/>
        </w:rPr>
        <w:t>() {</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304995">
        <w:rPr>
          <w:rFonts w:eastAsia="Times New Roman" w:cstheme="minorHAnsi"/>
          <w:color w:val="333333"/>
          <w:sz w:val="24"/>
          <w:szCs w:val="24"/>
          <w:lang w:eastAsia="en-IN"/>
        </w:rPr>
        <w:tab/>
      </w:r>
      <w:r w:rsidRPr="00304995">
        <w:rPr>
          <w:rFonts w:eastAsia="Times New Roman" w:cstheme="minorHAnsi"/>
          <w:color w:val="333333"/>
          <w:sz w:val="24"/>
          <w:szCs w:val="24"/>
          <w:lang w:eastAsia="en-IN"/>
        </w:rPr>
        <w:tab/>
      </w:r>
      <w:proofErr w:type="gramStart"/>
      <w:r w:rsidRPr="00304995">
        <w:rPr>
          <w:rFonts w:eastAsia="Times New Roman" w:cstheme="minorHAnsi"/>
          <w:color w:val="333333"/>
          <w:sz w:val="24"/>
          <w:szCs w:val="24"/>
          <w:lang w:eastAsia="en-IN"/>
        </w:rPr>
        <w:t>return</w:t>
      </w:r>
      <w:proofErr w:type="gramEnd"/>
      <w:r w:rsidRPr="00304995">
        <w:rPr>
          <w:rFonts w:eastAsia="Times New Roman" w:cstheme="minorHAnsi"/>
          <w:color w:val="333333"/>
          <w:sz w:val="24"/>
          <w:szCs w:val="24"/>
          <w:lang w:eastAsia="en-IN"/>
        </w:rPr>
        <w:t xml:space="preserve"> new Docket(DocumentationType.SWAGGER_2).</w:t>
      </w:r>
      <w:proofErr w:type="spellStart"/>
      <w:r w:rsidRPr="00304995">
        <w:rPr>
          <w:rFonts w:eastAsia="Times New Roman" w:cstheme="minorHAnsi"/>
          <w:color w:val="333333"/>
          <w:sz w:val="24"/>
          <w:szCs w:val="24"/>
          <w:lang w:eastAsia="en-IN"/>
        </w:rPr>
        <w:t>groupName</w:t>
      </w:r>
      <w:proofErr w:type="spellEnd"/>
      <w:r w:rsidRPr="00304995">
        <w:rPr>
          <w:rFonts w:eastAsia="Times New Roman" w:cstheme="minorHAnsi"/>
          <w:color w:val="333333"/>
          <w:sz w:val="24"/>
          <w:szCs w:val="24"/>
          <w:lang w:eastAsia="en-IN"/>
        </w:rPr>
        <w:t>("public-</w:t>
      </w:r>
      <w:proofErr w:type="spellStart"/>
      <w:r w:rsidRPr="00304995">
        <w:rPr>
          <w:rFonts w:eastAsia="Times New Roman" w:cstheme="minorHAnsi"/>
          <w:color w:val="333333"/>
          <w:sz w:val="24"/>
          <w:szCs w:val="24"/>
          <w:lang w:eastAsia="en-IN"/>
        </w:rPr>
        <w:t>api</w:t>
      </w:r>
      <w:proofErr w:type="spellEnd"/>
      <w:r w:rsidRPr="00304995">
        <w:rPr>
          <w:rFonts w:eastAsia="Times New Roman" w:cstheme="minorHAnsi"/>
          <w:color w:val="333333"/>
          <w:sz w:val="24"/>
          <w:szCs w:val="24"/>
          <w:lang w:eastAsia="en-IN"/>
        </w:rPr>
        <w:t>")</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304995">
        <w:rPr>
          <w:rFonts w:eastAsia="Times New Roman" w:cstheme="minorHAnsi"/>
          <w:color w:val="333333"/>
          <w:sz w:val="24"/>
          <w:szCs w:val="24"/>
          <w:lang w:eastAsia="en-IN"/>
        </w:rPr>
        <w:tab/>
      </w:r>
      <w:r w:rsidRPr="00304995">
        <w:rPr>
          <w:rFonts w:eastAsia="Times New Roman" w:cstheme="minorHAnsi"/>
          <w:color w:val="333333"/>
          <w:sz w:val="24"/>
          <w:szCs w:val="24"/>
          <w:lang w:eastAsia="en-IN"/>
        </w:rPr>
        <w:tab/>
      </w:r>
      <w:r w:rsidRPr="00304995">
        <w:rPr>
          <w:rFonts w:eastAsia="Times New Roman" w:cstheme="minorHAnsi"/>
          <w:color w:val="333333"/>
          <w:sz w:val="24"/>
          <w:szCs w:val="24"/>
          <w:lang w:eastAsia="en-IN"/>
        </w:rPr>
        <w:tab/>
      </w:r>
      <w:r w:rsidRPr="00304995">
        <w:rPr>
          <w:rFonts w:eastAsia="Times New Roman" w:cstheme="minorHAnsi"/>
          <w:color w:val="333333"/>
          <w:sz w:val="24"/>
          <w:szCs w:val="24"/>
          <w:lang w:eastAsia="en-IN"/>
        </w:rPr>
        <w:tab/>
        <w:t>.</w:t>
      </w:r>
      <w:proofErr w:type="spellStart"/>
      <w:proofErr w:type="gramStart"/>
      <w:r w:rsidRPr="00304995">
        <w:rPr>
          <w:rFonts w:eastAsia="Times New Roman" w:cstheme="minorHAnsi"/>
          <w:color w:val="333333"/>
          <w:sz w:val="24"/>
          <w:szCs w:val="24"/>
          <w:lang w:eastAsia="en-IN"/>
        </w:rPr>
        <w:t>apiInfo</w:t>
      </w:r>
      <w:proofErr w:type="spellEnd"/>
      <w:r w:rsidRPr="00304995">
        <w:rPr>
          <w:rFonts w:eastAsia="Times New Roman" w:cstheme="minorHAnsi"/>
          <w:color w:val="333333"/>
          <w:sz w:val="24"/>
          <w:szCs w:val="24"/>
          <w:lang w:eastAsia="en-IN"/>
        </w:rPr>
        <w:t>(</w:t>
      </w:r>
      <w:proofErr w:type="spellStart"/>
      <w:proofErr w:type="gramEnd"/>
      <w:r w:rsidRPr="00304995">
        <w:rPr>
          <w:rFonts w:eastAsia="Times New Roman" w:cstheme="minorHAnsi"/>
          <w:color w:val="333333"/>
          <w:sz w:val="24"/>
          <w:szCs w:val="24"/>
          <w:lang w:eastAsia="en-IN"/>
        </w:rPr>
        <w:t>apiInfo</w:t>
      </w:r>
      <w:proofErr w:type="spellEnd"/>
      <w:r w:rsidRPr="00304995">
        <w:rPr>
          <w:rFonts w:eastAsia="Times New Roman" w:cstheme="minorHAnsi"/>
          <w:color w:val="333333"/>
          <w:sz w:val="24"/>
          <w:szCs w:val="24"/>
          <w:lang w:eastAsia="en-IN"/>
        </w:rPr>
        <w:t>()).select().paths(</w:t>
      </w:r>
      <w:proofErr w:type="spellStart"/>
      <w:r w:rsidRPr="00304995">
        <w:rPr>
          <w:rFonts w:eastAsia="Times New Roman" w:cstheme="minorHAnsi"/>
          <w:color w:val="333333"/>
          <w:sz w:val="24"/>
          <w:szCs w:val="24"/>
          <w:lang w:eastAsia="en-IN"/>
        </w:rPr>
        <w:t>postPaths</w:t>
      </w:r>
      <w:proofErr w:type="spellEnd"/>
      <w:r w:rsidRPr="00304995">
        <w:rPr>
          <w:rFonts w:eastAsia="Times New Roman" w:cstheme="minorHAnsi"/>
          <w:color w:val="333333"/>
          <w:sz w:val="24"/>
          <w:szCs w:val="24"/>
          <w:lang w:eastAsia="en-IN"/>
        </w:rPr>
        <w:t>()).build();</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304995">
        <w:rPr>
          <w:rFonts w:eastAsia="Times New Roman" w:cstheme="minorHAnsi"/>
          <w:color w:val="333333"/>
          <w:sz w:val="24"/>
          <w:szCs w:val="24"/>
          <w:lang w:eastAsia="en-IN"/>
        </w:rPr>
        <w:tab/>
        <w:t>}</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304995">
        <w:rPr>
          <w:rFonts w:eastAsia="Times New Roman" w:cstheme="minorHAnsi"/>
          <w:color w:val="333333"/>
          <w:sz w:val="24"/>
          <w:szCs w:val="24"/>
          <w:lang w:eastAsia="en-IN"/>
        </w:rPr>
        <w:tab/>
      </w:r>
      <w:proofErr w:type="gramStart"/>
      <w:r w:rsidRPr="00304995">
        <w:rPr>
          <w:rFonts w:eastAsia="Times New Roman" w:cstheme="minorHAnsi"/>
          <w:color w:val="333333"/>
          <w:sz w:val="24"/>
          <w:szCs w:val="24"/>
          <w:lang w:eastAsia="en-IN"/>
        </w:rPr>
        <w:t>private</w:t>
      </w:r>
      <w:proofErr w:type="gramEnd"/>
      <w:r w:rsidRPr="00304995">
        <w:rPr>
          <w:rFonts w:eastAsia="Times New Roman" w:cstheme="minorHAnsi"/>
          <w:color w:val="333333"/>
          <w:sz w:val="24"/>
          <w:szCs w:val="24"/>
          <w:lang w:eastAsia="en-IN"/>
        </w:rPr>
        <w:t xml:space="preserve"> Predicate&lt;String&gt; </w:t>
      </w:r>
      <w:proofErr w:type="spellStart"/>
      <w:r w:rsidRPr="00304995">
        <w:rPr>
          <w:rFonts w:eastAsia="Times New Roman" w:cstheme="minorHAnsi"/>
          <w:color w:val="333333"/>
          <w:sz w:val="24"/>
          <w:szCs w:val="24"/>
          <w:lang w:eastAsia="en-IN"/>
        </w:rPr>
        <w:t>postPaths</w:t>
      </w:r>
      <w:proofErr w:type="spellEnd"/>
      <w:r w:rsidRPr="00304995">
        <w:rPr>
          <w:rFonts w:eastAsia="Times New Roman" w:cstheme="minorHAnsi"/>
          <w:color w:val="333333"/>
          <w:sz w:val="24"/>
          <w:szCs w:val="24"/>
          <w:lang w:eastAsia="en-IN"/>
        </w:rPr>
        <w:t>() {</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304995">
        <w:rPr>
          <w:rFonts w:eastAsia="Times New Roman" w:cstheme="minorHAnsi"/>
          <w:color w:val="333333"/>
          <w:sz w:val="24"/>
          <w:szCs w:val="24"/>
          <w:lang w:eastAsia="en-IN"/>
        </w:rPr>
        <w:tab/>
      </w:r>
      <w:r w:rsidRPr="00304995">
        <w:rPr>
          <w:rFonts w:eastAsia="Times New Roman" w:cstheme="minorHAnsi"/>
          <w:color w:val="333333"/>
          <w:sz w:val="24"/>
          <w:szCs w:val="24"/>
          <w:lang w:eastAsia="en-IN"/>
        </w:rPr>
        <w:tab/>
      </w:r>
      <w:proofErr w:type="gramStart"/>
      <w:r w:rsidRPr="00304995">
        <w:rPr>
          <w:rFonts w:eastAsia="Times New Roman" w:cstheme="minorHAnsi"/>
          <w:color w:val="333333"/>
          <w:sz w:val="24"/>
          <w:szCs w:val="24"/>
          <w:lang w:eastAsia="en-IN"/>
        </w:rPr>
        <w:t>return</w:t>
      </w:r>
      <w:proofErr w:type="gramEnd"/>
      <w:r w:rsidRPr="00304995">
        <w:rPr>
          <w:rFonts w:eastAsia="Times New Roman" w:cstheme="minorHAnsi"/>
          <w:color w:val="333333"/>
          <w:sz w:val="24"/>
          <w:szCs w:val="24"/>
          <w:lang w:eastAsia="en-IN"/>
        </w:rPr>
        <w:t xml:space="preserve"> or(regex("/</w:t>
      </w:r>
      <w:proofErr w:type="spellStart"/>
      <w:r w:rsidRPr="00304995">
        <w:rPr>
          <w:rFonts w:eastAsia="Times New Roman" w:cstheme="minorHAnsi"/>
          <w:color w:val="333333"/>
          <w:sz w:val="24"/>
          <w:szCs w:val="24"/>
          <w:lang w:eastAsia="en-IN"/>
        </w:rPr>
        <w:t>api</w:t>
      </w:r>
      <w:proofErr w:type="spellEnd"/>
      <w:r w:rsidRPr="00304995">
        <w:rPr>
          <w:rFonts w:eastAsia="Times New Roman" w:cstheme="minorHAnsi"/>
          <w:color w:val="333333"/>
          <w:sz w:val="24"/>
          <w:szCs w:val="24"/>
          <w:lang w:eastAsia="en-IN"/>
        </w:rPr>
        <w:t>/posts.*"), regex("/</w:t>
      </w:r>
      <w:proofErr w:type="spellStart"/>
      <w:r w:rsidRPr="00304995">
        <w:rPr>
          <w:rFonts w:eastAsia="Times New Roman" w:cstheme="minorHAnsi"/>
          <w:color w:val="333333"/>
          <w:sz w:val="24"/>
          <w:szCs w:val="24"/>
          <w:lang w:eastAsia="en-IN"/>
        </w:rPr>
        <w:t>api</w:t>
      </w:r>
      <w:proofErr w:type="spellEnd"/>
      <w:r w:rsidRPr="00304995">
        <w:rPr>
          <w:rFonts w:eastAsia="Times New Roman" w:cstheme="minorHAnsi"/>
          <w:color w:val="333333"/>
          <w:sz w:val="24"/>
          <w:szCs w:val="24"/>
          <w:lang w:eastAsia="en-IN"/>
        </w:rPr>
        <w:t>/</w:t>
      </w:r>
      <w:proofErr w:type="spellStart"/>
      <w:r w:rsidRPr="00304995">
        <w:rPr>
          <w:rFonts w:eastAsia="Times New Roman" w:cstheme="minorHAnsi"/>
          <w:color w:val="333333"/>
          <w:sz w:val="24"/>
          <w:szCs w:val="24"/>
          <w:lang w:eastAsia="en-IN"/>
        </w:rPr>
        <w:t>javainuse</w:t>
      </w:r>
      <w:proofErr w:type="spellEnd"/>
      <w:r w:rsidRPr="00304995">
        <w:rPr>
          <w:rFonts w:eastAsia="Times New Roman" w:cstheme="minorHAnsi"/>
          <w:color w:val="333333"/>
          <w:sz w:val="24"/>
          <w:szCs w:val="24"/>
          <w:lang w:eastAsia="en-IN"/>
        </w:rPr>
        <w:t>.*"));</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304995">
        <w:rPr>
          <w:rFonts w:eastAsia="Times New Roman" w:cstheme="minorHAnsi"/>
          <w:color w:val="333333"/>
          <w:sz w:val="24"/>
          <w:szCs w:val="24"/>
          <w:lang w:eastAsia="en-IN"/>
        </w:rPr>
        <w:tab/>
        <w:t>}</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304995">
        <w:rPr>
          <w:rFonts w:eastAsia="Times New Roman" w:cstheme="minorHAnsi"/>
          <w:color w:val="333333"/>
          <w:sz w:val="24"/>
          <w:szCs w:val="24"/>
          <w:lang w:eastAsia="en-IN"/>
        </w:rPr>
        <w:tab/>
      </w:r>
      <w:proofErr w:type="gramStart"/>
      <w:r w:rsidRPr="00304995">
        <w:rPr>
          <w:rFonts w:eastAsia="Times New Roman" w:cstheme="minorHAnsi"/>
          <w:color w:val="333333"/>
          <w:sz w:val="24"/>
          <w:szCs w:val="24"/>
          <w:lang w:eastAsia="en-IN"/>
        </w:rPr>
        <w:t>private</w:t>
      </w:r>
      <w:proofErr w:type="gramEnd"/>
      <w:r w:rsidRPr="00304995">
        <w:rPr>
          <w:rFonts w:eastAsia="Times New Roman" w:cstheme="minorHAnsi"/>
          <w:color w:val="333333"/>
          <w:sz w:val="24"/>
          <w:szCs w:val="24"/>
          <w:lang w:eastAsia="en-IN"/>
        </w:rPr>
        <w:t xml:space="preserve"> </w:t>
      </w:r>
      <w:proofErr w:type="spellStart"/>
      <w:r w:rsidRPr="00304995">
        <w:rPr>
          <w:rFonts w:eastAsia="Times New Roman" w:cstheme="minorHAnsi"/>
          <w:color w:val="333333"/>
          <w:sz w:val="24"/>
          <w:szCs w:val="24"/>
          <w:lang w:eastAsia="en-IN"/>
        </w:rPr>
        <w:t>ApiInfo</w:t>
      </w:r>
      <w:proofErr w:type="spellEnd"/>
      <w:r w:rsidRPr="00304995">
        <w:rPr>
          <w:rFonts w:eastAsia="Times New Roman" w:cstheme="minorHAnsi"/>
          <w:color w:val="333333"/>
          <w:sz w:val="24"/>
          <w:szCs w:val="24"/>
          <w:lang w:eastAsia="en-IN"/>
        </w:rPr>
        <w:t xml:space="preserve"> </w:t>
      </w:r>
      <w:proofErr w:type="spellStart"/>
      <w:r w:rsidRPr="00304995">
        <w:rPr>
          <w:rFonts w:eastAsia="Times New Roman" w:cstheme="minorHAnsi"/>
          <w:color w:val="333333"/>
          <w:sz w:val="24"/>
          <w:szCs w:val="24"/>
          <w:lang w:eastAsia="en-IN"/>
        </w:rPr>
        <w:t>apiInfo</w:t>
      </w:r>
      <w:proofErr w:type="spellEnd"/>
      <w:r w:rsidRPr="00304995">
        <w:rPr>
          <w:rFonts w:eastAsia="Times New Roman" w:cstheme="minorHAnsi"/>
          <w:color w:val="333333"/>
          <w:sz w:val="24"/>
          <w:szCs w:val="24"/>
          <w:lang w:eastAsia="en-IN"/>
        </w:rPr>
        <w:t>() {</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304995">
        <w:rPr>
          <w:rFonts w:eastAsia="Times New Roman" w:cstheme="minorHAnsi"/>
          <w:color w:val="333333"/>
          <w:sz w:val="24"/>
          <w:szCs w:val="24"/>
          <w:lang w:eastAsia="en-IN"/>
        </w:rPr>
        <w:tab/>
      </w:r>
      <w:r w:rsidRPr="00304995">
        <w:rPr>
          <w:rFonts w:eastAsia="Times New Roman" w:cstheme="minorHAnsi"/>
          <w:color w:val="333333"/>
          <w:sz w:val="24"/>
          <w:szCs w:val="24"/>
          <w:lang w:eastAsia="en-IN"/>
        </w:rPr>
        <w:tab/>
      </w:r>
      <w:proofErr w:type="gramStart"/>
      <w:r w:rsidRPr="00304995">
        <w:rPr>
          <w:rFonts w:eastAsia="Times New Roman" w:cstheme="minorHAnsi"/>
          <w:color w:val="333333"/>
          <w:sz w:val="24"/>
          <w:szCs w:val="24"/>
          <w:lang w:eastAsia="en-IN"/>
        </w:rPr>
        <w:t>return</w:t>
      </w:r>
      <w:proofErr w:type="gramEnd"/>
      <w:r w:rsidRPr="00304995">
        <w:rPr>
          <w:rFonts w:eastAsia="Times New Roman" w:cstheme="minorHAnsi"/>
          <w:color w:val="333333"/>
          <w:sz w:val="24"/>
          <w:szCs w:val="24"/>
          <w:lang w:eastAsia="en-IN"/>
        </w:rPr>
        <w:t xml:space="preserve"> new </w:t>
      </w:r>
      <w:proofErr w:type="spellStart"/>
      <w:r w:rsidRPr="00304995">
        <w:rPr>
          <w:rFonts w:eastAsia="Times New Roman" w:cstheme="minorHAnsi"/>
          <w:color w:val="333333"/>
          <w:sz w:val="24"/>
          <w:szCs w:val="24"/>
          <w:lang w:eastAsia="en-IN"/>
        </w:rPr>
        <w:t>ApiInfoBuilder</w:t>
      </w:r>
      <w:proofErr w:type="spellEnd"/>
      <w:r w:rsidRPr="00304995">
        <w:rPr>
          <w:rFonts w:eastAsia="Times New Roman" w:cstheme="minorHAnsi"/>
          <w:color w:val="333333"/>
          <w:sz w:val="24"/>
          <w:szCs w:val="24"/>
          <w:lang w:eastAsia="en-IN"/>
        </w:rPr>
        <w:t>().title("</w:t>
      </w:r>
      <w:proofErr w:type="spellStart"/>
      <w:r w:rsidRPr="00304995">
        <w:rPr>
          <w:rFonts w:eastAsia="Times New Roman" w:cstheme="minorHAnsi"/>
          <w:color w:val="333333"/>
          <w:sz w:val="24"/>
          <w:szCs w:val="24"/>
          <w:lang w:eastAsia="en-IN"/>
        </w:rPr>
        <w:t>JavaInUse</w:t>
      </w:r>
      <w:proofErr w:type="spellEnd"/>
      <w:r w:rsidRPr="00304995">
        <w:rPr>
          <w:rFonts w:eastAsia="Times New Roman" w:cstheme="minorHAnsi"/>
          <w:color w:val="333333"/>
          <w:sz w:val="24"/>
          <w:szCs w:val="24"/>
          <w:lang w:eastAsia="en-IN"/>
        </w:rPr>
        <w:t xml:space="preserve"> API")</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304995">
        <w:rPr>
          <w:rFonts w:eastAsia="Times New Roman" w:cstheme="minorHAnsi"/>
          <w:color w:val="333333"/>
          <w:sz w:val="24"/>
          <w:szCs w:val="24"/>
          <w:lang w:eastAsia="en-IN"/>
        </w:rPr>
        <w:tab/>
      </w:r>
      <w:r w:rsidRPr="00304995">
        <w:rPr>
          <w:rFonts w:eastAsia="Times New Roman" w:cstheme="minorHAnsi"/>
          <w:color w:val="333333"/>
          <w:sz w:val="24"/>
          <w:szCs w:val="24"/>
          <w:lang w:eastAsia="en-IN"/>
        </w:rPr>
        <w:tab/>
      </w:r>
      <w:r w:rsidRPr="00304995">
        <w:rPr>
          <w:rFonts w:eastAsia="Times New Roman" w:cstheme="minorHAnsi"/>
          <w:color w:val="333333"/>
          <w:sz w:val="24"/>
          <w:szCs w:val="24"/>
          <w:lang w:eastAsia="en-IN"/>
        </w:rPr>
        <w:tab/>
      </w:r>
      <w:r w:rsidRPr="00304995">
        <w:rPr>
          <w:rFonts w:eastAsia="Times New Roman" w:cstheme="minorHAnsi"/>
          <w:color w:val="333333"/>
          <w:sz w:val="24"/>
          <w:szCs w:val="24"/>
          <w:lang w:eastAsia="en-IN"/>
        </w:rPr>
        <w:tab/>
        <w:t>.</w:t>
      </w:r>
      <w:proofErr w:type="gramStart"/>
      <w:r w:rsidRPr="00304995">
        <w:rPr>
          <w:rFonts w:eastAsia="Times New Roman" w:cstheme="minorHAnsi"/>
          <w:color w:val="333333"/>
          <w:sz w:val="24"/>
          <w:szCs w:val="24"/>
          <w:lang w:eastAsia="en-IN"/>
        </w:rPr>
        <w:t>description(</w:t>
      </w:r>
      <w:proofErr w:type="gramEnd"/>
      <w:r w:rsidRPr="00304995">
        <w:rPr>
          <w:rFonts w:eastAsia="Times New Roman" w:cstheme="minorHAnsi"/>
          <w:color w:val="333333"/>
          <w:sz w:val="24"/>
          <w:szCs w:val="24"/>
          <w:lang w:eastAsia="en-IN"/>
        </w:rPr>
        <w:t>"</w:t>
      </w:r>
      <w:proofErr w:type="spellStart"/>
      <w:r w:rsidRPr="00304995">
        <w:rPr>
          <w:rFonts w:eastAsia="Times New Roman" w:cstheme="minorHAnsi"/>
          <w:color w:val="333333"/>
          <w:sz w:val="24"/>
          <w:szCs w:val="24"/>
          <w:lang w:eastAsia="en-IN"/>
        </w:rPr>
        <w:t>JavaInUse</w:t>
      </w:r>
      <w:proofErr w:type="spellEnd"/>
      <w:r w:rsidRPr="00304995">
        <w:rPr>
          <w:rFonts w:eastAsia="Times New Roman" w:cstheme="minorHAnsi"/>
          <w:color w:val="333333"/>
          <w:sz w:val="24"/>
          <w:szCs w:val="24"/>
          <w:lang w:eastAsia="en-IN"/>
        </w:rPr>
        <w:t xml:space="preserve"> API reference for developers")</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304995">
        <w:rPr>
          <w:rFonts w:eastAsia="Times New Roman" w:cstheme="minorHAnsi"/>
          <w:color w:val="333333"/>
          <w:sz w:val="24"/>
          <w:szCs w:val="24"/>
          <w:lang w:eastAsia="en-IN"/>
        </w:rPr>
        <w:tab/>
      </w:r>
      <w:r w:rsidRPr="00304995">
        <w:rPr>
          <w:rFonts w:eastAsia="Times New Roman" w:cstheme="minorHAnsi"/>
          <w:color w:val="333333"/>
          <w:sz w:val="24"/>
          <w:szCs w:val="24"/>
          <w:lang w:eastAsia="en-IN"/>
        </w:rPr>
        <w:tab/>
      </w:r>
      <w:r w:rsidRPr="00304995">
        <w:rPr>
          <w:rFonts w:eastAsia="Times New Roman" w:cstheme="minorHAnsi"/>
          <w:color w:val="333333"/>
          <w:sz w:val="24"/>
          <w:szCs w:val="24"/>
          <w:lang w:eastAsia="en-IN"/>
        </w:rPr>
        <w:tab/>
      </w:r>
      <w:r w:rsidRPr="00304995">
        <w:rPr>
          <w:rFonts w:eastAsia="Times New Roman" w:cstheme="minorHAnsi"/>
          <w:color w:val="333333"/>
          <w:sz w:val="24"/>
          <w:szCs w:val="24"/>
          <w:lang w:eastAsia="en-IN"/>
        </w:rPr>
        <w:tab/>
        <w:t>.</w:t>
      </w:r>
      <w:proofErr w:type="spellStart"/>
      <w:proofErr w:type="gramStart"/>
      <w:r w:rsidRPr="00304995">
        <w:rPr>
          <w:rFonts w:eastAsia="Times New Roman" w:cstheme="minorHAnsi"/>
          <w:color w:val="333333"/>
          <w:sz w:val="24"/>
          <w:szCs w:val="24"/>
          <w:lang w:eastAsia="en-IN"/>
        </w:rPr>
        <w:t>termsOfServiceUrl</w:t>
      </w:r>
      <w:proofErr w:type="spellEnd"/>
      <w:r w:rsidRPr="00304995">
        <w:rPr>
          <w:rFonts w:eastAsia="Times New Roman" w:cstheme="minorHAnsi"/>
          <w:color w:val="333333"/>
          <w:sz w:val="24"/>
          <w:szCs w:val="24"/>
          <w:lang w:eastAsia="en-IN"/>
        </w:rPr>
        <w:t>(</w:t>
      </w:r>
      <w:proofErr w:type="gramEnd"/>
      <w:r w:rsidRPr="00304995">
        <w:rPr>
          <w:rFonts w:eastAsia="Times New Roman" w:cstheme="minorHAnsi"/>
          <w:color w:val="333333"/>
          <w:sz w:val="24"/>
          <w:szCs w:val="24"/>
          <w:lang w:eastAsia="en-IN"/>
        </w:rPr>
        <w:t>"http://javainuse.com")</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304995">
        <w:rPr>
          <w:rFonts w:eastAsia="Times New Roman" w:cstheme="minorHAnsi"/>
          <w:color w:val="333333"/>
          <w:sz w:val="24"/>
          <w:szCs w:val="24"/>
          <w:lang w:eastAsia="en-IN"/>
        </w:rPr>
        <w:tab/>
      </w:r>
      <w:r w:rsidRPr="00304995">
        <w:rPr>
          <w:rFonts w:eastAsia="Times New Roman" w:cstheme="minorHAnsi"/>
          <w:color w:val="333333"/>
          <w:sz w:val="24"/>
          <w:szCs w:val="24"/>
          <w:lang w:eastAsia="en-IN"/>
        </w:rPr>
        <w:tab/>
      </w:r>
      <w:r w:rsidRPr="00304995">
        <w:rPr>
          <w:rFonts w:eastAsia="Times New Roman" w:cstheme="minorHAnsi"/>
          <w:color w:val="333333"/>
          <w:sz w:val="24"/>
          <w:szCs w:val="24"/>
          <w:lang w:eastAsia="en-IN"/>
        </w:rPr>
        <w:tab/>
      </w:r>
      <w:r w:rsidRPr="00304995">
        <w:rPr>
          <w:rFonts w:eastAsia="Times New Roman" w:cstheme="minorHAnsi"/>
          <w:color w:val="333333"/>
          <w:sz w:val="24"/>
          <w:szCs w:val="24"/>
          <w:lang w:eastAsia="en-IN"/>
        </w:rPr>
        <w:tab/>
        <w:t>.contact("javainuse@gmail.com").license("</w:t>
      </w:r>
      <w:proofErr w:type="spellStart"/>
      <w:r w:rsidRPr="00304995">
        <w:rPr>
          <w:rFonts w:eastAsia="Times New Roman" w:cstheme="minorHAnsi"/>
          <w:color w:val="333333"/>
          <w:sz w:val="24"/>
          <w:szCs w:val="24"/>
          <w:lang w:eastAsia="en-IN"/>
        </w:rPr>
        <w:t>JavaInUse</w:t>
      </w:r>
      <w:proofErr w:type="spellEnd"/>
      <w:r w:rsidRPr="00304995">
        <w:rPr>
          <w:rFonts w:eastAsia="Times New Roman" w:cstheme="minorHAnsi"/>
          <w:color w:val="333333"/>
          <w:sz w:val="24"/>
          <w:szCs w:val="24"/>
          <w:lang w:eastAsia="en-IN"/>
        </w:rPr>
        <w:t xml:space="preserve"> License")</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304995">
        <w:rPr>
          <w:rFonts w:eastAsia="Times New Roman" w:cstheme="minorHAnsi"/>
          <w:color w:val="333333"/>
          <w:sz w:val="24"/>
          <w:szCs w:val="24"/>
          <w:lang w:eastAsia="en-IN"/>
        </w:rPr>
        <w:tab/>
      </w:r>
      <w:r w:rsidRPr="00304995">
        <w:rPr>
          <w:rFonts w:eastAsia="Times New Roman" w:cstheme="minorHAnsi"/>
          <w:color w:val="333333"/>
          <w:sz w:val="24"/>
          <w:szCs w:val="24"/>
          <w:lang w:eastAsia="en-IN"/>
        </w:rPr>
        <w:tab/>
      </w:r>
      <w:r w:rsidRPr="00304995">
        <w:rPr>
          <w:rFonts w:eastAsia="Times New Roman" w:cstheme="minorHAnsi"/>
          <w:color w:val="333333"/>
          <w:sz w:val="24"/>
          <w:szCs w:val="24"/>
          <w:lang w:eastAsia="en-IN"/>
        </w:rPr>
        <w:tab/>
      </w:r>
      <w:r w:rsidRPr="00304995">
        <w:rPr>
          <w:rFonts w:eastAsia="Times New Roman" w:cstheme="minorHAnsi"/>
          <w:color w:val="333333"/>
          <w:sz w:val="24"/>
          <w:szCs w:val="24"/>
          <w:lang w:eastAsia="en-IN"/>
        </w:rPr>
        <w:tab/>
        <w:t>.</w:t>
      </w:r>
      <w:proofErr w:type="spellStart"/>
      <w:proofErr w:type="gramStart"/>
      <w:r w:rsidRPr="00304995">
        <w:rPr>
          <w:rFonts w:eastAsia="Times New Roman" w:cstheme="minorHAnsi"/>
          <w:color w:val="333333"/>
          <w:sz w:val="24"/>
          <w:szCs w:val="24"/>
          <w:lang w:eastAsia="en-IN"/>
        </w:rPr>
        <w:t>licenseUrl</w:t>
      </w:r>
      <w:proofErr w:type="spellEnd"/>
      <w:r w:rsidRPr="00304995">
        <w:rPr>
          <w:rFonts w:eastAsia="Times New Roman" w:cstheme="minorHAnsi"/>
          <w:color w:val="333333"/>
          <w:sz w:val="24"/>
          <w:szCs w:val="24"/>
          <w:lang w:eastAsia="en-IN"/>
        </w:rPr>
        <w:t>(</w:t>
      </w:r>
      <w:proofErr w:type="gramEnd"/>
      <w:r w:rsidRPr="00304995">
        <w:rPr>
          <w:rFonts w:eastAsia="Times New Roman" w:cstheme="minorHAnsi"/>
          <w:color w:val="333333"/>
          <w:sz w:val="24"/>
          <w:szCs w:val="24"/>
          <w:lang w:eastAsia="en-IN"/>
        </w:rPr>
        <w:t>"javainuse@gmail.com").version("1.0").build();</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304995">
        <w:rPr>
          <w:rFonts w:eastAsia="Times New Roman" w:cstheme="minorHAnsi"/>
          <w:color w:val="333333"/>
          <w:sz w:val="24"/>
          <w:szCs w:val="24"/>
          <w:lang w:eastAsia="en-IN"/>
        </w:rPr>
        <w:tab/>
        <w:t>}</w:t>
      </w: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p>
    <w:p w:rsidR="00304995" w:rsidRPr="00304995" w:rsidRDefault="00304995" w:rsidP="00304995">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333333"/>
          <w:sz w:val="24"/>
          <w:szCs w:val="24"/>
          <w:lang w:eastAsia="en-IN"/>
        </w:rPr>
      </w:pPr>
      <w:r w:rsidRPr="00304995">
        <w:rPr>
          <w:rFonts w:eastAsia="Times New Roman" w:cstheme="minorHAnsi"/>
          <w:color w:val="333333"/>
          <w:sz w:val="24"/>
          <w:szCs w:val="24"/>
          <w:lang w:eastAsia="en-IN"/>
        </w:rPr>
        <w:t>}</w:t>
      </w:r>
    </w:p>
    <w:p w:rsidR="00304995" w:rsidRPr="00304995" w:rsidRDefault="00304995" w:rsidP="00304995">
      <w:pPr>
        <w:spacing w:after="0" w:line="240" w:lineRule="auto"/>
        <w:rPr>
          <w:rFonts w:eastAsia="Times New Roman" w:cstheme="minorHAnsi"/>
          <w:color w:val="333333"/>
          <w:sz w:val="24"/>
          <w:szCs w:val="24"/>
          <w:lang w:eastAsia="en-IN"/>
        </w:rPr>
      </w:pPr>
      <w:r w:rsidRPr="00304995">
        <w:rPr>
          <w:rFonts w:eastAsia="Times New Roman" w:cstheme="minorHAnsi"/>
          <w:color w:val="333333"/>
          <w:sz w:val="24"/>
          <w:szCs w:val="24"/>
          <w:lang w:eastAsia="en-IN"/>
        </w:rPr>
        <w:lastRenderedPageBreak/>
        <w:t>These are the only changes required. Now go to </w:t>
      </w:r>
      <w:r w:rsidRPr="00304995">
        <w:rPr>
          <w:rFonts w:eastAsia="Times New Roman" w:cstheme="minorHAnsi"/>
          <w:b/>
          <w:bCs/>
          <w:color w:val="333333"/>
          <w:sz w:val="24"/>
          <w:szCs w:val="24"/>
          <w:lang w:eastAsia="en-IN"/>
        </w:rPr>
        <w:t>http://localhost:8080/swagger-ui.html</w:t>
      </w:r>
      <w:r w:rsidRPr="00304995">
        <w:rPr>
          <w:rFonts w:eastAsia="Times New Roman" w:cstheme="minorHAnsi"/>
          <w:color w:val="333333"/>
          <w:sz w:val="24"/>
          <w:szCs w:val="24"/>
          <w:lang w:eastAsia="en-IN"/>
        </w:rPr>
        <w:t>.</w:t>
      </w:r>
      <w:r w:rsidRPr="00304995">
        <w:rPr>
          <w:rFonts w:eastAsia="Times New Roman" w:cstheme="minorHAnsi"/>
          <w:color w:val="333333"/>
          <w:sz w:val="24"/>
          <w:szCs w:val="24"/>
          <w:lang w:eastAsia="en-IN"/>
        </w:rPr>
        <w:br/>
        <w:t>We will see the documentation for the exposed API as follows-</w:t>
      </w:r>
      <w:r w:rsidRPr="00304995">
        <w:rPr>
          <w:rFonts w:eastAsia="Times New Roman" w:cstheme="minorHAnsi"/>
          <w:color w:val="333333"/>
          <w:sz w:val="24"/>
          <w:szCs w:val="24"/>
          <w:lang w:eastAsia="en-IN"/>
        </w:rPr>
        <w:br/>
      </w:r>
      <w:bookmarkStart w:id="2" w:name="_GoBack"/>
      <w:r w:rsidRPr="00304995">
        <w:rPr>
          <w:rFonts w:eastAsia="Times New Roman" w:cstheme="minorHAnsi"/>
          <w:noProof/>
          <w:color w:val="333333"/>
          <w:sz w:val="24"/>
          <w:szCs w:val="24"/>
          <w:lang w:eastAsia="en-IN"/>
        </w:rPr>
        <w:drawing>
          <wp:inline distT="0" distB="0" distL="0" distR="0" wp14:anchorId="00D5846B" wp14:editId="1A45BF7C">
            <wp:extent cx="5921987" cy="3564000"/>
            <wp:effectExtent l="0" t="0" r="3175" b="0"/>
            <wp:docPr id="2" name="Picture 2" descr="Spring Boot Swagger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 Boot Swagger Tutori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1981" cy="3563996"/>
                    </a:xfrm>
                    <a:prstGeom prst="rect">
                      <a:avLst/>
                    </a:prstGeom>
                    <a:noFill/>
                    <a:ln>
                      <a:noFill/>
                    </a:ln>
                  </pic:spPr>
                </pic:pic>
              </a:graphicData>
            </a:graphic>
          </wp:inline>
        </w:drawing>
      </w:r>
      <w:bookmarkEnd w:id="2"/>
      <w:r w:rsidRPr="00304995">
        <w:rPr>
          <w:rFonts w:eastAsia="Times New Roman" w:cstheme="minorHAnsi"/>
          <w:color w:val="333333"/>
          <w:sz w:val="24"/>
          <w:szCs w:val="24"/>
          <w:lang w:eastAsia="en-IN"/>
        </w:rPr>
        <w:br/>
      </w:r>
      <w:r w:rsidRPr="00304995">
        <w:rPr>
          <w:rFonts w:eastAsia="Times New Roman" w:cstheme="minorHAnsi"/>
          <w:color w:val="333333"/>
          <w:sz w:val="24"/>
          <w:szCs w:val="24"/>
          <w:lang w:eastAsia="en-IN"/>
        </w:rPr>
        <w:br/>
        <w:t>Using the Try it button we can also check if the service is up.</w:t>
      </w:r>
      <w:r w:rsidRPr="00304995">
        <w:rPr>
          <w:rFonts w:eastAsia="Times New Roman" w:cstheme="minorHAnsi"/>
          <w:color w:val="333333"/>
          <w:sz w:val="24"/>
          <w:szCs w:val="24"/>
          <w:lang w:eastAsia="en-IN"/>
        </w:rPr>
        <w:br/>
      </w:r>
      <w:r w:rsidRPr="00304995">
        <w:rPr>
          <w:rFonts w:eastAsia="Times New Roman" w:cstheme="minorHAnsi"/>
          <w:noProof/>
          <w:color w:val="333333"/>
          <w:sz w:val="24"/>
          <w:szCs w:val="24"/>
          <w:lang w:eastAsia="en-IN"/>
        </w:rPr>
        <w:drawing>
          <wp:inline distT="0" distB="0" distL="0" distR="0" wp14:anchorId="00CFBDE3" wp14:editId="3CB4512B">
            <wp:extent cx="6262030" cy="3909600"/>
            <wp:effectExtent l="0" t="0" r="5715" b="0"/>
            <wp:docPr id="1" name="Picture 1" descr="Spring Boot Swagg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Boot Swagger Examp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62369" cy="3909811"/>
                    </a:xfrm>
                    <a:prstGeom prst="rect">
                      <a:avLst/>
                    </a:prstGeom>
                    <a:noFill/>
                    <a:ln>
                      <a:noFill/>
                    </a:ln>
                  </pic:spPr>
                </pic:pic>
              </a:graphicData>
            </a:graphic>
          </wp:inline>
        </w:drawing>
      </w:r>
    </w:p>
    <w:p w:rsidR="00976C7E" w:rsidRPr="00304995" w:rsidRDefault="00976C7E" w:rsidP="00304995">
      <w:pPr>
        <w:spacing w:after="0"/>
        <w:rPr>
          <w:rFonts w:cstheme="minorHAnsi"/>
          <w:sz w:val="24"/>
          <w:szCs w:val="24"/>
        </w:rPr>
      </w:pPr>
    </w:p>
    <w:sectPr w:rsidR="00976C7E" w:rsidRPr="003049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995"/>
    <w:rsid w:val="00304995"/>
    <w:rsid w:val="00976C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049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995"/>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304995"/>
    <w:rPr>
      <w:color w:val="0000FF"/>
      <w:u w:val="single"/>
    </w:rPr>
  </w:style>
  <w:style w:type="paragraph" w:styleId="HTMLPreformatted">
    <w:name w:val="HTML Preformatted"/>
    <w:basedOn w:val="Normal"/>
    <w:link w:val="HTMLPreformattedChar"/>
    <w:uiPriority w:val="99"/>
    <w:semiHidden/>
    <w:unhideWhenUsed/>
    <w:rsid w:val="00304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04995"/>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30499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04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9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049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995"/>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304995"/>
    <w:rPr>
      <w:color w:val="0000FF"/>
      <w:u w:val="single"/>
    </w:rPr>
  </w:style>
  <w:style w:type="paragraph" w:styleId="HTMLPreformatted">
    <w:name w:val="HTML Preformatted"/>
    <w:basedOn w:val="Normal"/>
    <w:link w:val="HTMLPreformattedChar"/>
    <w:uiPriority w:val="99"/>
    <w:semiHidden/>
    <w:unhideWhenUsed/>
    <w:rsid w:val="00304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04995"/>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30499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04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9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483208">
      <w:bodyDiv w:val="1"/>
      <w:marLeft w:val="0"/>
      <w:marRight w:val="0"/>
      <w:marTop w:val="0"/>
      <w:marBottom w:val="0"/>
      <w:divBdr>
        <w:top w:val="none" w:sz="0" w:space="0" w:color="auto"/>
        <w:left w:val="none" w:sz="0" w:space="0" w:color="auto"/>
        <w:bottom w:val="none" w:sz="0" w:space="0" w:color="auto"/>
        <w:right w:val="none" w:sz="0" w:space="0" w:color="auto"/>
      </w:divBdr>
      <w:divsChild>
        <w:div w:id="542983484">
          <w:marLeft w:val="-225"/>
          <w:marRight w:val="-225"/>
          <w:marTop w:val="0"/>
          <w:marBottom w:val="0"/>
          <w:divBdr>
            <w:top w:val="none" w:sz="0" w:space="0" w:color="auto"/>
            <w:left w:val="none" w:sz="0" w:space="0" w:color="auto"/>
            <w:bottom w:val="none" w:sz="0" w:space="0" w:color="auto"/>
            <w:right w:val="none" w:sz="0" w:space="0" w:color="auto"/>
          </w:divBdr>
          <w:divsChild>
            <w:div w:id="639846683">
              <w:marLeft w:val="-225"/>
              <w:marRight w:val="-225"/>
              <w:marTop w:val="0"/>
              <w:marBottom w:val="0"/>
              <w:divBdr>
                <w:top w:val="none" w:sz="0" w:space="0" w:color="auto"/>
                <w:left w:val="none" w:sz="0" w:space="0" w:color="auto"/>
                <w:bottom w:val="none" w:sz="0" w:space="0" w:color="auto"/>
                <w:right w:val="none" w:sz="0" w:space="0" w:color="auto"/>
              </w:divBdr>
              <w:divsChild>
                <w:div w:id="608700808">
                  <w:marLeft w:val="0"/>
                  <w:marRight w:val="0"/>
                  <w:marTop w:val="0"/>
                  <w:marBottom w:val="0"/>
                  <w:divBdr>
                    <w:top w:val="none" w:sz="0" w:space="0" w:color="auto"/>
                    <w:left w:val="none" w:sz="0" w:space="0" w:color="auto"/>
                    <w:bottom w:val="none" w:sz="0" w:space="0" w:color="auto"/>
                    <w:right w:val="none" w:sz="0" w:space="0" w:color="auto"/>
                  </w:divBdr>
                </w:div>
                <w:div w:id="827786735">
                  <w:marLeft w:val="0"/>
                  <w:marRight w:val="0"/>
                  <w:marTop w:val="0"/>
                  <w:marBottom w:val="0"/>
                  <w:divBdr>
                    <w:top w:val="none" w:sz="0" w:space="0" w:color="auto"/>
                    <w:left w:val="none" w:sz="0" w:space="0" w:color="auto"/>
                    <w:bottom w:val="none" w:sz="0" w:space="0" w:color="auto"/>
                    <w:right w:val="none" w:sz="0" w:space="0" w:color="auto"/>
                  </w:divBdr>
                </w:div>
              </w:divsChild>
            </w:div>
            <w:div w:id="2065135655">
              <w:marLeft w:val="0"/>
              <w:marRight w:val="0"/>
              <w:marTop w:val="0"/>
              <w:marBottom w:val="0"/>
              <w:divBdr>
                <w:top w:val="none" w:sz="0" w:space="0" w:color="auto"/>
                <w:left w:val="none" w:sz="0" w:space="0" w:color="auto"/>
                <w:bottom w:val="none" w:sz="0" w:space="0" w:color="auto"/>
                <w:right w:val="none" w:sz="0" w:space="0" w:color="auto"/>
              </w:divBdr>
              <w:divsChild>
                <w:div w:id="8205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5239">
          <w:marLeft w:val="-225"/>
          <w:marRight w:val="-225"/>
          <w:marTop w:val="0"/>
          <w:marBottom w:val="0"/>
          <w:divBdr>
            <w:top w:val="none" w:sz="0" w:space="0" w:color="auto"/>
            <w:left w:val="none" w:sz="0" w:space="0" w:color="auto"/>
            <w:bottom w:val="none" w:sz="0" w:space="0" w:color="auto"/>
            <w:right w:val="none" w:sz="0" w:space="0" w:color="auto"/>
          </w:divBdr>
          <w:divsChild>
            <w:div w:id="61382398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inuse.com/spring/boot_swagger3" TargetMode="External"/><Relationship Id="rId13" Type="http://schemas.openxmlformats.org/officeDocument/2006/relationships/hyperlink" Target="https://www.javainuse.com/spring/boot_swaggersec"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inuse.com/spring/boot_swagger_profile" TargetMode="External"/><Relationship Id="rId12" Type="http://schemas.openxmlformats.org/officeDocument/2006/relationships/hyperlink" Target="https://www.javainuse.com/spring/boot_swagger3"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3.jpeg"/><Relationship Id="rId1" Type="http://schemas.openxmlformats.org/officeDocument/2006/relationships/styles" Target="styles.xml"/><Relationship Id="rId6" Type="http://schemas.openxmlformats.org/officeDocument/2006/relationships/hyperlink" Target="https://www.javainuse.com/spring/boot_swagger_annotations" TargetMode="External"/><Relationship Id="rId11" Type="http://schemas.openxmlformats.org/officeDocument/2006/relationships/hyperlink" Target="https://www.javainuse.com/spring/boot_swagger_profile" TargetMode="External"/><Relationship Id="rId5" Type="http://schemas.openxmlformats.org/officeDocument/2006/relationships/hyperlink" Target="https://www.javainuse.com/spring/SpringBoot_HelloWorld" TargetMode="External"/><Relationship Id="rId15" Type="http://schemas.openxmlformats.org/officeDocument/2006/relationships/image" Target="media/image2.jpeg"/><Relationship Id="rId10" Type="http://schemas.openxmlformats.org/officeDocument/2006/relationships/hyperlink" Target="https://www.javainuse.com/spring/boot_swagger_annotations" TargetMode="External"/><Relationship Id="rId4" Type="http://schemas.openxmlformats.org/officeDocument/2006/relationships/webSettings" Target="webSettings.xml"/><Relationship Id="rId9" Type="http://schemas.openxmlformats.org/officeDocument/2006/relationships/hyperlink" Target="https://www.javainuse.com/spring/boot_swagger"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1090</Words>
  <Characters>6213</Characters>
  <Application>Microsoft Office Word</Application>
  <DocSecurity>0</DocSecurity>
  <Lines>51</Lines>
  <Paragraphs>14</Paragraphs>
  <ScaleCrop>false</ScaleCrop>
  <Company/>
  <LinksUpToDate>false</LinksUpToDate>
  <CharactersWithSpaces>7289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2024-04-01T12:57:00Z</dcterms:created>
  <dcterms:modified xsi:type="dcterms:W3CDTF">2024-04-01T12:58:00Z</dcterms:modified>
</cp:coreProperties>
</file>