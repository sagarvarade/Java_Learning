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4EF" w:rsidRPr="008054EF" w:rsidRDefault="008054EF" w:rsidP="008054EF">
      <w:pPr>
        <w:spacing w:after="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</w:pPr>
      <w:r w:rsidRPr="008054EF"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  <w:t xml:space="preserve">Using Spring MVC </w:t>
      </w:r>
      <w:proofErr w:type="spellStart"/>
      <w:r w:rsidRPr="008054EF"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  <w:t>HandlerInterceptor</w:t>
      </w:r>
      <w:proofErr w:type="spellEnd"/>
      <w:r w:rsidRPr="008054EF"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  <w:t xml:space="preserve"> with Spring Boot - Hello World example</w:t>
      </w:r>
    </w:p>
    <w:p w:rsidR="008054EF" w:rsidRPr="008054EF" w:rsidRDefault="008054EF" w:rsidP="008054E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In this post we develop a simple </w:t>
      </w:r>
      <w:r w:rsidRPr="008054E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Spring Boot application with interceptors.</w:t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  <w:t>We use the interceptor to log the user activity. We will expose an API and then log the status of User interaction.</w:t>
      </w:r>
    </w:p>
    <w:p w:rsidR="008054EF" w:rsidRPr="008054EF" w:rsidRDefault="008054EF" w:rsidP="008054E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&lt;?xml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version="1.0" encoding="UTF-8"?&gt;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&lt;project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xmlns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="http://maven.apache.org/POM/4.0.0"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xmlns:xsi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="http://www.w3.org/2001/XMLSchema-instance"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xsi:schemaLocation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="http://maven.apache.org/POM/4.0.0 http://maven.apache.org/xsd/maven-4.0.0.xsd"&gt;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modelVersion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&gt;4.0.0&lt;/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modelVersion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com.javainuse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springboot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-interceptor&lt;/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&lt;version&gt;0.0.1&lt;/version&gt;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packaging&gt;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jar&lt;/packaging&gt;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parent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spring-boot-starter-parent&lt;/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&lt;version&gt;1.4.0.RELEASE&lt;/version&gt;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relativePath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/&gt;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&lt;/parent&gt;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properties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&lt;project.build.sourceEncoding&gt;UTF-8&lt;/project.build.sourceEncoding&gt;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&lt;project.reporting.outputEncoding&gt;UTF-8&lt;/project.reporting.outputEncoding&gt;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java.version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&gt;1.8&lt;/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java.version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&lt;/properties&gt;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dependencies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spring-boot-starter-web&lt;/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&lt;/dependencies&gt;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build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plugins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plugin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spring-boot-maven-plugin&lt;/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&lt;/plugin&gt;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&lt;/plugins&gt;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  <w:t>&lt;/build&gt;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&lt;/project&gt;</w:t>
      </w:r>
    </w:p>
    <w:p w:rsidR="008054EF" w:rsidRPr="008054EF" w:rsidRDefault="008054EF" w:rsidP="008054E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Next we define the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LoggerInterceptor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which implements the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HandlerInterceptor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  <w:t xml:space="preserve">The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LoggerInterceptor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will override the following methods-</w:t>
      </w:r>
    </w:p>
    <w:p w:rsidR="008054EF" w:rsidRPr="008054EF" w:rsidRDefault="008054EF" w:rsidP="008054E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preHandle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) - This method is used to intercept the request before it is handed over to the handler method. If It turns a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boolean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value, 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true :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continue the handler execution chain; false , stop the execution chain and return it.</w:t>
      </w:r>
    </w:p>
    <w:p w:rsidR="008054EF" w:rsidRPr="008054EF" w:rsidRDefault="008054EF" w:rsidP="008054E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postHandle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) - This method is used to intercept the request after the handler execution, Here user can manipulate the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ModelAndView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object before render it to view page.</w:t>
      </w:r>
    </w:p>
    <w:p w:rsidR="008054EF" w:rsidRPr="008054EF" w:rsidRDefault="008054EF" w:rsidP="008054E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afterCompletion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) - This is a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HandlerInterceptor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callback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method called after the complete request has finished.</w:t>
      </w:r>
    </w:p>
    <w:p w:rsidR="008054EF" w:rsidRPr="008054EF" w:rsidRDefault="008054EF" w:rsidP="008054E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24"/>
          <w:szCs w:val="24"/>
          <w:lang w:eastAsia="en-IN"/>
        </w:rPr>
      </w:pPr>
      <w:ins w:id="0" w:author="Unknown">
        <w:r w:rsidRPr="008054EF">
          <w:rPr>
            <w:rFonts w:eastAsia="Times New Roman" w:cstheme="minorHAnsi"/>
            <w:color w:val="333333"/>
            <w:sz w:val="24"/>
            <w:szCs w:val="24"/>
            <w:lang w:eastAsia="en-IN"/>
          </w:rPr>
          <w:br/>
        </w:r>
      </w:ins>
    </w:p>
    <w:p w:rsidR="008054EF" w:rsidRPr="008054EF" w:rsidRDefault="008054EF" w:rsidP="008054E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 the class implementing the spring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HandlerInterceptor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interface as follows-</w:t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com.javainuse.interceptor.config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javax.servlet.http.HttpServletRequest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javax.servlet.http.HttpServletResponse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org.slf4j.Logger;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org.springframework.stereotype.Component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org.springframework.web.servlet.HandlerInterceptor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org.springframework.web.servlet.ModelAndView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@Component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LoggerInterceptor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implements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HandlerInterceptor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Logger log = </w:t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org.slf4j.LoggerFactory.getLogger(</w:t>
      </w:r>
      <w:proofErr w:type="spellStart"/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this.getClass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());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afterCompletion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HttpServletRequest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request,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HttpServletResponse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response, Object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object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, Exception arg3)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throws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Exception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log.info(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"Request is complete");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postHandle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HttpServletRequest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request,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HttpServletResponse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response, Object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object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ModelAndView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model)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throws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Exception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log.info(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"Handler execution is complete");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  <w:t>}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boolean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preHandle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HttpServletRequest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request,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HttpServletResponse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response, Object object) throws Exception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log.info(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"Before Handler execution");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true;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Next we register the custom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loggerInterceptor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using the Spring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WebMvcConfigurerAdapter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class.</w:t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com.javainuse.interceptor.config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org.springframework.beans.factory.annotation.Autowired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org.springframework.context.annotation.Configuration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org.springframework.web.servlet.config.annotation.InterceptorRegistry;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org.springframework.web.servlet.config.annotation.WebMvcConfigurerAdapter;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@Configuration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InterceptorConfig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extends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WebMvcConfigurerAdapter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LoggerInterceptor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addInterceptors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InterceptorRegistry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registry)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registry.addInterceptor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logInterceptor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8054EF" w:rsidRPr="008054EF" w:rsidRDefault="008054EF" w:rsidP="008054E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Finally we expose the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LoggerController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as follows-</w:t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com.javainuse.interceptor.controller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org.slf4j.Logger;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org.slf4j.LoggerFactory;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org.springframework.web.bind.annotation.RequestMapping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org.springframework.web.bind.annotation.RestController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RestController</w:t>
      </w:r>
      <w:proofErr w:type="spellEnd"/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LoggerController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Logger log = </w:t>
      </w: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LoggerFactory.getLogger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this.getClass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());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RequestMapping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"/logger")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String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executeLogger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()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log.info(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"inside the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executeLogger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method");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"Hello World Logger Interceptor";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8054EF" w:rsidRPr="008054EF" w:rsidRDefault="008054EF" w:rsidP="008054E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Finally create the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SpringBoot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annotated with @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SpringBootApplication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com.javainuse.interceptor.config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org.springframework.boot.SpringApplication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org.springframework.boot.autoconfigure.SpringBootApplication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SpringBootApplication</w:t>
      </w:r>
      <w:proofErr w:type="spellEnd"/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SpringBootHelloWorldApplication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args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SpringApplication.run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SpringBootHelloWorldApplication.class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args</w:t>
      </w:r>
      <w:proofErr w:type="spell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8054EF" w:rsidRPr="008054EF" w:rsidRDefault="008054EF" w:rsidP="008054E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8054EF" w:rsidRPr="008054EF" w:rsidRDefault="008054EF" w:rsidP="008054E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  <w:t>After running the application- go to </w:t>
      </w:r>
      <w:r w:rsidRPr="008054E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http://localhost:8080/logger</w:t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8054E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35250C86" wp14:editId="695E31CA">
            <wp:extent cx="3132161" cy="607325"/>
            <wp:effectExtent l="0" t="0" r="0" b="2540"/>
            <wp:docPr id="2" name="Picture 2" descr="Spring Boot Intercep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Interceptor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67" b="53403"/>
                    <a:stretch/>
                  </pic:blipFill>
                  <pic:spPr bwMode="auto">
                    <a:xfrm>
                      <a:off x="0" y="0"/>
                      <a:ext cx="3132312" cy="60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proofErr w:type="gramStart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>In</w:t>
      </w:r>
      <w:proofErr w:type="gramEnd"/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the console we can see the request gets intercepted as follows-</w:t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8054E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8054E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5DA90CAA" wp14:editId="3957C062">
            <wp:extent cx="5833803" cy="1699146"/>
            <wp:effectExtent l="0" t="0" r="0" b="0"/>
            <wp:docPr id="1" name="Picture 1" descr="Spring Boot Inter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Intercep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93" cy="16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7E" w:rsidRPr="008054EF" w:rsidRDefault="00976C7E" w:rsidP="008054EF">
      <w:pPr>
        <w:spacing w:after="0"/>
        <w:rPr>
          <w:rFonts w:cstheme="minorHAnsi"/>
          <w:sz w:val="24"/>
          <w:szCs w:val="24"/>
        </w:rPr>
      </w:pPr>
      <w:bookmarkStart w:id="1" w:name="_GoBack"/>
      <w:bookmarkEnd w:id="1"/>
    </w:p>
    <w:sectPr w:rsidR="00976C7E" w:rsidRPr="0080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2CBA"/>
    <w:multiLevelType w:val="multilevel"/>
    <w:tmpl w:val="277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EF"/>
    <w:rsid w:val="008054EF"/>
    <w:rsid w:val="00976C7E"/>
    <w:rsid w:val="00D339E9"/>
    <w:rsid w:val="00F0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5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4E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5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4E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7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39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9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2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5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2024-04-01T13:13:00Z</dcterms:created>
  <dcterms:modified xsi:type="dcterms:W3CDTF">2024-04-01T13:15:00Z</dcterms:modified>
</cp:coreProperties>
</file>