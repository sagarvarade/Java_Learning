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BF" w:rsidRPr="00B67DBF" w:rsidRDefault="00B67DBF" w:rsidP="00B67DBF">
      <w:pPr>
        <w:spacing w:after="0" w:line="240" w:lineRule="auto"/>
        <w:outlineLvl w:val="0"/>
        <w:rPr>
          <w:rFonts w:eastAsia="Times New Roman" w:cstheme="minorHAnsi"/>
          <w:b/>
          <w:bCs/>
          <w:color w:val="333333"/>
          <w:kern w:val="36"/>
          <w:sz w:val="24"/>
          <w:szCs w:val="24"/>
          <w:lang w:eastAsia="en-IN"/>
        </w:rPr>
      </w:pPr>
      <w:r w:rsidRPr="00B67DBF">
        <w:rPr>
          <w:rFonts w:eastAsia="Times New Roman" w:cstheme="minorHAnsi"/>
          <w:b/>
          <w:bCs/>
          <w:color w:val="333333"/>
          <w:kern w:val="36"/>
          <w:sz w:val="24"/>
          <w:szCs w:val="24"/>
          <w:lang w:eastAsia="en-IN"/>
        </w:rPr>
        <w:t>Spring Boot + SOAP Web Service Simple Example</w:t>
      </w:r>
    </w:p>
    <w:p w:rsidR="00B67DBF" w:rsidRPr="00B67DBF" w:rsidRDefault="00B67DBF" w:rsidP="00B67DBF">
      <w:pPr>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In this post we develop a Spring Boot Applicati</w:t>
      </w:r>
      <w:r w:rsidR="00A7721E">
        <w:rPr>
          <w:rFonts w:eastAsia="Times New Roman" w:cstheme="minorHAnsi"/>
          <w:color w:val="333333"/>
          <w:sz w:val="24"/>
          <w:szCs w:val="24"/>
          <w:lang w:eastAsia="en-IN"/>
        </w:rPr>
        <w:t xml:space="preserve">on to expose SOAP </w:t>
      </w:r>
      <w:proofErr w:type="spellStart"/>
      <w:r w:rsidR="00A7721E">
        <w:rPr>
          <w:rFonts w:eastAsia="Times New Roman" w:cstheme="minorHAnsi"/>
          <w:color w:val="333333"/>
          <w:sz w:val="24"/>
          <w:szCs w:val="24"/>
          <w:lang w:eastAsia="en-IN"/>
        </w:rPr>
        <w:t>Webservices</w:t>
      </w:r>
      <w:proofErr w:type="spellEnd"/>
      <w:r w:rsidR="00A7721E">
        <w:rPr>
          <w:rFonts w:eastAsia="Times New Roman" w:cstheme="minorHAnsi"/>
          <w:color w:val="333333"/>
          <w:sz w:val="24"/>
          <w:szCs w:val="24"/>
          <w:lang w:eastAsia="en-IN"/>
        </w:rPr>
        <w:t>.</w:t>
      </w:r>
      <w:r w:rsidR="00A7721E">
        <w:rPr>
          <w:rFonts w:eastAsia="Times New Roman" w:cstheme="minorHAnsi"/>
          <w:color w:val="333333"/>
          <w:sz w:val="24"/>
          <w:szCs w:val="24"/>
          <w:lang w:eastAsia="en-IN"/>
        </w:rPr>
        <w:br/>
      </w:r>
    </w:p>
    <w:p w:rsidR="00B67DBF" w:rsidRPr="00B67DBF" w:rsidRDefault="00B67DBF" w:rsidP="00B67DBF">
      <w:pPr>
        <w:spacing w:after="0" w:line="240" w:lineRule="auto"/>
        <w:rPr>
          <w:rFonts w:eastAsia="Times New Roman" w:cstheme="minorHAnsi"/>
          <w:color w:val="1375B0"/>
          <w:sz w:val="24"/>
          <w:szCs w:val="24"/>
          <w:lang w:eastAsia="en-IN"/>
        </w:rPr>
      </w:pPr>
      <w:r w:rsidRPr="00B67DBF">
        <w:rPr>
          <w:rFonts w:eastAsia="Times New Roman" w:cstheme="minorHAnsi"/>
          <w:color w:val="1375B0"/>
          <w:sz w:val="24"/>
          <w:szCs w:val="24"/>
          <w:u w:val="single"/>
          <w:lang w:eastAsia="en-IN"/>
        </w:rPr>
        <w:t xml:space="preserve">What is SOAP </w:t>
      </w:r>
      <w:proofErr w:type="spellStart"/>
      <w:r w:rsidRPr="00B67DBF">
        <w:rPr>
          <w:rFonts w:eastAsia="Times New Roman" w:cstheme="minorHAnsi"/>
          <w:color w:val="1375B0"/>
          <w:sz w:val="24"/>
          <w:szCs w:val="24"/>
          <w:u w:val="single"/>
          <w:lang w:eastAsia="en-IN"/>
        </w:rPr>
        <w:t>Webservice</w:t>
      </w:r>
      <w:proofErr w:type="spellEnd"/>
      <w:r w:rsidRPr="00B67DBF">
        <w:rPr>
          <w:rFonts w:eastAsia="Times New Roman" w:cstheme="minorHAnsi"/>
          <w:color w:val="1375B0"/>
          <w:sz w:val="24"/>
          <w:szCs w:val="24"/>
          <w:u w:val="single"/>
          <w:lang w:eastAsia="en-IN"/>
        </w:rPr>
        <w:t>? Need for it?</w:t>
      </w:r>
    </w:p>
    <w:p w:rsidR="00B67DBF" w:rsidRPr="00B67DBF" w:rsidRDefault="00B67DBF" w:rsidP="00B67DBF">
      <w:pPr>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Web Services can be implemented in either of the 2 ways-</w:t>
      </w:r>
      <w:r w:rsidRPr="00B67DBF">
        <w:rPr>
          <w:rFonts w:eastAsia="Times New Roman" w:cstheme="minorHAnsi"/>
          <w:color w:val="333333"/>
          <w:sz w:val="24"/>
          <w:szCs w:val="24"/>
          <w:lang w:eastAsia="en-IN"/>
        </w:rPr>
        <w:br/>
      </w:r>
    </w:p>
    <w:p w:rsidR="00B67DBF" w:rsidRPr="00B67DBF" w:rsidRDefault="00B67DBF" w:rsidP="00B67DBF">
      <w:pPr>
        <w:numPr>
          <w:ilvl w:val="0"/>
          <w:numId w:val="1"/>
        </w:numPr>
        <w:spacing w:after="0" w:line="240" w:lineRule="auto"/>
        <w:ind w:left="270"/>
        <w:rPr>
          <w:rFonts w:eastAsia="Times New Roman" w:cstheme="minorHAnsi"/>
          <w:color w:val="333333"/>
          <w:sz w:val="24"/>
          <w:szCs w:val="24"/>
          <w:lang w:eastAsia="en-IN"/>
        </w:rPr>
      </w:pPr>
      <w:r w:rsidRPr="00B67DBF">
        <w:rPr>
          <w:rFonts w:eastAsia="Times New Roman" w:cstheme="minorHAnsi"/>
          <w:color w:val="333333"/>
          <w:sz w:val="24"/>
          <w:szCs w:val="24"/>
          <w:lang w:eastAsia="en-IN"/>
        </w:rPr>
        <w:t>REST</w:t>
      </w:r>
    </w:p>
    <w:p w:rsidR="00B67DBF" w:rsidRPr="00B67DBF" w:rsidRDefault="00B67DBF" w:rsidP="00B67DBF">
      <w:pPr>
        <w:numPr>
          <w:ilvl w:val="0"/>
          <w:numId w:val="1"/>
        </w:numPr>
        <w:spacing w:after="0" w:line="240" w:lineRule="auto"/>
        <w:ind w:left="270"/>
        <w:rPr>
          <w:rFonts w:eastAsia="Times New Roman" w:cstheme="minorHAnsi"/>
          <w:color w:val="333333"/>
          <w:sz w:val="24"/>
          <w:szCs w:val="24"/>
          <w:lang w:eastAsia="en-IN"/>
        </w:rPr>
      </w:pPr>
      <w:r w:rsidRPr="00B67DBF">
        <w:rPr>
          <w:rFonts w:eastAsia="Times New Roman" w:cstheme="minorHAnsi"/>
          <w:color w:val="333333"/>
          <w:sz w:val="24"/>
          <w:szCs w:val="24"/>
          <w:lang w:eastAsia="en-IN"/>
        </w:rPr>
        <w:t>SOAP</w:t>
      </w:r>
    </w:p>
    <w:p w:rsidR="00B67DBF" w:rsidRPr="00B67DBF" w:rsidRDefault="00B67DBF" w:rsidP="00B67DBF">
      <w:pPr>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 majority of the examples we have done before make use of the REST web services.</w:t>
      </w:r>
      <w:r w:rsidRPr="00B67DBF">
        <w:rPr>
          <w:rFonts w:eastAsia="Times New Roman" w:cstheme="minorHAnsi"/>
          <w:color w:val="333333"/>
          <w:sz w:val="24"/>
          <w:szCs w:val="24"/>
          <w:lang w:eastAsia="en-IN"/>
        </w:rPr>
        <w:br/>
        <w:t xml:space="preserve">SOAP (originally Simple Object Access Protocol) is a protocol specification for exchanging structured information in the implementation of web services in computer networks. SOAP allows processes running on disparate operating systems (such as Windows and Linux) to communicate using Extensible </w:t>
      </w:r>
      <w:proofErr w:type="spellStart"/>
      <w:r w:rsidRPr="00B67DBF">
        <w:rPr>
          <w:rFonts w:eastAsia="Times New Roman" w:cstheme="minorHAnsi"/>
          <w:color w:val="333333"/>
          <w:sz w:val="24"/>
          <w:szCs w:val="24"/>
          <w:lang w:eastAsia="en-IN"/>
        </w:rPr>
        <w:t>Markup</w:t>
      </w:r>
      <w:proofErr w:type="spellEnd"/>
      <w:r w:rsidRPr="00B67DBF">
        <w:rPr>
          <w:rFonts w:eastAsia="Times New Roman" w:cstheme="minorHAnsi"/>
          <w:color w:val="333333"/>
          <w:sz w:val="24"/>
          <w:szCs w:val="24"/>
          <w:lang w:eastAsia="en-IN"/>
        </w:rPr>
        <w:t xml:space="preserve"> Language (XML).</w:t>
      </w:r>
      <w:r w:rsidRPr="00B67DBF">
        <w:rPr>
          <w:rFonts w:eastAsia="Times New Roman" w:cstheme="minorHAnsi"/>
          <w:color w:val="333333"/>
          <w:sz w:val="24"/>
          <w:szCs w:val="24"/>
          <w:lang w:eastAsia="en-IN"/>
        </w:rPr>
        <w:br/>
        <w:t>SOAP can be used in conjunction with WSDL which is standardized what means that people who know the standard (WSDL) can learn from it what operations a web service offers and how data is exchanged.</w:t>
      </w:r>
      <w:r w:rsidRPr="00B67DBF">
        <w:rPr>
          <w:rFonts w:eastAsia="Times New Roman" w:cstheme="minorHAnsi"/>
          <w:color w:val="333333"/>
          <w:sz w:val="24"/>
          <w:szCs w:val="24"/>
          <w:lang w:eastAsia="en-IN"/>
        </w:rPr>
        <w:br/>
        <w:t>This knowledge can be used to create tools that generate type safe binder classes/objects out of the WSDL file.</w:t>
      </w:r>
      <w:r w:rsidRPr="00B67DBF">
        <w:rPr>
          <w:rFonts w:eastAsia="Times New Roman" w:cstheme="minorHAnsi"/>
          <w:color w:val="333333"/>
          <w:sz w:val="24"/>
          <w:szCs w:val="24"/>
          <w:lang w:eastAsia="en-IN"/>
        </w:rPr>
        <w:br/>
        <w:t>These generated classes (to make RPCs) can be used without needing to manually implementing the requests and encoding/parsing of the data that is exchanged.</w:t>
      </w:r>
    </w:p>
    <w:p w:rsidR="00B67DBF" w:rsidRPr="00B67DBF" w:rsidRDefault="00B67DBF" w:rsidP="00B67DBF">
      <w:pPr>
        <w:spacing w:after="0" w:line="240" w:lineRule="auto"/>
        <w:rPr>
          <w:rFonts w:eastAsia="Times New Roman" w:cstheme="minorHAnsi"/>
          <w:color w:val="333333"/>
          <w:sz w:val="24"/>
          <w:szCs w:val="24"/>
          <w:lang w:eastAsia="en-IN"/>
        </w:rPr>
      </w:pPr>
      <w:r w:rsidRPr="00B67DBF">
        <w:rPr>
          <w:rFonts w:eastAsia="Times New Roman" w:cstheme="minorHAnsi"/>
          <w:noProof/>
          <w:color w:val="333333"/>
          <w:sz w:val="24"/>
          <w:szCs w:val="24"/>
          <w:lang w:eastAsia="en-IN"/>
        </w:rPr>
        <w:drawing>
          <wp:inline distT="0" distB="0" distL="0" distR="0" wp14:anchorId="1DFC90A2" wp14:editId="7D455A35">
            <wp:extent cx="2894330" cy="4298315"/>
            <wp:effectExtent l="0" t="0" r="1270" b="6985"/>
            <wp:docPr id="6" name="Picture 6" descr="boot-29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29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4330" cy="4298315"/>
                    </a:xfrm>
                    <a:prstGeom prst="rect">
                      <a:avLst/>
                    </a:prstGeom>
                    <a:noFill/>
                    <a:ln>
                      <a:noFill/>
                    </a:ln>
                  </pic:spPr>
                </pic:pic>
              </a:graphicData>
            </a:graphic>
          </wp:inline>
        </w:drawing>
      </w:r>
      <w:r w:rsidRPr="00B67DBF">
        <w:rPr>
          <w:rFonts w:eastAsia="Times New Roman" w:cstheme="minorHAnsi"/>
          <w:color w:val="333333"/>
          <w:sz w:val="24"/>
          <w:szCs w:val="24"/>
          <w:lang w:eastAsia="en-IN"/>
        </w:rPr>
        <w:br/>
        <w:t>The classes in package </w:t>
      </w:r>
      <w:proofErr w:type="spellStart"/>
      <w:r w:rsidRPr="00B67DBF">
        <w:rPr>
          <w:rFonts w:eastAsia="Times New Roman" w:cstheme="minorHAnsi"/>
          <w:b/>
          <w:bCs/>
          <w:color w:val="333333"/>
          <w:sz w:val="24"/>
          <w:szCs w:val="24"/>
          <w:lang w:eastAsia="en-IN"/>
        </w:rPr>
        <w:t>com.javainuse</w:t>
      </w:r>
      <w:proofErr w:type="spellEnd"/>
      <w:r w:rsidRPr="00B67DBF">
        <w:rPr>
          <w:rFonts w:eastAsia="Times New Roman" w:cstheme="minorHAnsi"/>
          <w:color w:val="333333"/>
          <w:sz w:val="24"/>
          <w:szCs w:val="24"/>
          <w:lang w:eastAsia="en-IN"/>
        </w:rPr>
        <w:t xml:space="preserve"> are generated classes from </w:t>
      </w:r>
      <w:proofErr w:type="spellStart"/>
      <w:r w:rsidRPr="00B67DBF">
        <w:rPr>
          <w:rFonts w:eastAsia="Times New Roman" w:cstheme="minorHAnsi"/>
          <w:color w:val="333333"/>
          <w:sz w:val="24"/>
          <w:szCs w:val="24"/>
          <w:lang w:eastAsia="en-IN"/>
        </w:rPr>
        <w:t>wsdl</w:t>
      </w:r>
      <w:proofErr w:type="spellEnd"/>
      <w:r w:rsidRPr="00B67DBF">
        <w:rPr>
          <w:rFonts w:eastAsia="Times New Roman" w:cstheme="minorHAnsi"/>
          <w:color w:val="333333"/>
          <w:sz w:val="24"/>
          <w:szCs w:val="24"/>
          <w:lang w:eastAsia="en-IN"/>
        </w:rPr>
        <w:t>.</w:t>
      </w:r>
      <w:r w:rsidRPr="00B67DBF">
        <w:rPr>
          <w:rFonts w:eastAsia="Times New Roman" w:cstheme="minorHAnsi"/>
          <w:color w:val="333333"/>
          <w:sz w:val="24"/>
          <w:szCs w:val="24"/>
          <w:lang w:eastAsia="en-IN"/>
        </w:rPr>
        <w:br/>
        <w:t>The pom.xml will be as follows-</w:t>
      </w:r>
      <w:r w:rsidRPr="00B67DBF">
        <w:rPr>
          <w:rFonts w:eastAsia="Times New Roman" w:cstheme="minorHAnsi"/>
          <w:color w:val="333333"/>
          <w:sz w:val="24"/>
          <w:szCs w:val="24"/>
          <w:lang w:eastAsia="en-IN"/>
        </w:rPr>
        <w:br/>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&lt;?xml</w:t>
      </w:r>
      <w:proofErr w:type="gramEnd"/>
      <w:r w:rsidRPr="00B67DBF">
        <w:rPr>
          <w:rFonts w:eastAsia="Times New Roman" w:cstheme="minorHAnsi"/>
          <w:color w:val="333333"/>
          <w:sz w:val="24"/>
          <w:szCs w:val="24"/>
          <w:lang w:eastAsia="en-IN"/>
        </w:rPr>
        <w:t xml:space="preserve"> version="1.0" encoding="UTF-8"?&gt;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lastRenderedPageBreak/>
        <w:t xml:space="preserve">&lt;project </w:t>
      </w:r>
      <w:proofErr w:type="spellStart"/>
      <w:r w:rsidRPr="00B67DBF">
        <w:rPr>
          <w:rFonts w:eastAsia="Times New Roman" w:cstheme="minorHAnsi"/>
          <w:color w:val="333333"/>
          <w:sz w:val="24"/>
          <w:szCs w:val="24"/>
          <w:lang w:eastAsia="en-IN"/>
        </w:rPr>
        <w:t>xmlns</w:t>
      </w:r>
      <w:proofErr w:type="spellEnd"/>
      <w:r w:rsidRPr="00B67DBF">
        <w:rPr>
          <w:rFonts w:eastAsia="Times New Roman" w:cstheme="minorHAnsi"/>
          <w:color w:val="333333"/>
          <w:sz w:val="24"/>
          <w:szCs w:val="24"/>
          <w:lang w:eastAsia="en-IN"/>
        </w:rPr>
        <w:t xml:space="preserve">="http://maven.apache.org/POM/4.0.0" </w:t>
      </w:r>
      <w:proofErr w:type="spellStart"/>
      <w:r w:rsidRPr="00B67DBF">
        <w:rPr>
          <w:rFonts w:eastAsia="Times New Roman" w:cstheme="minorHAnsi"/>
          <w:color w:val="333333"/>
          <w:sz w:val="24"/>
          <w:szCs w:val="24"/>
          <w:lang w:eastAsia="en-IN"/>
        </w:rPr>
        <w:t>xmlns:xsi</w:t>
      </w:r>
      <w:proofErr w:type="spellEnd"/>
      <w:r w:rsidRPr="00B67DBF">
        <w:rPr>
          <w:rFonts w:eastAsia="Times New Roman" w:cstheme="minorHAnsi"/>
          <w:color w:val="333333"/>
          <w:sz w:val="24"/>
          <w:szCs w:val="24"/>
          <w:lang w:eastAsia="en-IN"/>
        </w:rPr>
        <w:t>="http://www.w3.org/2001/XMLSchema-instance"</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proofErr w:type="spellStart"/>
      <w:r w:rsidRPr="00B67DBF">
        <w:rPr>
          <w:rFonts w:eastAsia="Times New Roman" w:cstheme="minorHAnsi"/>
          <w:color w:val="333333"/>
          <w:sz w:val="24"/>
          <w:szCs w:val="24"/>
          <w:lang w:eastAsia="en-IN"/>
        </w:rPr>
        <w:t>xsi:schemaLocation</w:t>
      </w:r>
      <w:proofErr w:type="spellEnd"/>
      <w:r w:rsidRPr="00B67DBF">
        <w:rPr>
          <w:rFonts w:eastAsia="Times New Roman" w:cstheme="minorHAnsi"/>
          <w:color w:val="333333"/>
          <w:sz w:val="24"/>
          <w:szCs w:val="24"/>
          <w:lang w:eastAsia="en-IN"/>
        </w:rPr>
        <w:t>="http://maven.apache.org/POM/4.0.0 http://maven.apache.org/xsd/maven-4.0.0.xsd"&gt;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modelVersion</w:t>
      </w:r>
      <w:proofErr w:type="spellEnd"/>
      <w:r w:rsidRPr="00B67DBF">
        <w:rPr>
          <w:rFonts w:eastAsia="Times New Roman" w:cstheme="minorHAnsi"/>
          <w:color w:val="333333"/>
          <w:sz w:val="24"/>
          <w:szCs w:val="24"/>
          <w:lang w:eastAsia="en-IN"/>
        </w:rPr>
        <w:t>&gt;4.0.0&lt;/</w:t>
      </w:r>
      <w:proofErr w:type="spellStart"/>
      <w:r w:rsidRPr="00B67DBF">
        <w:rPr>
          <w:rFonts w:eastAsia="Times New Roman" w:cstheme="minorHAnsi"/>
          <w:color w:val="333333"/>
          <w:sz w:val="24"/>
          <w:szCs w:val="24"/>
          <w:lang w:eastAsia="en-IN"/>
        </w:rPr>
        <w:t>modelVersion</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proofErr w:type="gramStart"/>
      <w:r w:rsidRPr="00B67DBF">
        <w:rPr>
          <w:rFonts w:eastAsia="Times New Roman" w:cstheme="minorHAnsi"/>
          <w:color w:val="333333"/>
          <w:sz w:val="24"/>
          <w:szCs w:val="24"/>
          <w:lang w:eastAsia="en-IN"/>
        </w:rPr>
        <w:t>groupId</w:t>
      </w:r>
      <w:proofErr w:type="spellEnd"/>
      <w:r w:rsidRPr="00B67DBF">
        <w:rPr>
          <w:rFonts w:eastAsia="Times New Roman" w:cstheme="minorHAnsi"/>
          <w:color w:val="333333"/>
          <w:sz w:val="24"/>
          <w:szCs w:val="24"/>
          <w:lang w:eastAsia="en-IN"/>
        </w:rPr>
        <w:t>&gt;</w:t>
      </w:r>
      <w:proofErr w:type="spellStart"/>
      <w:proofErr w:type="gramEnd"/>
      <w:r w:rsidRPr="00B67DBF">
        <w:rPr>
          <w:rFonts w:eastAsia="Times New Roman" w:cstheme="minorHAnsi"/>
          <w:color w:val="333333"/>
          <w:sz w:val="24"/>
          <w:szCs w:val="24"/>
          <w:lang w:eastAsia="en-IN"/>
        </w:rPr>
        <w:t>com.javainuse</w:t>
      </w:r>
      <w:proofErr w:type="spellEnd"/>
      <w:r w:rsidRPr="00B67DBF">
        <w:rPr>
          <w:rFonts w:eastAsia="Times New Roman" w:cstheme="minorHAnsi"/>
          <w:color w:val="333333"/>
          <w:sz w:val="24"/>
          <w:szCs w:val="24"/>
          <w:lang w:eastAsia="en-IN"/>
        </w:rPr>
        <w:t>&lt;/</w:t>
      </w:r>
      <w:proofErr w:type="spellStart"/>
      <w:r w:rsidRPr="00B67DBF">
        <w:rPr>
          <w:rFonts w:eastAsia="Times New Roman" w:cstheme="minorHAnsi"/>
          <w:color w:val="333333"/>
          <w:sz w:val="24"/>
          <w:szCs w:val="24"/>
          <w:lang w:eastAsia="en-IN"/>
        </w:rPr>
        <w:t>groupId</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proofErr w:type="gramStart"/>
      <w:r w:rsidRPr="00B67DBF">
        <w:rPr>
          <w:rFonts w:eastAsia="Times New Roman" w:cstheme="minorHAnsi"/>
          <w:color w:val="333333"/>
          <w:sz w:val="24"/>
          <w:szCs w:val="24"/>
          <w:lang w:eastAsia="en-IN"/>
        </w:rPr>
        <w:t>artifactId</w:t>
      </w:r>
      <w:proofErr w:type="spellEnd"/>
      <w:r w:rsidRPr="00B67DBF">
        <w:rPr>
          <w:rFonts w:eastAsia="Times New Roman" w:cstheme="minorHAnsi"/>
          <w:color w:val="333333"/>
          <w:sz w:val="24"/>
          <w:szCs w:val="24"/>
          <w:lang w:eastAsia="en-IN"/>
        </w:rPr>
        <w:t>&gt;</w:t>
      </w:r>
      <w:proofErr w:type="gramEnd"/>
      <w:r w:rsidRPr="00B67DBF">
        <w:rPr>
          <w:rFonts w:eastAsia="Times New Roman" w:cstheme="minorHAnsi"/>
          <w:color w:val="333333"/>
          <w:sz w:val="24"/>
          <w:szCs w:val="24"/>
          <w:lang w:eastAsia="en-IN"/>
        </w:rPr>
        <w:t>spring-boot-soap&lt;/</w:t>
      </w:r>
      <w:proofErr w:type="spellStart"/>
      <w:r w:rsidRPr="00B67DBF">
        <w:rPr>
          <w:rFonts w:eastAsia="Times New Roman" w:cstheme="minorHAnsi"/>
          <w:color w:val="333333"/>
          <w:sz w:val="24"/>
          <w:szCs w:val="24"/>
          <w:lang w:eastAsia="en-IN"/>
        </w:rPr>
        <w:t>artifactId</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&lt;version&gt;0.0.1-SNAPSHOT&lt;/version&gt;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gramStart"/>
      <w:r w:rsidRPr="00B67DBF">
        <w:rPr>
          <w:rFonts w:eastAsia="Times New Roman" w:cstheme="minorHAnsi"/>
          <w:color w:val="333333"/>
          <w:sz w:val="24"/>
          <w:szCs w:val="24"/>
          <w:lang w:eastAsia="en-IN"/>
        </w:rPr>
        <w:t>packaging&gt;</w:t>
      </w:r>
      <w:proofErr w:type="gramEnd"/>
      <w:r w:rsidRPr="00B67DBF">
        <w:rPr>
          <w:rFonts w:eastAsia="Times New Roman" w:cstheme="minorHAnsi"/>
          <w:color w:val="333333"/>
          <w:sz w:val="24"/>
          <w:szCs w:val="24"/>
          <w:lang w:eastAsia="en-IN"/>
        </w:rPr>
        <w:t>jar&lt;/packaging&gt;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gramStart"/>
      <w:r w:rsidRPr="00B67DBF">
        <w:rPr>
          <w:rFonts w:eastAsia="Times New Roman" w:cstheme="minorHAnsi"/>
          <w:color w:val="333333"/>
          <w:sz w:val="24"/>
          <w:szCs w:val="24"/>
          <w:lang w:eastAsia="en-IN"/>
        </w:rPr>
        <w:t>name&gt;</w:t>
      </w:r>
      <w:proofErr w:type="spellStart"/>
      <w:proofErr w:type="gramEnd"/>
      <w:r w:rsidRPr="00B67DBF">
        <w:rPr>
          <w:rFonts w:eastAsia="Times New Roman" w:cstheme="minorHAnsi"/>
          <w:color w:val="333333"/>
          <w:sz w:val="24"/>
          <w:szCs w:val="24"/>
          <w:lang w:eastAsia="en-IN"/>
        </w:rPr>
        <w:t>SpringBootHelloWorld</w:t>
      </w:r>
      <w:proofErr w:type="spellEnd"/>
      <w:r w:rsidRPr="00B67DBF">
        <w:rPr>
          <w:rFonts w:eastAsia="Times New Roman" w:cstheme="minorHAnsi"/>
          <w:color w:val="333333"/>
          <w:sz w:val="24"/>
          <w:szCs w:val="24"/>
          <w:lang w:eastAsia="en-IN"/>
        </w:rPr>
        <w:t>&lt;/name&gt;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gramStart"/>
      <w:r w:rsidRPr="00B67DBF">
        <w:rPr>
          <w:rFonts w:eastAsia="Times New Roman" w:cstheme="minorHAnsi"/>
          <w:color w:val="333333"/>
          <w:sz w:val="24"/>
          <w:szCs w:val="24"/>
          <w:lang w:eastAsia="en-IN"/>
        </w:rPr>
        <w:t>description&gt;</w:t>
      </w:r>
      <w:proofErr w:type="gramEnd"/>
      <w:r w:rsidRPr="00B67DBF">
        <w:rPr>
          <w:rFonts w:eastAsia="Times New Roman" w:cstheme="minorHAnsi"/>
          <w:color w:val="333333"/>
          <w:sz w:val="24"/>
          <w:szCs w:val="24"/>
          <w:lang w:eastAsia="en-IN"/>
        </w:rPr>
        <w:t>Demo project for Spring Boot&lt;/description&gt;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gramStart"/>
      <w:r w:rsidRPr="00B67DBF">
        <w:rPr>
          <w:rFonts w:eastAsia="Times New Roman" w:cstheme="minorHAnsi"/>
          <w:color w:val="333333"/>
          <w:sz w:val="24"/>
          <w:szCs w:val="24"/>
          <w:lang w:eastAsia="en-IN"/>
        </w:rPr>
        <w:t>parent</w:t>
      </w:r>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groupId</w:t>
      </w:r>
      <w:proofErr w:type="spellEnd"/>
      <w:r w:rsidRPr="00B67DBF">
        <w:rPr>
          <w:rFonts w:eastAsia="Times New Roman" w:cstheme="minorHAnsi"/>
          <w:color w:val="333333"/>
          <w:sz w:val="24"/>
          <w:szCs w:val="24"/>
          <w:lang w:eastAsia="en-IN"/>
        </w:rPr>
        <w:t>&gt;</w:t>
      </w:r>
      <w:proofErr w:type="spellStart"/>
      <w:r w:rsidRPr="00B67DBF">
        <w:rPr>
          <w:rFonts w:eastAsia="Times New Roman" w:cstheme="minorHAnsi"/>
          <w:color w:val="333333"/>
          <w:sz w:val="24"/>
          <w:szCs w:val="24"/>
          <w:lang w:eastAsia="en-IN"/>
        </w:rPr>
        <w:t>org.springframework.boot</w:t>
      </w:r>
      <w:proofErr w:type="spellEnd"/>
      <w:r w:rsidRPr="00B67DBF">
        <w:rPr>
          <w:rFonts w:eastAsia="Times New Roman" w:cstheme="minorHAnsi"/>
          <w:color w:val="333333"/>
          <w:sz w:val="24"/>
          <w:szCs w:val="24"/>
          <w:lang w:eastAsia="en-IN"/>
        </w:rPr>
        <w:t>&lt;/</w:t>
      </w:r>
      <w:proofErr w:type="spellStart"/>
      <w:r w:rsidRPr="00B67DBF">
        <w:rPr>
          <w:rFonts w:eastAsia="Times New Roman" w:cstheme="minorHAnsi"/>
          <w:color w:val="333333"/>
          <w:sz w:val="24"/>
          <w:szCs w:val="24"/>
          <w:lang w:eastAsia="en-IN"/>
        </w:rPr>
        <w:t>groupId</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proofErr w:type="gramStart"/>
      <w:r w:rsidRPr="00B67DBF">
        <w:rPr>
          <w:rFonts w:eastAsia="Times New Roman" w:cstheme="minorHAnsi"/>
          <w:color w:val="333333"/>
          <w:sz w:val="24"/>
          <w:szCs w:val="24"/>
          <w:lang w:eastAsia="en-IN"/>
        </w:rPr>
        <w:t>artifactId</w:t>
      </w:r>
      <w:proofErr w:type="spellEnd"/>
      <w:r w:rsidRPr="00B67DBF">
        <w:rPr>
          <w:rFonts w:eastAsia="Times New Roman" w:cstheme="minorHAnsi"/>
          <w:color w:val="333333"/>
          <w:sz w:val="24"/>
          <w:szCs w:val="24"/>
          <w:lang w:eastAsia="en-IN"/>
        </w:rPr>
        <w:t>&gt;</w:t>
      </w:r>
      <w:proofErr w:type="gramEnd"/>
      <w:r w:rsidRPr="00B67DBF">
        <w:rPr>
          <w:rFonts w:eastAsia="Times New Roman" w:cstheme="minorHAnsi"/>
          <w:color w:val="333333"/>
          <w:sz w:val="24"/>
          <w:szCs w:val="24"/>
          <w:lang w:eastAsia="en-IN"/>
        </w:rPr>
        <w:t>spring-boot-starter-parent&lt;/</w:t>
      </w:r>
      <w:proofErr w:type="spellStart"/>
      <w:r w:rsidRPr="00B67DBF">
        <w:rPr>
          <w:rFonts w:eastAsia="Times New Roman" w:cstheme="minorHAnsi"/>
          <w:color w:val="333333"/>
          <w:sz w:val="24"/>
          <w:szCs w:val="24"/>
          <w:lang w:eastAsia="en-IN"/>
        </w:rPr>
        <w:t>artifactId</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&lt;version&gt;1.4.1.RELEASE&lt;/version&gt;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relativePath</w:t>
      </w:r>
      <w:proofErr w:type="spellEnd"/>
      <w:r w:rsidRPr="00B67DBF">
        <w:rPr>
          <w:rFonts w:eastAsia="Times New Roman" w:cstheme="minorHAnsi"/>
          <w:color w:val="333333"/>
          <w:sz w:val="24"/>
          <w:szCs w:val="24"/>
          <w:lang w:eastAsia="en-IN"/>
        </w:rPr>
        <w:t xml:space="preserve"> /&gt; &lt;</w:t>
      </w:r>
      <w:proofErr w:type="gramStart"/>
      <w:r w:rsidRPr="00B67DBF">
        <w:rPr>
          <w:rFonts w:eastAsia="Times New Roman" w:cstheme="minorHAnsi"/>
          <w:color w:val="333333"/>
          <w:sz w:val="24"/>
          <w:szCs w:val="24"/>
          <w:lang w:eastAsia="en-IN"/>
        </w:rPr>
        <w:t>!--</w:t>
      </w:r>
      <w:proofErr w:type="gramEnd"/>
      <w:r w:rsidRPr="00B67DBF">
        <w:rPr>
          <w:rFonts w:eastAsia="Times New Roman" w:cstheme="minorHAnsi"/>
          <w:color w:val="333333"/>
          <w:sz w:val="24"/>
          <w:szCs w:val="24"/>
          <w:lang w:eastAsia="en-IN"/>
        </w:rPr>
        <w:t xml:space="preserve"> lookup parent from repository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&lt;/parent&gt;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gramStart"/>
      <w:r w:rsidRPr="00B67DBF">
        <w:rPr>
          <w:rFonts w:eastAsia="Times New Roman" w:cstheme="minorHAnsi"/>
          <w:color w:val="333333"/>
          <w:sz w:val="24"/>
          <w:szCs w:val="24"/>
          <w:lang w:eastAsia="en-IN"/>
        </w:rPr>
        <w:t>properties</w:t>
      </w:r>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&lt;project.build.sourceEncoding&gt;UTF-8&lt;/project.build.sourceEncoding&gt;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&lt;project.reporting.outputEncoding&gt;UTF-8&lt;/project.reporting.outputEncoding&gt;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java.version</w:t>
      </w:r>
      <w:proofErr w:type="spellEnd"/>
      <w:r w:rsidRPr="00B67DBF">
        <w:rPr>
          <w:rFonts w:eastAsia="Times New Roman" w:cstheme="minorHAnsi"/>
          <w:color w:val="333333"/>
          <w:sz w:val="24"/>
          <w:szCs w:val="24"/>
          <w:lang w:eastAsia="en-IN"/>
        </w:rPr>
        <w:t>&gt;1.8&lt;/</w:t>
      </w:r>
      <w:proofErr w:type="spellStart"/>
      <w:r w:rsidRPr="00B67DBF">
        <w:rPr>
          <w:rFonts w:eastAsia="Times New Roman" w:cstheme="minorHAnsi"/>
          <w:color w:val="333333"/>
          <w:sz w:val="24"/>
          <w:szCs w:val="24"/>
          <w:lang w:eastAsia="en-IN"/>
        </w:rPr>
        <w:t>java.version</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&lt;maven-jaxb2-plugin.version&gt;0.13.2&lt;/maven-jaxb2-plugin.version&gt;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&lt;/properties&gt;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gramStart"/>
      <w:r w:rsidRPr="00B67DBF">
        <w:rPr>
          <w:rFonts w:eastAsia="Times New Roman" w:cstheme="minorHAnsi"/>
          <w:color w:val="333333"/>
          <w:sz w:val="24"/>
          <w:szCs w:val="24"/>
          <w:lang w:eastAsia="en-IN"/>
        </w:rPr>
        <w:t>dependencies</w:t>
      </w:r>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b/>
          <w:bCs/>
          <w:color w:val="333333"/>
          <w:sz w:val="24"/>
          <w:szCs w:val="24"/>
          <w:lang w:eastAsia="en-IN"/>
        </w:rPr>
        <w:t>&lt;</w:t>
      </w:r>
      <w:proofErr w:type="gramStart"/>
      <w:r w:rsidRPr="00B67DBF">
        <w:rPr>
          <w:rFonts w:eastAsia="Times New Roman" w:cstheme="minorHAnsi"/>
          <w:b/>
          <w:bCs/>
          <w:color w:val="333333"/>
          <w:sz w:val="24"/>
          <w:szCs w:val="24"/>
          <w:lang w:eastAsia="en-IN"/>
        </w:rPr>
        <w:t>dependency</w:t>
      </w:r>
      <w:proofErr w:type="gramEnd"/>
      <w:r w:rsidRPr="00B67DBF">
        <w:rPr>
          <w:rFonts w:eastAsia="Times New Roman" w:cstheme="minorHAnsi"/>
          <w:b/>
          <w:bCs/>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w:t>
      </w:r>
      <w:proofErr w:type="spellStart"/>
      <w:r w:rsidRPr="00B67DBF">
        <w:rPr>
          <w:rFonts w:eastAsia="Times New Roman" w:cstheme="minorHAnsi"/>
          <w:b/>
          <w:bCs/>
          <w:color w:val="333333"/>
          <w:sz w:val="24"/>
          <w:szCs w:val="24"/>
          <w:lang w:eastAsia="en-IN"/>
        </w:rPr>
        <w:t>groupId</w:t>
      </w:r>
      <w:proofErr w:type="spellEnd"/>
      <w:r w:rsidRPr="00B67DBF">
        <w:rPr>
          <w:rFonts w:eastAsia="Times New Roman" w:cstheme="minorHAnsi"/>
          <w:b/>
          <w:bCs/>
          <w:color w:val="333333"/>
          <w:sz w:val="24"/>
          <w:szCs w:val="24"/>
          <w:lang w:eastAsia="en-IN"/>
        </w:rPr>
        <w:t>&gt;</w:t>
      </w:r>
      <w:proofErr w:type="spellStart"/>
      <w:r w:rsidRPr="00B67DBF">
        <w:rPr>
          <w:rFonts w:eastAsia="Times New Roman" w:cstheme="minorHAnsi"/>
          <w:b/>
          <w:bCs/>
          <w:color w:val="333333"/>
          <w:sz w:val="24"/>
          <w:szCs w:val="24"/>
          <w:lang w:eastAsia="en-IN"/>
        </w:rPr>
        <w:t>org.springframework.boot</w:t>
      </w:r>
      <w:proofErr w:type="spellEnd"/>
      <w:r w:rsidRPr="00B67DBF">
        <w:rPr>
          <w:rFonts w:eastAsia="Times New Roman" w:cstheme="minorHAnsi"/>
          <w:b/>
          <w:bCs/>
          <w:color w:val="333333"/>
          <w:sz w:val="24"/>
          <w:szCs w:val="24"/>
          <w:lang w:eastAsia="en-IN"/>
        </w:rPr>
        <w:t>&lt;/</w:t>
      </w:r>
      <w:proofErr w:type="spellStart"/>
      <w:r w:rsidRPr="00B67DBF">
        <w:rPr>
          <w:rFonts w:eastAsia="Times New Roman" w:cstheme="minorHAnsi"/>
          <w:b/>
          <w:bCs/>
          <w:color w:val="333333"/>
          <w:sz w:val="24"/>
          <w:szCs w:val="24"/>
          <w:lang w:eastAsia="en-IN"/>
        </w:rPr>
        <w:t>groupId</w:t>
      </w:r>
      <w:proofErr w:type="spellEnd"/>
      <w:r w:rsidRPr="00B67DBF">
        <w:rPr>
          <w:rFonts w:eastAsia="Times New Roman" w:cstheme="minorHAnsi"/>
          <w:b/>
          <w:bCs/>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w:t>
      </w:r>
      <w:proofErr w:type="spellStart"/>
      <w:proofErr w:type="gramStart"/>
      <w:r w:rsidRPr="00B67DBF">
        <w:rPr>
          <w:rFonts w:eastAsia="Times New Roman" w:cstheme="minorHAnsi"/>
          <w:b/>
          <w:bCs/>
          <w:color w:val="333333"/>
          <w:sz w:val="24"/>
          <w:szCs w:val="24"/>
          <w:lang w:eastAsia="en-IN"/>
        </w:rPr>
        <w:t>artifactId</w:t>
      </w:r>
      <w:proofErr w:type="spellEnd"/>
      <w:r w:rsidRPr="00B67DBF">
        <w:rPr>
          <w:rFonts w:eastAsia="Times New Roman" w:cstheme="minorHAnsi"/>
          <w:b/>
          <w:bCs/>
          <w:color w:val="333333"/>
          <w:sz w:val="24"/>
          <w:szCs w:val="24"/>
          <w:lang w:eastAsia="en-IN"/>
        </w:rPr>
        <w:t>&gt;</w:t>
      </w:r>
      <w:proofErr w:type="gramEnd"/>
      <w:r w:rsidRPr="00B67DBF">
        <w:rPr>
          <w:rFonts w:eastAsia="Times New Roman" w:cstheme="minorHAnsi"/>
          <w:b/>
          <w:bCs/>
          <w:color w:val="333333"/>
          <w:sz w:val="24"/>
          <w:szCs w:val="24"/>
          <w:lang w:eastAsia="en-IN"/>
        </w:rPr>
        <w:t>spring-boot-starter-web-services&lt;/</w:t>
      </w:r>
      <w:proofErr w:type="spellStart"/>
      <w:r w:rsidRPr="00B67DBF">
        <w:rPr>
          <w:rFonts w:eastAsia="Times New Roman" w:cstheme="minorHAnsi"/>
          <w:b/>
          <w:bCs/>
          <w:color w:val="333333"/>
          <w:sz w:val="24"/>
          <w:szCs w:val="24"/>
          <w:lang w:eastAsia="en-IN"/>
        </w:rPr>
        <w:t>artifactId</w:t>
      </w:r>
      <w:proofErr w:type="spellEnd"/>
      <w:r w:rsidRPr="00B67DBF">
        <w:rPr>
          <w:rFonts w:eastAsia="Times New Roman" w:cstheme="minorHAnsi"/>
          <w:b/>
          <w:bCs/>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&lt;/dependency&gt;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&lt;/dependencies&gt;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gramStart"/>
      <w:r w:rsidRPr="00B67DBF">
        <w:rPr>
          <w:rFonts w:eastAsia="Times New Roman" w:cstheme="minorHAnsi"/>
          <w:color w:val="333333"/>
          <w:sz w:val="24"/>
          <w:szCs w:val="24"/>
          <w:lang w:eastAsia="en-IN"/>
        </w:rPr>
        <w:t>build</w:t>
      </w:r>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gramStart"/>
      <w:r w:rsidRPr="00B67DBF">
        <w:rPr>
          <w:rFonts w:eastAsia="Times New Roman" w:cstheme="minorHAnsi"/>
          <w:color w:val="333333"/>
          <w:sz w:val="24"/>
          <w:szCs w:val="24"/>
          <w:lang w:eastAsia="en-IN"/>
        </w:rPr>
        <w:t>plugins</w:t>
      </w:r>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gramStart"/>
      <w:r w:rsidRPr="00B67DBF">
        <w:rPr>
          <w:rFonts w:eastAsia="Times New Roman" w:cstheme="minorHAnsi"/>
          <w:color w:val="333333"/>
          <w:sz w:val="24"/>
          <w:szCs w:val="24"/>
          <w:lang w:eastAsia="en-IN"/>
        </w:rPr>
        <w:t>plugin</w:t>
      </w:r>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groupId</w:t>
      </w:r>
      <w:proofErr w:type="spellEnd"/>
      <w:r w:rsidRPr="00B67DBF">
        <w:rPr>
          <w:rFonts w:eastAsia="Times New Roman" w:cstheme="minorHAnsi"/>
          <w:color w:val="333333"/>
          <w:sz w:val="24"/>
          <w:szCs w:val="24"/>
          <w:lang w:eastAsia="en-IN"/>
        </w:rPr>
        <w:t>&gt;</w:t>
      </w:r>
      <w:proofErr w:type="spellStart"/>
      <w:r w:rsidRPr="00B67DBF">
        <w:rPr>
          <w:rFonts w:eastAsia="Times New Roman" w:cstheme="minorHAnsi"/>
          <w:color w:val="333333"/>
          <w:sz w:val="24"/>
          <w:szCs w:val="24"/>
          <w:lang w:eastAsia="en-IN"/>
        </w:rPr>
        <w:t>org.springframework.boot</w:t>
      </w:r>
      <w:proofErr w:type="spellEnd"/>
      <w:r w:rsidRPr="00B67DBF">
        <w:rPr>
          <w:rFonts w:eastAsia="Times New Roman" w:cstheme="minorHAnsi"/>
          <w:color w:val="333333"/>
          <w:sz w:val="24"/>
          <w:szCs w:val="24"/>
          <w:lang w:eastAsia="en-IN"/>
        </w:rPr>
        <w:t>&lt;/</w:t>
      </w:r>
      <w:proofErr w:type="spellStart"/>
      <w:r w:rsidRPr="00B67DBF">
        <w:rPr>
          <w:rFonts w:eastAsia="Times New Roman" w:cstheme="minorHAnsi"/>
          <w:color w:val="333333"/>
          <w:sz w:val="24"/>
          <w:szCs w:val="24"/>
          <w:lang w:eastAsia="en-IN"/>
        </w:rPr>
        <w:t>groupId</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proofErr w:type="gramStart"/>
      <w:r w:rsidRPr="00B67DBF">
        <w:rPr>
          <w:rFonts w:eastAsia="Times New Roman" w:cstheme="minorHAnsi"/>
          <w:color w:val="333333"/>
          <w:sz w:val="24"/>
          <w:szCs w:val="24"/>
          <w:lang w:eastAsia="en-IN"/>
        </w:rPr>
        <w:t>artifactId</w:t>
      </w:r>
      <w:proofErr w:type="spellEnd"/>
      <w:r w:rsidRPr="00B67DBF">
        <w:rPr>
          <w:rFonts w:eastAsia="Times New Roman" w:cstheme="minorHAnsi"/>
          <w:color w:val="333333"/>
          <w:sz w:val="24"/>
          <w:szCs w:val="24"/>
          <w:lang w:eastAsia="en-IN"/>
        </w:rPr>
        <w:t>&gt;</w:t>
      </w:r>
      <w:proofErr w:type="gramEnd"/>
      <w:r w:rsidRPr="00B67DBF">
        <w:rPr>
          <w:rFonts w:eastAsia="Times New Roman" w:cstheme="minorHAnsi"/>
          <w:color w:val="333333"/>
          <w:sz w:val="24"/>
          <w:szCs w:val="24"/>
          <w:lang w:eastAsia="en-IN"/>
        </w:rPr>
        <w:t>spring-boot-maven-plugin&lt;/</w:t>
      </w:r>
      <w:proofErr w:type="spellStart"/>
      <w:r w:rsidRPr="00B67DBF">
        <w:rPr>
          <w:rFonts w:eastAsia="Times New Roman" w:cstheme="minorHAnsi"/>
          <w:color w:val="333333"/>
          <w:sz w:val="24"/>
          <w:szCs w:val="24"/>
          <w:lang w:eastAsia="en-IN"/>
        </w:rPr>
        <w:t>artifactId</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&lt;/plugin&gt;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gramStart"/>
      <w:r w:rsidRPr="00B67DBF">
        <w:rPr>
          <w:rFonts w:eastAsia="Times New Roman" w:cstheme="minorHAnsi"/>
          <w:color w:val="333333"/>
          <w:sz w:val="24"/>
          <w:szCs w:val="24"/>
          <w:lang w:eastAsia="en-IN"/>
        </w:rPr>
        <w:t>plugin</w:t>
      </w:r>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groupId</w:t>
      </w:r>
      <w:proofErr w:type="spellEnd"/>
      <w:r w:rsidRPr="00B67DBF">
        <w:rPr>
          <w:rFonts w:eastAsia="Times New Roman" w:cstheme="minorHAnsi"/>
          <w:color w:val="333333"/>
          <w:sz w:val="24"/>
          <w:szCs w:val="24"/>
          <w:lang w:eastAsia="en-IN"/>
        </w:rPr>
        <w:t>&gt;org.jvnet.jaxb2.maven2&lt;/</w:t>
      </w:r>
      <w:proofErr w:type="spellStart"/>
      <w:r w:rsidRPr="00B67DBF">
        <w:rPr>
          <w:rFonts w:eastAsia="Times New Roman" w:cstheme="minorHAnsi"/>
          <w:color w:val="333333"/>
          <w:sz w:val="24"/>
          <w:szCs w:val="24"/>
          <w:lang w:eastAsia="en-IN"/>
        </w:rPr>
        <w:t>groupId</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lastRenderedPageBreak/>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proofErr w:type="gramStart"/>
      <w:r w:rsidRPr="00B67DBF">
        <w:rPr>
          <w:rFonts w:eastAsia="Times New Roman" w:cstheme="minorHAnsi"/>
          <w:color w:val="333333"/>
          <w:sz w:val="24"/>
          <w:szCs w:val="24"/>
          <w:lang w:eastAsia="en-IN"/>
        </w:rPr>
        <w:t>artifactId</w:t>
      </w:r>
      <w:proofErr w:type="spellEnd"/>
      <w:r w:rsidRPr="00B67DBF">
        <w:rPr>
          <w:rFonts w:eastAsia="Times New Roman" w:cstheme="minorHAnsi"/>
          <w:color w:val="333333"/>
          <w:sz w:val="24"/>
          <w:szCs w:val="24"/>
          <w:lang w:eastAsia="en-IN"/>
        </w:rPr>
        <w:t>&gt;</w:t>
      </w:r>
      <w:proofErr w:type="gramEnd"/>
      <w:r w:rsidRPr="00B67DBF">
        <w:rPr>
          <w:rFonts w:eastAsia="Times New Roman" w:cstheme="minorHAnsi"/>
          <w:color w:val="333333"/>
          <w:sz w:val="24"/>
          <w:szCs w:val="24"/>
          <w:lang w:eastAsia="en-IN"/>
        </w:rPr>
        <w:t>maven-jaxb2-plugin&lt;/</w:t>
      </w:r>
      <w:proofErr w:type="spellStart"/>
      <w:r w:rsidRPr="00B67DBF">
        <w:rPr>
          <w:rFonts w:eastAsia="Times New Roman" w:cstheme="minorHAnsi"/>
          <w:color w:val="333333"/>
          <w:sz w:val="24"/>
          <w:szCs w:val="24"/>
          <w:lang w:eastAsia="en-IN"/>
        </w:rPr>
        <w:t>artifactId</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gramStart"/>
      <w:r w:rsidRPr="00B67DBF">
        <w:rPr>
          <w:rFonts w:eastAsia="Times New Roman" w:cstheme="minorHAnsi"/>
          <w:color w:val="333333"/>
          <w:sz w:val="24"/>
          <w:szCs w:val="24"/>
          <w:lang w:eastAsia="en-IN"/>
        </w:rPr>
        <w:t>version&gt;</w:t>
      </w:r>
      <w:proofErr w:type="gramEnd"/>
      <w:r w:rsidRPr="00B67DBF">
        <w:rPr>
          <w:rFonts w:eastAsia="Times New Roman" w:cstheme="minorHAnsi"/>
          <w:color w:val="333333"/>
          <w:sz w:val="24"/>
          <w:szCs w:val="24"/>
          <w:lang w:eastAsia="en-IN"/>
        </w:rPr>
        <w:t>0&lt;/version&gt;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b/>
          <w:bCs/>
          <w:color w:val="333333"/>
          <w:sz w:val="24"/>
          <w:szCs w:val="24"/>
          <w:lang w:eastAsia="en-IN"/>
        </w:rPr>
        <w:t>&lt;</w:t>
      </w:r>
      <w:proofErr w:type="gramStart"/>
      <w:r w:rsidRPr="00B67DBF">
        <w:rPr>
          <w:rFonts w:eastAsia="Times New Roman" w:cstheme="minorHAnsi"/>
          <w:b/>
          <w:bCs/>
          <w:color w:val="333333"/>
          <w:sz w:val="24"/>
          <w:szCs w:val="24"/>
          <w:lang w:eastAsia="en-IN"/>
        </w:rPr>
        <w:t>executions</w:t>
      </w:r>
      <w:proofErr w:type="gramEnd"/>
      <w:r w:rsidRPr="00B67DBF">
        <w:rPr>
          <w:rFonts w:eastAsia="Times New Roman" w:cstheme="minorHAnsi"/>
          <w:b/>
          <w:bCs/>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w:t>
      </w:r>
      <w:proofErr w:type="gramStart"/>
      <w:r w:rsidRPr="00B67DBF">
        <w:rPr>
          <w:rFonts w:eastAsia="Times New Roman" w:cstheme="minorHAnsi"/>
          <w:b/>
          <w:bCs/>
          <w:color w:val="333333"/>
          <w:sz w:val="24"/>
          <w:szCs w:val="24"/>
          <w:lang w:eastAsia="en-IN"/>
        </w:rPr>
        <w:t>execution</w:t>
      </w:r>
      <w:proofErr w:type="gramEnd"/>
      <w:r w:rsidRPr="00B67DBF">
        <w:rPr>
          <w:rFonts w:eastAsia="Times New Roman" w:cstheme="minorHAnsi"/>
          <w:b/>
          <w:bCs/>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w:t>
      </w:r>
      <w:proofErr w:type="gramStart"/>
      <w:r w:rsidRPr="00B67DBF">
        <w:rPr>
          <w:rFonts w:eastAsia="Times New Roman" w:cstheme="minorHAnsi"/>
          <w:b/>
          <w:bCs/>
          <w:color w:val="333333"/>
          <w:sz w:val="24"/>
          <w:szCs w:val="24"/>
          <w:lang w:eastAsia="en-IN"/>
        </w:rPr>
        <w:t>goals</w:t>
      </w:r>
      <w:proofErr w:type="gramEnd"/>
      <w:r w:rsidRPr="00B67DBF">
        <w:rPr>
          <w:rFonts w:eastAsia="Times New Roman" w:cstheme="minorHAnsi"/>
          <w:b/>
          <w:bCs/>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w:t>
      </w:r>
      <w:proofErr w:type="gramStart"/>
      <w:r w:rsidRPr="00B67DBF">
        <w:rPr>
          <w:rFonts w:eastAsia="Times New Roman" w:cstheme="minorHAnsi"/>
          <w:b/>
          <w:bCs/>
          <w:color w:val="333333"/>
          <w:sz w:val="24"/>
          <w:szCs w:val="24"/>
          <w:lang w:eastAsia="en-IN"/>
        </w:rPr>
        <w:t>goal&gt;</w:t>
      </w:r>
      <w:proofErr w:type="gramEnd"/>
      <w:r w:rsidRPr="00B67DBF">
        <w:rPr>
          <w:rFonts w:eastAsia="Times New Roman" w:cstheme="minorHAnsi"/>
          <w:b/>
          <w:bCs/>
          <w:color w:val="333333"/>
          <w:sz w:val="24"/>
          <w:szCs w:val="24"/>
          <w:lang w:eastAsia="en-IN"/>
        </w:rPr>
        <w:t>generate&lt;/goal&gt;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&lt;/goals&gt;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&lt;/execution&gt;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&lt;/executions&gt;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w:t>
      </w:r>
      <w:proofErr w:type="gramStart"/>
      <w:r w:rsidRPr="00B67DBF">
        <w:rPr>
          <w:rFonts w:eastAsia="Times New Roman" w:cstheme="minorHAnsi"/>
          <w:b/>
          <w:bCs/>
          <w:color w:val="333333"/>
          <w:sz w:val="24"/>
          <w:szCs w:val="24"/>
          <w:lang w:eastAsia="en-IN"/>
        </w:rPr>
        <w:t>configuration</w:t>
      </w:r>
      <w:proofErr w:type="gramEnd"/>
      <w:r w:rsidRPr="00B67DBF">
        <w:rPr>
          <w:rFonts w:eastAsia="Times New Roman" w:cstheme="minorHAnsi"/>
          <w:b/>
          <w:bCs/>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w:t>
      </w:r>
      <w:proofErr w:type="spellStart"/>
      <w:proofErr w:type="gramStart"/>
      <w:r w:rsidRPr="00B67DBF">
        <w:rPr>
          <w:rFonts w:eastAsia="Times New Roman" w:cstheme="minorHAnsi"/>
          <w:b/>
          <w:bCs/>
          <w:color w:val="333333"/>
          <w:sz w:val="24"/>
          <w:szCs w:val="24"/>
          <w:lang w:eastAsia="en-IN"/>
        </w:rPr>
        <w:t>schemaDirectory</w:t>
      </w:r>
      <w:proofErr w:type="spellEnd"/>
      <w:proofErr w:type="gramEnd"/>
      <w:r w:rsidRPr="00B67DBF">
        <w:rPr>
          <w:rFonts w:eastAsia="Times New Roman" w:cstheme="minorHAnsi"/>
          <w:b/>
          <w:bCs/>
          <w:color w:val="333333"/>
          <w:sz w:val="24"/>
          <w:szCs w:val="24"/>
          <w:lang w:eastAsia="en-IN"/>
        </w:rPr>
        <w:t>&gt;/</w:t>
      </w:r>
      <w:proofErr w:type="spellStart"/>
      <w:r w:rsidRPr="00B67DBF">
        <w:rPr>
          <w:rFonts w:eastAsia="Times New Roman" w:cstheme="minorHAnsi"/>
          <w:b/>
          <w:bCs/>
          <w:color w:val="333333"/>
          <w:sz w:val="24"/>
          <w:szCs w:val="24"/>
          <w:lang w:eastAsia="en-IN"/>
        </w:rPr>
        <w:t>src</w:t>
      </w:r>
      <w:proofErr w:type="spellEnd"/>
      <w:r w:rsidRPr="00B67DBF">
        <w:rPr>
          <w:rFonts w:eastAsia="Times New Roman" w:cstheme="minorHAnsi"/>
          <w:b/>
          <w:bCs/>
          <w:color w:val="333333"/>
          <w:sz w:val="24"/>
          <w:szCs w:val="24"/>
          <w:lang w:eastAsia="en-IN"/>
        </w:rPr>
        <w:t>/main/resources/</w:t>
      </w:r>
      <w:proofErr w:type="spellStart"/>
      <w:r w:rsidRPr="00B67DBF">
        <w:rPr>
          <w:rFonts w:eastAsia="Times New Roman" w:cstheme="minorHAnsi"/>
          <w:b/>
          <w:bCs/>
          <w:color w:val="333333"/>
          <w:sz w:val="24"/>
          <w:szCs w:val="24"/>
          <w:lang w:eastAsia="en-IN"/>
        </w:rPr>
        <w:t>wsdl</w:t>
      </w:r>
      <w:proofErr w:type="spellEnd"/>
      <w:r w:rsidRPr="00B67DBF">
        <w:rPr>
          <w:rFonts w:eastAsia="Times New Roman" w:cstheme="minorHAnsi"/>
          <w:b/>
          <w:bCs/>
          <w:color w:val="333333"/>
          <w:sz w:val="24"/>
          <w:szCs w:val="24"/>
          <w:lang w:eastAsia="en-IN"/>
        </w:rPr>
        <w:t>&lt;/</w:t>
      </w:r>
      <w:proofErr w:type="spellStart"/>
      <w:r w:rsidRPr="00B67DBF">
        <w:rPr>
          <w:rFonts w:eastAsia="Times New Roman" w:cstheme="minorHAnsi"/>
          <w:b/>
          <w:bCs/>
          <w:color w:val="333333"/>
          <w:sz w:val="24"/>
          <w:szCs w:val="24"/>
          <w:lang w:eastAsia="en-IN"/>
        </w:rPr>
        <w:t>schemaDirectory</w:t>
      </w:r>
      <w:proofErr w:type="spellEnd"/>
      <w:r w:rsidRPr="00B67DBF">
        <w:rPr>
          <w:rFonts w:eastAsia="Times New Roman" w:cstheme="minorHAnsi"/>
          <w:b/>
          <w:bCs/>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w:t>
      </w:r>
      <w:proofErr w:type="spellStart"/>
      <w:proofErr w:type="gramStart"/>
      <w:r w:rsidRPr="00B67DBF">
        <w:rPr>
          <w:rFonts w:eastAsia="Times New Roman" w:cstheme="minorHAnsi"/>
          <w:b/>
          <w:bCs/>
          <w:color w:val="333333"/>
          <w:sz w:val="24"/>
          <w:szCs w:val="24"/>
          <w:lang w:eastAsia="en-IN"/>
        </w:rPr>
        <w:t>schemaIncludes</w:t>
      </w:r>
      <w:proofErr w:type="spellEnd"/>
      <w:proofErr w:type="gramEnd"/>
      <w:r w:rsidRPr="00B67DBF">
        <w:rPr>
          <w:rFonts w:eastAsia="Times New Roman" w:cstheme="minorHAnsi"/>
          <w:b/>
          <w:bCs/>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w:t>
      </w:r>
      <w:proofErr w:type="gramStart"/>
      <w:r w:rsidRPr="00B67DBF">
        <w:rPr>
          <w:rFonts w:eastAsia="Times New Roman" w:cstheme="minorHAnsi"/>
          <w:b/>
          <w:bCs/>
          <w:color w:val="333333"/>
          <w:sz w:val="24"/>
          <w:szCs w:val="24"/>
          <w:lang w:eastAsia="en-IN"/>
        </w:rPr>
        <w:t>include</w:t>
      </w:r>
      <w:proofErr w:type="gramEnd"/>
      <w:r w:rsidRPr="00B67DBF">
        <w:rPr>
          <w:rFonts w:eastAsia="Times New Roman" w:cstheme="minorHAnsi"/>
          <w:b/>
          <w:bCs/>
          <w:color w:val="333333"/>
          <w:sz w:val="24"/>
          <w:szCs w:val="24"/>
          <w:lang w:eastAsia="en-IN"/>
        </w:rPr>
        <w:t>&gt;*.</w:t>
      </w:r>
      <w:proofErr w:type="spellStart"/>
      <w:r w:rsidRPr="00B67DBF">
        <w:rPr>
          <w:rFonts w:eastAsia="Times New Roman" w:cstheme="minorHAnsi"/>
          <w:b/>
          <w:bCs/>
          <w:color w:val="333333"/>
          <w:sz w:val="24"/>
          <w:szCs w:val="24"/>
          <w:lang w:eastAsia="en-IN"/>
        </w:rPr>
        <w:t>wsdl</w:t>
      </w:r>
      <w:proofErr w:type="spellEnd"/>
      <w:r w:rsidRPr="00B67DBF">
        <w:rPr>
          <w:rFonts w:eastAsia="Times New Roman" w:cstheme="minorHAnsi"/>
          <w:b/>
          <w:bCs/>
          <w:color w:val="333333"/>
          <w:sz w:val="24"/>
          <w:szCs w:val="24"/>
          <w:lang w:eastAsia="en-IN"/>
        </w:rPr>
        <w:t>&lt;/include&gt;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w:t>
      </w:r>
      <w:proofErr w:type="spellStart"/>
      <w:r w:rsidRPr="00B67DBF">
        <w:rPr>
          <w:rFonts w:eastAsia="Times New Roman" w:cstheme="minorHAnsi"/>
          <w:b/>
          <w:bCs/>
          <w:color w:val="333333"/>
          <w:sz w:val="24"/>
          <w:szCs w:val="24"/>
          <w:lang w:eastAsia="en-IN"/>
        </w:rPr>
        <w:t>schemaIncludes</w:t>
      </w:r>
      <w:proofErr w:type="spellEnd"/>
      <w:r w:rsidRPr="00B67DBF">
        <w:rPr>
          <w:rFonts w:eastAsia="Times New Roman" w:cstheme="minorHAnsi"/>
          <w:b/>
          <w:bCs/>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t>&lt;/configuration&gt;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&lt;/plugin&gt;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&lt;/plugins&gt;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&lt;/build&gt;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&lt;/project&gt;</w:t>
      </w:r>
    </w:p>
    <w:p w:rsidR="00B67DBF" w:rsidRPr="00B67DBF" w:rsidRDefault="00B67DBF" w:rsidP="00B67DBF">
      <w:pPr>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 xml:space="preserve">We define a "contract-first" </w:t>
      </w:r>
      <w:proofErr w:type="spellStart"/>
      <w:r w:rsidRPr="00B67DBF">
        <w:rPr>
          <w:rFonts w:eastAsia="Times New Roman" w:cstheme="minorHAnsi"/>
          <w:color w:val="333333"/>
          <w:sz w:val="24"/>
          <w:szCs w:val="24"/>
          <w:lang w:eastAsia="en-IN"/>
        </w:rPr>
        <w:t>webservice</w:t>
      </w:r>
      <w:proofErr w:type="spellEnd"/>
      <w:r w:rsidRPr="00B67DBF">
        <w:rPr>
          <w:rFonts w:eastAsia="Times New Roman" w:cstheme="minorHAnsi"/>
          <w:color w:val="333333"/>
          <w:sz w:val="24"/>
          <w:szCs w:val="24"/>
          <w:lang w:eastAsia="en-IN"/>
        </w:rPr>
        <w:t xml:space="preserve"> using WSDL. In the contract-first web service, the "contract" </w:t>
      </w:r>
      <w:proofErr w:type="spellStart"/>
      <w:r w:rsidRPr="00B67DBF">
        <w:rPr>
          <w:rFonts w:eastAsia="Times New Roman" w:cstheme="minorHAnsi"/>
          <w:color w:val="333333"/>
          <w:sz w:val="24"/>
          <w:szCs w:val="24"/>
          <w:lang w:eastAsia="en-IN"/>
        </w:rPr>
        <w:t>i.e</w:t>
      </w:r>
      <w:proofErr w:type="spellEnd"/>
      <w:r w:rsidRPr="00B67DBF">
        <w:rPr>
          <w:rFonts w:eastAsia="Times New Roman" w:cstheme="minorHAnsi"/>
          <w:color w:val="333333"/>
          <w:sz w:val="24"/>
          <w:szCs w:val="24"/>
          <w:lang w:eastAsia="en-IN"/>
        </w:rPr>
        <w:t xml:space="preserve"> a WSDL definition of operations and endpoints and XML schema of the messages is created first, without actually writing any service code.</w:t>
      </w:r>
    </w:p>
    <w:p w:rsidR="00B67DBF" w:rsidRPr="00B67DBF" w:rsidRDefault="00B67DBF" w:rsidP="00F8765E">
      <w:pPr>
        <w:shd w:val="clear" w:color="auto" w:fill="FFFFFF"/>
        <w:spacing w:after="0" w:line="240" w:lineRule="auto"/>
        <w:jc w:val="center"/>
        <w:rPr>
          <w:rFonts w:eastAsia="Times New Roman" w:cstheme="minorHAnsi"/>
          <w:color w:val="333333"/>
          <w:sz w:val="24"/>
          <w:szCs w:val="24"/>
          <w:lang w:eastAsia="en-IN"/>
        </w:rPr>
      </w:pPr>
      <w:ins w:id="0" w:author="Unknown">
        <w:r w:rsidRPr="00B67DBF">
          <w:rPr>
            <w:rFonts w:eastAsia="Times New Roman" w:cstheme="minorHAnsi"/>
            <w:color w:val="333333"/>
            <w:sz w:val="24"/>
            <w:szCs w:val="24"/>
            <w:lang w:eastAsia="en-IN"/>
          </w:rPr>
          <w:br/>
        </w:r>
      </w:ins>
      <w:r w:rsidRPr="00B67DBF">
        <w:rPr>
          <w:rFonts w:eastAsia="Times New Roman" w:cstheme="minorHAnsi"/>
          <w:color w:val="333333"/>
          <w:sz w:val="24"/>
          <w:szCs w:val="24"/>
          <w:lang w:eastAsia="en-IN"/>
        </w:rPr>
        <w:t xml:space="preserve">Next we define the </w:t>
      </w:r>
      <w:proofErr w:type="spellStart"/>
      <w:r w:rsidRPr="00B67DBF">
        <w:rPr>
          <w:rFonts w:eastAsia="Times New Roman" w:cstheme="minorHAnsi"/>
          <w:color w:val="333333"/>
          <w:sz w:val="24"/>
          <w:szCs w:val="24"/>
          <w:lang w:eastAsia="en-IN"/>
        </w:rPr>
        <w:t>wsdl</w:t>
      </w:r>
      <w:proofErr w:type="spellEnd"/>
      <w:r w:rsidRPr="00B67DBF">
        <w:rPr>
          <w:rFonts w:eastAsia="Times New Roman" w:cstheme="minorHAnsi"/>
          <w:color w:val="333333"/>
          <w:sz w:val="24"/>
          <w:szCs w:val="24"/>
          <w:lang w:eastAsia="en-IN"/>
        </w:rPr>
        <w:t xml:space="preserve"> file that takes a String as an input and returns another string as output.</w:t>
      </w:r>
      <w:r w:rsidRPr="00B67DBF">
        <w:rPr>
          <w:rFonts w:eastAsia="Times New Roman" w:cstheme="minorHAnsi"/>
          <w:color w:val="333333"/>
          <w:sz w:val="24"/>
          <w:szCs w:val="24"/>
          <w:lang w:eastAsia="en-IN"/>
        </w:rPr>
        <w:br/>
        <w:t>The WSDL is defined as follows-</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&lt;?xml</w:t>
      </w:r>
      <w:proofErr w:type="gramEnd"/>
      <w:r w:rsidRPr="00B67DBF">
        <w:rPr>
          <w:rFonts w:eastAsia="Times New Roman" w:cstheme="minorHAnsi"/>
          <w:color w:val="333333"/>
          <w:sz w:val="24"/>
          <w:szCs w:val="24"/>
          <w:lang w:eastAsia="en-IN"/>
        </w:rPr>
        <w:t xml:space="preserve"> version="1.0" encoding="ISO-8859-1"?&gt;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:definitions</w:t>
      </w:r>
      <w:proofErr w:type="spellEnd"/>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xmlns:soap</w:t>
      </w:r>
      <w:proofErr w:type="spellEnd"/>
      <w:r w:rsidRPr="00B67DBF">
        <w:rPr>
          <w:rFonts w:eastAsia="Times New Roman" w:cstheme="minorHAnsi"/>
          <w:color w:val="333333"/>
          <w:sz w:val="24"/>
          <w:szCs w:val="24"/>
          <w:lang w:eastAsia="en-IN"/>
        </w:rPr>
        <w:t>="http://schemas.xmlsoap.org/</w:t>
      </w:r>
      <w:proofErr w:type="spellStart"/>
      <w:r w:rsidRPr="00B67DBF">
        <w:rPr>
          <w:rFonts w:eastAsia="Times New Roman" w:cstheme="minorHAnsi"/>
          <w:color w:val="333333"/>
          <w:sz w:val="24"/>
          <w:szCs w:val="24"/>
          <w:lang w:eastAsia="en-IN"/>
        </w:rPr>
        <w:t>wsdl</w:t>
      </w:r>
      <w:proofErr w:type="spellEnd"/>
      <w:r w:rsidRPr="00B67DBF">
        <w:rPr>
          <w:rFonts w:eastAsia="Times New Roman" w:cstheme="minorHAnsi"/>
          <w:color w:val="333333"/>
          <w:sz w:val="24"/>
          <w:szCs w:val="24"/>
          <w:lang w:eastAsia="en-IN"/>
        </w:rPr>
        <w:t>/soap/"</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proofErr w:type="spellStart"/>
      <w:r w:rsidRPr="00B67DBF">
        <w:rPr>
          <w:rFonts w:eastAsia="Times New Roman" w:cstheme="minorHAnsi"/>
          <w:color w:val="333333"/>
          <w:sz w:val="24"/>
          <w:szCs w:val="24"/>
          <w:lang w:eastAsia="en-IN"/>
        </w:rPr>
        <w:t>xmlns:tns</w:t>
      </w:r>
      <w:proofErr w:type="spellEnd"/>
      <w:r w:rsidRPr="00B67DBF">
        <w:rPr>
          <w:rFonts w:eastAsia="Times New Roman" w:cstheme="minorHAnsi"/>
          <w:color w:val="333333"/>
          <w:sz w:val="24"/>
          <w:szCs w:val="24"/>
          <w:lang w:eastAsia="en-IN"/>
        </w:rPr>
        <w:t xml:space="preserve">="http://javainuse.com" </w:t>
      </w:r>
      <w:proofErr w:type="spellStart"/>
      <w:r w:rsidRPr="00B67DBF">
        <w:rPr>
          <w:rFonts w:eastAsia="Times New Roman" w:cstheme="minorHAnsi"/>
          <w:color w:val="333333"/>
          <w:sz w:val="24"/>
          <w:szCs w:val="24"/>
          <w:lang w:eastAsia="en-IN"/>
        </w:rPr>
        <w:t>xmlns:xs</w:t>
      </w:r>
      <w:proofErr w:type="spellEnd"/>
      <w:r w:rsidRPr="00B67DBF">
        <w:rPr>
          <w:rFonts w:eastAsia="Times New Roman" w:cstheme="minorHAnsi"/>
          <w:color w:val="333333"/>
          <w:sz w:val="24"/>
          <w:szCs w:val="24"/>
          <w:lang w:eastAsia="en-IN"/>
        </w:rPr>
        <w:t>="http://www.w3.org/2001/XMLSchema"</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proofErr w:type="spellStart"/>
      <w:r w:rsidRPr="00B67DBF">
        <w:rPr>
          <w:rFonts w:eastAsia="Times New Roman" w:cstheme="minorHAnsi"/>
          <w:color w:val="333333"/>
          <w:sz w:val="24"/>
          <w:szCs w:val="24"/>
          <w:lang w:eastAsia="en-IN"/>
        </w:rPr>
        <w:t>xmlns:http</w:t>
      </w:r>
      <w:proofErr w:type="spellEnd"/>
      <w:r w:rsidRPr="00B67DBF">
        <w:rPr>
          <w:rFonts w:eastAsia="Times New Roman" w:cstheme="minorHAnsi"/>
          <w:color w:val="333333"/>
          <w:sz w:val="24"/>
          <w:szCs w:val="24"/>
          <w:lang w:eastAsia="en-IN"/>
        </w:rPr>
        <w:t>="http://schemas.xmlsoap.org/</w:t>
      </w:r>
      <w:proofErr w:type="spellStart"/>
      <w:r w:rsidRPr="00B67DBF">
        <w:rPr>
          <w:rFonts w:eastAsia="Times New Roman" w:cstheme="minorHAnsi"/>
          <w:color w:val="333333"/>
          <w:sz w:val="24"/>
          <w:szCs w:val="24"/>
          <w:lang w:eastAsia="en-IN"/>
        </w:rPr>
        <w:t>wsdl</w:t>
      </w:r>
      <w:proofErr w:type="spellEnd"/>
      <w:r w:rsidRPr="00B67DBF">
        <w:rPr>
          <w:rFonts w:eastAsia="Times New Roman" w:cstheme="minorHAnsi"/>
          <w:color w:val="333333"/>
          <w:sz w:val="24"/>
          <w:szCs w:val="24"/>
          <w:lang w:eastAsia="en-IN"/>
        </w:rPr>
        <w:t xml:space="preserve">/http/" </w:t>
      </w:r>
      <w:proofErr w:type="spellStart"/>
      <w:r w:rsidRPr="00B67DBF">
        <w:rPr>
          <w:rFonts w:eastAsia="Times New Roman" w:cstheme="minorHAnsi"/>
          <w:color w:val="333333"/>
          <w:sz w:val="24"/>
          <w:szCs w:val="24"/>
          <w:lang w:eastAsia="en-IN"/>
        </w:rPr>
        <w:t>xmlns:wsdl</w:t>
      </w:r>
      <w:proofErr w:type="spellEnd"/>
      <w:r w:rsidRPr="00B67DBF">
        <w:rPr>
          <w:rFonts w:eastAsia="Times New Roman" w:cstheme="minorHAnsi"/>
          <w:color w:val="333333"/>
          <w:sz w:val="24"/>
          <w:szCs w:val="24"/>
          <w:lang w:eastAsia="en-IN"/>
        </w:rPr>
        <w:t>="http://schemas.xmlsoap.org/</w:t>
      </w:r>
      <w:proofErr w:type="spellStart"/>
      <w:r w:rsidRPr="00B67DBF">
        <w:rPr>
          <w:rFonts w:eastAsia="Times New Roman" w:cstheme="minorHAnsi"/>
          <w:color w:val="333333"/>
          <w:sz w:val="24"/>
          <w:szCs w:val="24"/>
          <w:lang w:eastAsia="en-IN"/>
        </w:rPr>
        <w:t>wsdl</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proofErr w:type="spellStart"/>
      <w:r w:rsidRPr="00B67DBF">
        <w:rPr>
          <w:rFonts w:eastAsia="Times New Roman" w:cstheme="minorHAnsi"/>
          <w:color w:val="333333"/>
          <w:sz w:val="24"/>
          <w:szCs w:val="24"/>
          <w:lang w:eastAsia="en-IN"/>
        </w:rPr>
        <w:t>targetNamespace</w:t>
      </w:r>
      <w:proofErr w:type="spellEnd"/>
      <w:r w:rsidRPr="00B67DBF">
        <w:rPr>
          <w:rFonts w:eastAsia="Times New Roman" w:cstheme="minorHAnsi"/>
          <w:color w:val="333333"/>
          <w:sz w:val="24"/>
          <w:szCs w:val="24"/>
          <w:lang w:eastAsia="en-IN"/>
        </w:rPr>
        <w:t>="http://javainuse.com"&gt;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proofErr w:type="gramStart"/>
      <w:r w:rsidRPr="00B67DBF">
        <w:rPr>
          <w:rFonts w:eastAsia="Times New Roman" w:cstheme="minorHAnsi"/>
          <w:color w:val="333333"/>
          <w:sz w:val="24"/>
          <w:szCs w:val="24"/>
          <w:lang w:eastAsia="en-IN"/>
        </w:rPr>
        <w:t>wsdl:</w:t>
      </w:r>
      <w:proofErr w:type="gramEnd"/>
      <w:r w:rsidRPr="00B67DBF">
        <w:rPr>
          <w:rFonts w:eastAsia="Times New Roman" w:cstheme="minorHAnsi"/>
          <w:color w:val="333333"/>
          <w:sz w:val="24"/>
          <w:szCs w:val="24"/>
          <w:lang w:eastAsia="en-IN"/>
        </w:rPr>
        <w:t>types</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xs</w:t>
      </w:r>
      <w:proofErr w:type="gramStart"/>
      <w:r w:rsidRPr="00B67DBF">
        <w:rPr>
          <w:rFonts w:eastAsia="Times New Roman" w:cstheme="minorHAnsi"/>
          <w:color w:val="333333"/>
          <w:sz w:val="24"/>
          <w:szCs w:val="24"/>
          <w:lang w:eastAsia="en-IN"/>
        </w:rPr>
        <w:t>:schema</w:t>
      </w:r>
      <w:proofErr w:type="spellEnd"/>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targetNamespace</w:t>
      </w:r>
      <w:proofErr w:type="spellEnd"/>
      <w:r w:rsidRPr="00B67DBF">
        <w:rPr>
          <w:rFonts w:eastAsia="Times New Roman" w:cstheme="minorHAnsi"/>
          <w:color w:val="333333"/>
          <w:sz w:val="24"/>
          <w:szCs w:val="24"/>
          <w:lang w:eastAsia="en-IN"/>
        </w:rPr>
        <w:t>="http://javainuse.com"&gt;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xs</w:t>
      </w:r>
      <w:proofErr w:type="gramStart"/>
      <w:r w:rsidRPr="00B67DBF">
        <w:rPr>
          <w:rFonts w:eastAsia="Times New Roman" w:cstheme="minorHAnsi"/>
          <w:color w:val="333333"/>
          <w:sz w:val="24"/>
          <w:szCs w:val="24"/>
          <w:lang w:eastAsia="en-IN"/>
        </w:rPr>
        <w:t>:element</w:t>
      </w:r>
      <w:proofErr w:type="spellEnd"/>
      <w:proofErr w:type="gramEnd"/>
      <w:r w:rsidRPr="00B67DBF">
        <w:rPr>
          <w:rFonts w:eastAsia="Times New Roman" w:cstheme="minorHAnsi"/>
          <w:color w:val="333333"/>
          <w:sz w:val="24"/>
          <w:szCs w:val="24"/>
          <w:lang w:eastAsia="en-IN"/>
        </w:rPr>
        <w:t xml:space="preserve"> name="</w:t>
      </w:r>
      <w:proofErr w:type="spellStart"/>
      <w:r w:rsidRPr="00B67DBF">
        <w:rPr>
          <w:rFonts w:eastAsia="Times New Roman" w:cstheme="minorHAnsi"/>
          <w:color w:val="333333"/>
          <w:sz w:val="24"/>
          <w:szCs w:val="24"/>
          <w:lang w:eastAsia="en-IN"/>
        </w:rPr>
        <w:t>inputSOATest</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proofErr w:type="gramStart"/>
      <w:r w:rsidRPr="00B67DBF">
        <w:rPr>
          <w:rFonts w:eastAsia="Times New Roman" w:cstheme="minorHAnsi"/>
          <w:color w:val="333333"/>
          <w:sz w:val="24"/>
          <w:szCs w:val="24"/>
          <w:lang w:eastAsia="en-IN"/>
        </w:rPr>
        <w:t>xs:</w:t>
      </w:r>
      <w:proofErr w:type="gramEnd"/>
      <w:r w:rsidRPr="00B67DBF">
        <w:rPr>
          <w:rFonts w:eastAsia="Times New Roman" w:cstheme="minorHAnsi"/>
          <w:color w:val="333333"/>
          <w:sz w:val="24"/>
          <w:szCs w:val="24"/>
          <w:lang w:eastAsia="en-IN"/>
        </w:rPr>
        <w:t>complexType</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proofErr w:type="gramStart"/>
      <w:r w:rsidRPr="00B67DBF">
        <w:rPr>
          <w:rFonts w:eastAsia="Times New Roman" w:cstheme="minorHAnsi"/>
          <w:color w:val="333333"/>
          <w:sz w:val="24"/>
          <w:szCs w:val="24"/>
          <w:lang w:eastAsia="en-IN"/>
        </w:rPr>
        <w:t>xs:</w:t>
      </w:r>
      <w:proofErr w:type="gramEnd"/>
      <w:r w:rsidRPr="00B67DBF">
        <w:rPr>
          <w:rFonts w:eastAsia="Times New Roman" w:cstheme="minorHAnsi"/>
          <w:color w:val="333333"/>
          <w:sz w:val="24"/>
          <w:szCs w:val="24"/>
          <w:lang w:eastAsia="en-IN"/>
        </w:rPr>
        <w:t>sequence</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xs</w:t>
      </w:r>
      <w:proofErr w:type="gramStart"/>
      <w:r w:rsidRPr="00B67DBF">
        <w:rPr>
          <w:rFonts w:eastAsia="Times New Roman" w:cstheme="minorHAnsi"/>
          <w:color w:val="333333"/>
          <w:sz w:val="24"/>
          <w:szCs w:val="24"/>
          <w:lang w:eastAsia="en-IN"/>
        </w:rPr>
        <w:t>:element</w:t>
      </w:r>
      <w:proofErr w:type="spellEnd"/>
      <w:proofErr w:type="gramEnd"/>
      <w:r w:rsidRPr="00B67DBF">
        <w:rPr>
          <w:rFonts w:eastAsia="Times New Roman" w:cstheme="minorHAnsi"/>
          <w:color w:val="333333"/>
          <w:sz w:val="24"/>
          <w:szCs w:val="24"/>
          <w:lang w:eastAsia="en-IN"/>
        </w:rPr>
        <w:t xml:space="preserve"> type="</w:t>
      </w:r>
      <w:proofErr w:type="spellStart"/>
      <w:r w:rsidRPr="00B67DBF">
        <w:rPr>
          <w:rFonts w:eastAsia="Times New Roman" w:cstheme="minorHAnsi"/>
          <w:color w:val="333333"/>
          <w:sz w:val="24"/>
          <w:szCs w:val="24"/>
          <w:lang w:eastAsia="en-IN"/>
        </w:rPr>
        <w:t>xs:string</w:t>
      </w:r>
      <w:proofErr w:type="spellEnd"/>
      <w:r w:rsidRPr="00B67DBF">
        <w:rPr>
          <w:rFonts w:eastAsia="Times New Roman" w:cstheme="minorHAnsi"/>
          <w:color w:val="333333"/>
          <w:sz w:val="24"/>
          <w:szCs w:val="24"/>
          <w:lang w:eastAsia="en-IN"/>
        </w:rPr>
        <w:t>" name="test"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lastRenderedPageBreak/>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xs</w:t>
      </w:r>
      <w:proofErr w:type="gramStart"/>
      <w:r w:rsidRPr="00B67DBF">
        <w:rPr>
          <w:rFonts w:eastAsia="Times New Roman" w:cstheme="minorHAnsi"/>
          <w:color w:val="333333"/>
          <w:sz w:val="24"/>
          <w:szCs w:val="24"/>
          <w:lang w:eastAsia="en-IN"/>
        </w:rPr>
        <w:t>:sequence</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xs</w:t>
      </w:r>
      <w:proofErr w:type="gramStart"/>
      <w:r w:rsidRPr="00B67DBF">
        <w:rPr>
          <w:rFonts w:eastAsia="Times New Roman" w:cstheme="minorHAnsi"/>
          <w:color w:val="333333"/>
          <w:sz w:val="24"/>
          <w:szCs w:val="24"/>
          <w:lang w:eastAsia="en-IN"/>
        </w:rPr>
        <w:t>:complexType</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xs</w:t>
      </w:r>
      <w:proofErr w:type="gramStart"/>
      <w:r w:rsidRPr="00B67DBF">
        <w:rPr>
          <w:rFonts w:eastAsia="Times New Roman" w:cstheme="minorHAnsi"/>
          <w:color w:val="333333"/>
          <w:sz w:val="24"/>
          <w:szCs w:val="24"/>
          <w:lang w:eastAsia="en-IN"/>
        </w:rPr>
        <w:t>:element</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xs</w:t>
      </w:r>
      <w:proofErr w:type="gramStart"/>
      <w:r w:rsidRPr="00B67DBF">
        <w:rPr>
          <w:rFonts w:eastAsia="Times New Roman" w:cstheme="minorHAnsi"/>
          <w:color w:val="333333"/>
          <w:sz w:val="24"/>
          <w:szCs w:val="24"/>
          <w:lang w:eastAsia="en-IN"/>
        </w:rPr>
        <w:t>:element</w:t>
      </w:r>
      <w:proofErr w:type="spellEnd"/>
      <w:proofErr w:type="gramEnd"/>
      <w:r w:rsidRPr="00B67DBF">
        <w:rPr>
          <w:rFonts w:eastAsia="Times New Roman" w:cstheme="minorHAnsi"/>
          <w:color w:val="333333"/>
          <w:sz w:val="24"/>
          <w:szCs w:val="24"/>
          <w:lang w:eastAsia="en-IN"/>
        </w:rPr>
        <w:t xml:space="preserve"> name="</w:t>
      </w:r>
      <w:proofErr w:type="spellStart"/>
      <w:r w:rsidRPr="00B67DBF">
        <w:rPr>
          <w:rFonts w:eastAsia="Times New Roman" w:cstheme="minorHAnsi"/>
          <w:color w:val="333333"/>
          <w:sz w:val="24"/>
          <w:szCs w:val="24"/>
          <w:lang w:eastAsia="en-IN"/>
        </w:rPr>
        <w:t>outputSOATest</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proofErr w:type="gramStart"/>
      <w:r w:rsidRPr="00B67DBF">
        <w:rPr>
          <w:rFonts w:eastAsia="Times New Roman" w:cstheme="minorHAnsi"/>
          <w:color w:val="333333"/>
          <w:sz w:val="24"/>
          <w:szCs w:val="24"/>
          <w:lang w:eastAsia="en-IN"/>
        </w:rPr>
        <w:t>xs:</w:t>
      </w:r>
      <w:proofErr w:type="gramEnd"/>
      <w:r w:rsidRPr="00B67DBF">
        <w:rPr>
          <w:rFonts w:eastAsia="Times New Roman" w:cstheme="minorHAnsi"/>
          <w:color w:val="333333"/>
          <w:sz w:val="24"/>
          <w:szCs w:val="24"/>
          <w:lang w:eastAsia="en-IN"/>
        </w:rPr>
        <w:t>complexType</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proofErr w:type="gramStart"/>
      <w:r w:rsidRPr="00B67DBF">
        <w:rPr>
          <w:rFonts w:eastAsia="Times New Roman" w:cstheme="minorHAnsi"/>
          <w:color w:val="333333"/>
          <w:sz w:val="24"/>
          <w:szCs w:val="24"/>
          <w:lang w:eastAsia="en-IN"/>
        </w:rPr>
        <w:t>xs:</w:t>
      </w:r>
      <w:proofErr w:type="gramEnd"/>
      <w:r w:rsidRPr="00B67DBF">
        <w:rPr>
          <w:rFonts w:eastAsia="Times New Roman" w:cstheme="minorHAnsi"/>
          <w:color w:val="333333"/>
          <w:sz w:val="24"/>
          <w:szCs w:val="24"/>
          <w:lang w:eastAsia="en-IN"/>
        </w:rPr>
        <w:t>sequence</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xs</w:t>
      </w:r>
      <w:proofErr w:type="gramStart"/>
      <w:r w:rsidRPr="00B67DBF">
        <w:rPr>
          <w:rFonts w:eastAsia="Times New Roman" w:cstheme="minorHAnsi"/>
          <w:color w:val="333333"/>
          <w:sz w:val="24"/>
          <w:szCs w:val="24"/>
          <w:lang w:eastAsia="en-IN"/>
        </w:rPr>
        <w:t>:element</w:t>
      </w:r>
      <w:proofErr w:type="spellEnd"/>
      <w:proofErr w:type="gramEnd"/>
      <w:r w:rsidRPr="00B67DBF">
        <w:rPr>
          <w:rFonts w:eastAsia="Times New Roman" w:cstheme="minorHAnsi"/>
          <w:color w:val="333333"/>
          <w:sz w:val="24"/>
          <w:szCs w:val="24"/>
          <w:lang w:eastAsia="en-IN"/>
        </w:rPr>
        <w:t xml:space="preserve"> type="</w:t>
      </w:r>
      <w:proofErr w:type="spellStart"/>
      <w:r w:rsidRPr="00B67DBF">
        <w:rPr>
          <w:rFonts w:eastAsia="Times New Roman" w:cstheme="minorHAnsi"/>
          <w:color w:val="333333"/>
          <w:sz w:val="24"/>
          <w:szCs w:val="24"/>
          <w:lang w:eastAsia="en-IN"/>
        </w:rPr>
        <w:t>xs:string</w:t>
      </w:r>
      <w:proofErr w:type="spellEnd"/>
      <w:r w:rsidRPr="00B67DBF">
        <w:rPr>
          <w:rFonts w:eastAsia="Times New Roman" w:cstheme="minorHAnsi"/>
          <w:color w:val="333333"/>
          <w:sz w:val="24"/>
          <w:szCs w:val="24"/>
          <w:lang w:eastAsia="en-IN"/>
        </w:rPr>
        <w:t>" name="result"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xs</w:t>
      </w:r>
      <w:proofErr w:type="gramStart"/>
      <w:r w:rsidRPr="00B67DBF">
        <w:rPr>
          <w:rFonts w:eastAsia="Times New Roman" w:cstheme="minorHAnsi"/>
          <w:color w:val="333333"/>
          <w:sz w:val="24"/>
          <w:szCs w:val="24"/>
          <w:lang w:eastAsia="en-IN"/>
        </w:rPr>
        <w:t>:sequence</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xs</w:t>
      </w:r>
      <w:proofErr w:type="gramStart"/>
      <w:r w:rsidRPr="00B67DBF">
        <w:rPr>
          <w:rFonts w:eastAsia="Times New Roman" w:cstheme="minorHAnsi"/>
          <w:color w:val="333333"/>
          <w:sz w:val="24"/>
          <w:szCs w:val="24"/>
          <w:lang w:eastAsia="en-IN"/>
        </w:rPr>
        <w:t>:complexType</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xs</w:t>
      </w:r>
      <w:proofErr w:type="gramStart"/>
      <w:r w:rsidRPr="00B67DBF">
        <w:rPr>
          <w:rFonts w:eastAsia="Times New Roman" w:cstheme="minorHAnsi"/>
          <w:color w:val="333333"/>
          <w:sz w:val="24"/>
          <w:szCs w:val="24"/>
          <w:lang w:eastAsia="en-IN"/>
        </w:rPr>
        <w:t>:element</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xs</w:t>
      </w:r>
      <w:proofErr w:type="gramStart"/>
      <w:r w:rsidRPr="00B67DBF">
        <w:rPr>
          <w:rFonts w:eastAsia="Times New Roman" w:cstheme="minorHAnsi"/>
          <w:color w:val="333333"/>
          <w:sz w:val="24"/>
          <w:szCs w:val="24"/>
          <w:lang w:eastAsia="en-IN"/>
        </w:rPr>
        <w:t>:schema</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:types</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&lt;!--Define input and output parameters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:message</w:t>
      </w:r>
      <w:proofErr w:type="spellEnd"/>
      <w:proofErr w:type="gramEnd"/>
      <w:r w:rsidRPr="00B67DBF">
        <w:rPr>
          <w:rFonts w:eastAsia="Times New Roman" w:cstheme="minorHAnsi"/>
          <w:color w:val="333333"/>
          <w:sz w:val="24"/>
          <w:szCs w:val="24"/>
          <w:lang w:eastAsia="en-IN"/>
        </w:rPr>
        <w:t xml:space="preserve"> name="</w:t>
      </w:r>
      <w:proofErr w:type="spellStart"/>
      <w:r w:rsidRPr="00B67DBF">
        <w:rPr>
          <w:rFonts w:eastAsia="Times New Roman" w:cstheme="minorHAnsi"/>
          <w:color w:val="333333"/>
          <w:sz w:val="24"/>
          <w:szCs w:val="24"/>
          <w:lang w:eastAsia="en-IN"/>
        </w:rPr>
        <w:t>inputSOATest</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:part</w:t>
      </w:r>
      <w:proofErr w:type="spellEnd"/>
      <w:proofErr w:type="gramEnd"/>
      <w:r w:rsidRPr="00B67DBF">
        <w:rPr>
          <w:rFonts w:eastAsia="Times New Roman" w:cstheme="minorHAnsi"/>
          <w:color w:val="333333"/>
          <w:sz w:val="24"/>
          <w:szCs w:val="24"/>
          <w:lang w:eastAsia="en-IN"/>
        </w:rPr>
        <w:t xml:space="preserve"> name="in" element="</w:t>
      </w:r>
      <w:proofErr w:type="spellStart"/>
      <w:r w:rsidRPr="00B67DBF">
        <w:rPr>
          <w:rFonts w:eastAsia="Times New Roman" w:cstheme="minorHAnsi"/>
          <w:color w:val="333333"/>
          <w:sz w:val="24"/>
          <w:szCs w:val="24"/>
          <w:lang w:eastAsia="en-IN"/>
        </w:rPr>
        <w:t>tns:inputSOATest</w:t>
      </w:r>
      <w:proofErr w:type="spellEnd"/>
      <w:r w:rsidRPr="00B67DBF">
        <w:rPr>
          <w:rFonts w:eastAsia="Times New Roman" w:cstheme="minorHAnsi"/>
          <w:color w:val="333333"/>
          <w:sz w:val="24"/>
          <w:szCs w:val="24"/>
          <w:lang w:eastAsia="en-IN"/>
        </w:rPr>
        <w:t>"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:message</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:message</w:t>
      </w:r>
      <w:proofErr w:type="spellEnd"/>
      <w:proofErr w:type="gramEnd"/>
      <w:r w:rsidRPr="00B67DBF">
        <w:rPr>
          <w:rFonts w:eastAsia="Times New Roman" w:cstheme="minorHAnsi"/>
          <w:color w:val="333333"/>
          <w:sz w:val="24"/>
          <w:szCs w:val="24"/>
          <w:lang w:eastAsia="en-IN"/>
        </w:rPr>
        <w:t xml:space="preserve"> name="</w:t>
      </w:r>
      <w:proofErr w:type="spellStart"/>
      <w:r w:rsidRPr="00B67DBF">
        <w:rPr>
          <w:rFonts w:eastAsia="Times New Roman" w:cstheme="minorHAnsi"/>
          <w:color w:val="333333"/>
          <w:sz w:val="24"/>
          <w:szCs w:val="24"/>
          <w:lang w:eastAsia="en-IN"/>
        </w:rPr>
        <w:t>outputSOATest</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:part</w:t>
      </w:r>
      <w:proofErr w:type="spellEnd"/>
      <w:proofErr w:type="gramEnd"/>
      <w:r w:rsidRPr="00B67DBF">
        <w:rPr>
          <w:rFonts w:eastAsia="Times New Roman" w:cstheme="minorHAnsi"/>
          <w:color w:val="333333"/>
          <w:sz w:val="24"/>
          <w:szCs w:val="24"/>
          <w:lang w:eastAsia="en-IN"/>
        </w:rPr>
        <w:t xml:space="preserve"> name="out" element="</w:t>
      </w:r>
      <w:proofErr w:type="spellStart"/>
      <w:r w:rsidRPr="00B67DBF">
        <w:rPr>
          <w:rFonts w:eastAsia="Times New Roman" w:cstheme="minorHAnsi"/>
          <w:color w:val="333333"/>
          <w:sz w:val="24"/>
          <w:szCs w:val="24"/>
          <w:lang w:eastAsia="en-IN"/>
        </w:rPr>
        <w:t>tns:outputSOATest</w:t>
      </w:r>
      <w:proofErr w:type="spellEnd"/>
      <w:r w:rsidRPr="00B67DBF">
        <w:rPr>
          <w:rFonts w:eastAsia="Times New Roman" w:cstheme="minorHAnsi"/>
          <w:color w:val="333333"/>
          <w:sz w:val="24"/>
          <w:szCs w:val="24"/>
          <w:lang w:eastAsia="en-IN"/>
        </w:rPr>
        <w:t>"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:message</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&lt;!--Define port definition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:portType</w:t>
      </w:r>
      <w:proofErr w:type="spellEnd"/>
      <w:proofErr w:type="gramEnd"/>
      <w:r w:rsidRPr="00B67DBF">
        <w:rPr>
          <w:rFonts w:eastAsia="Times New Roman" w:cstheme="minorHAnsi"/>
          <w:color w:val="333333"/>
          <w:sz w:val="24"/>
          <w:szCs w:val="24"/>
          <w:lang w:eastAsia="en-IN"/>
        </w:rPr>
        <w:t xml:space="preserve"> name="</w:t>
      </w:r>
      <w:proofErr w:type="spellStart"/>
      <w:r w:rsidRPr="00B67DBF">
        <w:rPr>
          <w:rFonts w:eastAsia="Times New Roman" w:cstheme="minorHAnsi"/>
          <w:color w:val="333333"/>
          <w:sz w:val="24"/>
          <w:szCs w:val="24"/>
          <w:lang w:eastAsia="en-IN"/>
        </w:rPr>
        <w:t>SOATestEndpoint</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:operation</w:t>
      </w:r>
      <w:proofErr w:type="spellEnd"/>
      <w:proofErr w:type="gramEnd"/>
      <w:r w:rsidRPr="00B67DBF">
        <w:rPr>
          <w:rFonts w:eastAsia="Times New Roman" w:cstheme="minorHAnsi"/>
          <w:color w:val="333333"/>
          <w:sz w:val="24"/>
          <w:szCs w:val="24"/>
          <w:lang w:eastAsia="en-IN"/>
        </w:rPr>
        <w:t xml:space="preserve"> name="</w:t>
      </w:r>
      <w:proofErr w:type="spellStart"/>
      <w:r w:rsidRPr="00B67DBF">
        <w:rPr>
          <w:rFonts w:eastAsia="Times New Roman" w:cstheme="minorHAnsi"/>
          <w:color w:val="333333"/>
          <w:sz w:val="24"/>
          <w:szCs w:val="24"/>
          <w:lang w:eastAsia="en-IN"/>
        </w:rPr>
        <w:t>SOATest</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:input</w:t>
      </w:r>
      <w:proofErr w:type="spellEnd"/>
      <w:proofErr w:type="gramEnd"/>
      <w:r w:rsidRPr="00B67DBF">
        <w:rPr>
          <w:rFonts w:eastAsia="Times New Roman" w:cstheme="minorHAnsi"/>
          <w:color w:val="333333"/>
          <w:sz w:val="24"/>
          <w:szCs w:val="24"/>
          <w:lang w:eastAsia="en-IN"/>
        </w:rPr>
        <w:t xml:space="preserve"> message="</w:t>
      </w:r>
      <w:proofErr w:type="spellStart"/>
      <w:r w:rsidRPr="00B67DBF">
        <w:rPr>
          <w:rFonts w:eastAsia="Times New Roman" w:cstheme="minorHAnsi"/>
          <w:color w:val="333333"/>
          <w:sz w:val="24"/>
          <w:szCs w:val="24"/>
          <w:lang w:eastAsia="en-IN"/>
        </w:rPr>
        <w:t>tns:inputSOATest</w:t>
      </w:r>
      <w:proofErr w:type="spellEnd"/>
      <w:r w:rsidRPr="00B67DBF">
        <w:rPr>
          <w:rFonts w:eastAsia="Times New Roman" w:cstheme="minorHAnsi"/>
          <w:color w:val="333333"/>
          <w:sz w:val="24"/>
          <w:szCs w:val="24"/>
          <w:lang w:eastAsia="en-IN"/>
        </w:rPr>
        <w:t>"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:output</w:t>
      </w:r>
      <w:proofErr w:type="spellEnd"/>
      <w:proofErr w:type="gramEnd"/>
      <w:r w:rsidRPr="00B67DBF">
        <w:rPr>
          <w:rFonts w:eastAsia="Times New Roman" w:cstheme="minorHAnsi"/>
          <w:color w:val="333333"/>
          <w:sz w:val="24"/>
          <w:szCs w:val="24"/>
          <w:lang w:eastAsia="en-IN"/>
        </w:rPr>
        <w:t xml:space="preserve"> message="</w:t>
      </w:r>
      <w:proofErr w:type="spellStart"/>
      <w:r w:rsidRPr="00B67DBF">
        <w:rPr>
          <w:rFonts w:eastAsia="Times New Roman" w:cstheme="minorHAnsi"/>
          <w:color w:val="333333"/>
          <w:sz w:val="24"/>
          <w:szCs w:val="24"/>
          <w:lang w:eastAsia="en-IN"/>
        </w:rPr>
        <w:t>tns:outputSOATest</w:t>
      </w:r>
      <w:proofErr w:type="spellEnd"/>
      <w:r w:rsidRPr="00B67DBF">
        <w:rPr>
          <w:rFonts w:eastAsia="Times New Roman" w:cstheme="minorHAnsi"/>
          <w:color w:val="333333"/>
          <w:sz w:val="24"/>
          <w:szCs w:val="24"/>
          <w:lang w:eastAsia="en-IN"/>
        </w:rPr>
        <w:t>"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:operation</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:portType</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&lt;!--Bind Soap operation and service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:binding</w:t>
      </w:r>
      <w:proofErr w:type="spellEnd"/>
      <w:proofErr w:type="gramEnd"/>
      <w:r w:rsidRPr="00B67DBF">
        <w:rPr>
          <w:rFonts w:eastAsia="Times New Roman" w:cstheme="minorHAnsi"/>
          <w:color w:val="333333"/>
          <w:sz w:val="24"/>
          <w:szCs w:val="24"/>
          <w:lang w:eastAsia="en-IN"/>
        </w:rPr>
        <w:t xml:space="preserve"> name="</w:t>
      </w:r>
      <w:proofErr w:type="spellStart"/>
      <w:r w:rsidRPr="00B67DBF">
        <w:rPr>
          <w:rFonts w:eastAsia="Times New Roman" w:cstheme="minorHAnsi"/>
          <w:color w:val="333333"/>
          <w:sz w:val="24"/>
          <w:szCs w:val="24"/>
          <w:lang w:eastAsia="en-IN"/>
        </w:rPr>
        <w:t>SOATestBinding</w:t>
      </w:r>
      <w:proofErr w:type="spellEnd"/>
      <w:r w:rsidRPr="00B67DBF">
        <w:rPr>
          <w:rFonts w:eastAsia="Times New Roman" w:cstheme="minorHAnsi"/>
          <w:color w:val="333333"/>
          <w:sz w:val="24"/>
          <w:szCs w:val="24"/>
          <w:lang w:eastAsia="en-IN"/>
        </w:rPr>
        <w:t>" type="</w:t>
      </w:r>
      <w:proofErr w:type="spellStart"/>
      <w:r w:rsidRPr="00B67DBF">
        <w:rPr>
          <w:rFonts w:eastAsia="Times New Roman" w:cstheme="minorHAnsi"/>
          <w:color w:val="333333"/>
          <w:sz w:val="24"/>
          <w:szCs w:val="24"/>
          <w:lang w:eastAsia="en-IN"/>
        </w:rPr>
        <w:t>tns:SOATestEndpoint</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soap</w:t>
      </w:r>
      <w:proofErr w:type="gramStart"/>
      <w:r w:rsidRPr="00B67DBF">
        <w:rPr>
          <w:rFonts w:eastAsia="Times New Roman" w:cstheme="minorHAnsi"/>
          <w:color w:val="333333"/>
          <w:sz w:val="24"/>
          <w:szCs w:val="24"/>
          <w:lang w:eastAsia="en-IN"/>
        </w:rPr>
        <w:t>:binding</w:t>
      </w:r>
      <w:proofErr w:type="spellEnd"/>
      <w:proofErr w:type="gramEnd"/>
      <w:r w:rsidRPr="00B67DBF">
        <w:rPr>
          <w:rFonts w:eastAsia="Times New Roman" w:cstheme="minorHAnsi"/>
          <w:color w:val="333333"/>
          <w:sz w:val="24"/>
          <w:szCs w:val="24"/>
          <w:lang w:eastAsia="en-IN"/>
        </w:rPr>
        <w:t xml:space="preserve"> transport="http://schemas.xmlsoap.org/soap/http"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:operation</w:t>
      </w:r>
      <w:proofErr w:type="spellEnd"/>
      <w:proofErr w:type="gramEnd"/>
      <w:r w:rsidRPr="00B67DBF">
        <w:rPr>
          <w:rFonts w:eastAsia="Times New Roman" w:cstheme="minorHAnsi"/>
          <w:color w:val="333333"/>
          <w:sz w:val="24"/>
          <w:szCs w:val="24"/>
          <w:lang w:eastAsia="en-IN"/>
        </w:rPr>
        <w:t xml:space="preserve"> name="</w:t>
      </w:r>
      <w:proofErr w:type="spellStart"/>
      <w:r w:rsidRPr="00B67DBF">
        <w:rPr>
          <w:rFonts w:eastAsia="Times New Roman" w:cstheme="minorHAnsi"/>
          <w:color w:val="333333"/>
          <w:sz w:val="24"/>
          <w:szCs w:val="24"/>
          <w:lang w:eastAsia="en-IN"/>
        </w:rPr>
        <w:t>SOATest</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soap</w:t>
      </w:r>
      <w:proofErr w:type="gramStart"/>
      <w:r w:rsidRPr="00B67DBF">
        <w:rPr>
          <w:rFonts w:eastAsia="Times New Roman" w:cstheme="minorHAnsi"/>
          <w:color w:val="333333"/>
          <w:sz w:val="24"/>
          <w:szCs w:val="24"/>
          <w:lang w:eastAsia="en-IN"/>
        </w:rPr>
        <w:t>:operation</w:t>
      </w:r>
      <w:proofErr w:type="spellEnd"/>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soapAction</w:t>
      </w:r>
      <w:proofErr w:type="spellEnd"/>
      <w:r w:rsidRPr="00B67DBF">
        <w:rPr>
          <w:rFonts w:eastAsia="Times New Roman" w:cstheme="minorHAnsi"/>
          <w:color w:val="333333"/>
          <w:sz w:val="24"/>
          <w:szCs w:val="24"/>
          <w:lang w:eastAsia="en-IN"/>
        </w:rPr>
        <w:t>="http://javainuse.com"</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proofErr w:type="gramStart"/>
      <w:r w:rsidRPr="00B67DBF">
        <w:rPr>
          <w:rFonts w:eastAsia="Times New Roman" w:cstheme="minorHAnsi"/>
          <w:color w:val="333333"/>
          <w:sz w:val="24"/>
          <w:szCs w:val="24"/>
          <w:lang w:eastAsia="en-IN"/>
        </w:rPr>
        <w:t>style</w:t>
      </w:r>
      <w:proofErr w:type="gramEnd"/>
      <w:r w:rsidRPr="00B67DBF">
        <w:rPr>
          <w:rFonts w:eastAsia="Times New Roman" w:cstheme="minorHAnsi"/>
          <w:color w:val="333333"/>
          <w:sz w:val="24"/>
          <w:szCs w:val="24"/>
          <w:lang w:eastAsia="en-IN"/>
        </w:rPr>
        <w:t>="document"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proofErr w:type="gramStart"/>
      <w:r w:rsidRPr="00B67DBF">
        <w:rPr>
          <w:rFonts w:eastAsia="Times New Roman" w:cstheme="minorHAnsi"/>
          <w:color w:val="333333"/>
          <w:sz w:val="24"/>
          <w:szCs w:val="24"/>
          <w:lang w:eastAsia="en-IN"/>
        </w:rPr>
        <w:t>wsdl:</w:t>
      </w:r>
      <w:proofErr w:type="gramEnd"/>
      <w:r w:rsidRPr="00B67DBF">
        <w:rPr>
          <w:rFonts w:eastAsia="Times New Roman" w:cstheme="minorHAnsi"/>
          <w:color w:val="333333"/>
          <w:sz w:val="24"/>
          <w:szCs w:val="24"/>
          <w:lang w:eastAsia="en-IN"/>
        </w:rPr>
        <w:t>input</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soap</w:t>
      </w:r>
      <w:proofErr w:type="gramStart"/>
      <w:r w:rsidRPr="00B67DBF">
        <w:rPr>
          <w:rFonts w:eastAsia="Times New Roman" w:cstheme="minorHAnsi"/>
          <w:color w:val="333333"/>
          <w:sz w:val="24"/>
          <w:szCs w:val="24"/>
          <w:lang w:eastAsia="en-IN"/>
        </w:rPr>
        <w:t>:body</w:t>
      </w:r>
      <w:proofErr w:type="spellEnd"/>
      <w:proofErr w:type="gramEnd"/>
      <w:r w:rsidRPr="00B67DBF">
        <w:rPr>
          <w:rFonts w:eastAsia="Times New Roman" w:cstheme="minorHAnsi"/>
          <w:color w:val="333333"/>
          <w:sz w:val="24"/>
          <w:szCs w:val="24"/>
          <w:lang w:eastAsia="en-IN"/>
        </w:rPr>
        <w:t xml:space="preserve"> parts="in" use="literal"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:input</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proofErr w:type="gramStart"/>
      <w:r w:rsidRPr="00B67DBF">
        <w:rPr>
          <w:rFonts w:eastAsia="Times New Roman" w:cstheme="minorHAnsi"/>
          <w:color w:val="333333"/>
          <w:sz w:val="24"/>
          <w:szCs w:val="24"/>
          <w:lang w:eastAsia="en-IN"/>
        </w:rPr>
        <w:t>wsdl:</w:t>
      </w:r>
      <w:proofErr w:type="gramEnd"/>
      <w:r w:rsidRPr="00B67DBF">
        <w:rPr>
          <w:rFonts w:eastAsia="Times New Roman" w:cstheme="minorHAnsi"/>
          <w:color w:val="333333"/>
          <w:sz w:val="24"/>
          <w:szCs w:val="24"/>
          <w:lang w:eastAsia="en-IN"/>
        </w:rPr>
        <w:t>output</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soap</w:t>
      </w:r>
      <w:proofErr w:type="gramStart"/>
      <w:r w:rsidRPr="00B67DBF">
        <w:rPr>
          <w:rFonts w:eastAsia="Times New Roman" w:cstheme="minorHAnsi"/>
          <w:color w:val="333333"/>
          <w:sz w:val="24"/>
          <w:szCs w:val="24"/>
          <w:lang w:eastAsia="en-IN"/>
        </w:rPr>
        <w:t>:body</w:t>
      </w:r>
      <w:proofErr w:type="spellEnd"/>
      <w:proofErr w:type="gramEnd"/>
      <w:r w:rsidRPr="00B67DBF">
        <w:rPr>
          <w:rFonts w:eastAsia="Times New Roman" w:cstheme="minorHAnsi"/>
          <w:color w:val="333333"/>
          <w:sz w:val="24"/>
          <w:szCs w:val="24"/>
          <w:lang w:eastAsia="en-IN"/>
        </w:rPr>
        <w:t xml:space="preserve"> parts="out" use="literal"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:output</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:operation</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:binding</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&lt;!--Define service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:service</w:t>
      </w:r>
      <w:proofErr w:type="spellEnd"/>
      <w:proofErr w:type="gramEnd"/>
      <w:r w:rsidRPr="00B67DBF">
        <w:rPr>
          <w:rFonts w:eastAsia="Times New Roman" w:cstheme="minorHAnsi"/>
          <w:color w:val="333333"/>
          <w:sz w:val="24"/>
          <w:szCs w:val="24"/>
          <w:lang w:eastAsia="en-IN"/>
        </w:rPr>
        <w:t xml:space="preserve"> name="</w:t>
      </w:r>
      <w:proofErr w:type="spellStart"/>
      <w:r w:rsidRPr="00B67DBF">
        <w:rPr>
          <w:rFonts w:eastAsia="Times New Roman" w:cstheme="minorHAnsi"/>
          <w:color w:val="333333"/>
          <w:sz w:val="24"/>
          <w:szCs w:val="24"/>
          <w:lang w:eastAsia="en-IN"/>
        </w:rPr>
        <w:t>SOATestEndpointService</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:port</w:t>
      </w:r>
      <w:proofErr w:type="spellEnd"/>
      <w:proofErr w:type="gramEnd"/>
      <w:r w:rsidRPr="00B67DBF">
        <w:rPr>
          <w:rFonts w:eastAsia="Times New Roman" w:cstheme="minorHAnsi"/>
          <w:color w:val="333333"/>
          <w:sz w:val="24"/>
          <w:szCs w:val="24"/>
          <w:lang w:eastAsia="en-IN"/>
        </w:rPr>
        <w:t xml:space="preserve"> name="</w:t>
      </w:r>
      <w:proofErr w:type="spellStart"/>
      <w:r w:rsidRPr="00B67DBF">
        <w:rPr>
          <w:rFonts w:eastAsia="Times New Roman" w:cstheme="minorHAnsi"/>
          <w:color w:val="333333"/>
          <w:sz w:val="24"/>
          <w:szCs w:val="24"/>
          <w:lang w:eastAsia="en-IN"/>
        </w:rPr>
        <w:t>SOATestEndpoint</w:t>
      </w:r>
      <w:proofErr w:type="spellEnd"/>
      <w:r w:rsidRPr="00B67DBF">
        <w:rPr>
          <w:rFonts w:eastAsia="Times New Roman" w:cstheme="minorHAnsi"/>
          <w:color w:val="333333"/>
          <w:sz w:val="24"/>
          <w:szCs w:val="24"/>
          <w:lang w:eastAsia="en-IN"/>
        </w:rPr>
        <w:t>" binding="</w:t>
      </w:r>
      <w:proofErr w:type="spellStart"/>
      <w:r w:rsidRPr="00B67DBF">
        <w:rPr>
          <w:rFonts w:eastAsia="Times New Roman" w:cstheme="minorHAnsi"/>
          <w:color w:val="333333"/>
          <w:sz w:val="24"/>
          <w:szCs w:val="24"/>
          <w:lang w:eastAsia="en-IN"/>
        </w:rPr>
        <w:t>tns:SOATestBinding</w:t>
      </w:r>
      <w:proofErr w:type="spell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soap</w:t>
      </w:r>
      <w:proofErr w:type="gramStart"/>
      <w:r w:rsidRPr="00B67DBF">
        <w:rPr>
          <w:rFonts w:eastAsia="Times New Roman" w:cstheme="minorHAnsi"/>
          <w:color w:val="333333"/>
          <w:sz w:val="24"/>
          <w:szCs w:val="24"/>
          <w:lang w:eastAsia="en-IN"/>
        </w:rPr>
        <w:t>:address</w:t>
      </w:r>
      <w:proofErr w:type="spellEnd"/>
      <w:proofErr w:type="gramEnd"/>
      <w:r w:rsidRPr="00B67DBF">
        <w:rPr>
          <w:rFonts w:eastAsia="Times New Roman" w:cstheme="minorHAnsi"/>
          <w:color w:val="333333"/>
          <w:sz w:val="24"/>
          <w:szCs w:val="24"/>
          <w:lang w:eastAsia="en-IN"/>
        </w:rPr>
        <w:t xml:space="preserve"> location="http://localhost:8080/</w:t>
      </w:r>
      <w:proofErr w:type="spellStart"/>
      <w:r w:rsidRPr="00B67DBF">
        <w:rPr>
          <w:rFonts w:eastAsia="Times New Roman" w:cstheme="minorHAnsi"/>
          <w:color w:val="333333"/>
          <w:sz w:val="24"/>
          <w:szCs w:val="24"/>
          <w:lang w:eastAsia="en-IN"/>
        </w:rPr>
        <w:t>javainuse</w:t>
      </w:r>
      <w:proofErr w:type="spellEnd"/>
      <w:r w:rsidRPr="00B67DBF">
        <w:rPr>
          <w:rFonts w:eastAsia="Times New Roman" w:cstheme="minorHAnsi"/>
          <w:color w:val="333333"/>
          <w:sz w:val="24"/>
          <w:szCs w:val="24"/>
          <w:lang w:eastAsia="en-IN"/>
        </w:rPr>
        <w:t>/</w:t>
      </w:r>
      <w:proofErr w:type="spellStart"/>
      <w:r w:rsidRPr="00B67DBF">
        <w:rPr>
          <w:rFonts w:eastAsia="Times New Roman" w:cstheme="minorHAnsi"/>
          <w:color w:val="333333"/>
          <w:sz w:val="24"/>
          <w:szCs w:val="24"/>
          <w:lang w:eastAsia="en-IN"/>
        </w:rPr>
        <w:t>ws</w:t>
      </w:r>
      <w:proofErr w:type="spellEnd"/>
      <w:r w:rsidRPr="00B67DBF">
        <w:rPr>
          <w:rFonts w:eastAsia="Times New Roman" w:cstheme="minorHAnsi"/>
          <w:color w:val="333333"/>
          <w:sz w:val="24"/>
          <w:szCs w:val="24"/>
          <w:lang w:eastAsia="en-IN"/>
        </w:rPr>
        <w:t>/</w:t>
      </w:r>
      <w:proofErr w:type="spellStart"/>
      <w:r w:rsidRPr="00B67DBF">
        <w:rPr>
          <w:rFonts w:eastAsia="Times New Roman" w:cstheme="minorHAnsi"/>
          <w:color w:val="333333"/>
          <w:sz w:val="24"/>
          <w:szCs w:val="24"/>
          <w:lang w:eastAsia="en-IN"/>
        </w:rPr>
        <w:t>helloWorldExample</w:t>
      </w:r>
      <w:proofErr w:type="spellEnd"/>
      <w:r w:rsidRPr="00B67DBF">
        <w:rPr>
          <w:rFonts w:eastAsia="Times New Roman" w:cstheme="minorHAnsi"/>
          <w:color w:val="333333"/>
          <w:sz w:val="24"/>
          <w:szCs w:val="24"/>
          <w:lang w:eastAsia="en-IN"/>
        </w:rPr>
        <w:t>" /&gt;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:port</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:service</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&lt;/</w:t>
      </w:r>
      <w:proofErr w:type="spellStart"/>
      <w:r w:rsidRPr="00B67DBF">
        <w:rPr>
          <w:rFonts w:eastAsia="Times New Roman" w:cstheme="minorHAnsi"/>
          <w:color w:val="333333"/>
          <w:sz w:val="24"/>
          <w:szCs w:val="24"/>
          <w:lang w:eastAsia="en-IN"/>
        </w:rPr>
        <w:t>wsdl</w:t>
      </w:r>
      <w:proofErr w:type="gramStart"/>
      <w:r w:rsidRPr="00B67DBF">
        <w:rPr>
          <w:rFonts w:eastAsia="Times New Roman" w:cstheme="minorHAnsi"/>
          <w:color w:val="333333"/>
          <w:sz w:val="24"/>
          <w:szCs w:val="24"/>
          <w:lang w:eastAsia="en-IN"/>
        </w:rPr>
        <w:t>:definitions</w:t>
      </w:r>
      <w:proofErr w:type="spellEnd"/>
      <w:proofErr w:type="gramEnd"/>
      <w:r w:rsidRPr="00B67DBF">
        <w:rPr>
          <w:rFonts w:eastAsia="Times New Roman" w:cstheme="minorHAnsi"/>
          <w:color w:val="333333"/>
          <w:sz w:val="24"/>
          <w:szCs w:val="24"/>
          <w:lang w:eastAsia="en-IN"/>
        </w:rPr>
        <w:t>&gt;</w:t>
      </w:r>
    </w:p>
    <w:p w:rsidR="00B67DBF" w:rsidRPr="00B67DBF" w:rsidRDefault="00B67DBF" w:rsidP="00B67DBF">
      <w:pPr>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br/>
      </w:r>
      <w:r w:rsidRPr="00B67DBF">
        <w:rPr>
          <w:rFonts w:eastAsia="Times New Roman" w:cstheme="minorHAnsi"/>
          <w:noProof/>
          <w:color w:val="333333"/>
          <w:sz w:val="24"/>
          <w:szCs w:val="24"/>
          <w:lang w:eastAsia="en-IN"/>
        </w:rPr>
        <w:drawing>
          <wp:inline distT="0" distB="0" distL="0" distR="0" wp14:anchorId="31E2A9BC" wp14:editId="5F966849">
            <wp:extent cx="4514215" cy="2145665"/>
            <wp:effectExtent l="0" t="0" r="635" b="6985"/>
            <wp:docPr id="5" name="Picture 5" descr="camel15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mel15_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215" cy="2145665"/>
                    </a:xfrm>
                    <a:prstGeom prst="rect">
                      <a:avLst/>
                    </a:prstGeom>
                    <a:noFill/>
                    <a:ln>
                      <a:noFill/>
                    </a:ln>
                  </pic:spPr>
                </pic:pic>
              </a:graphicData>
            </a:graphic>
          </wp:inline>
        </w:drawing>
      </w:r>
      <w:r w:rsidRPr="00B67DBF">
        <w:rPr>
          <w:rFonts w:eastAsia="Times New Roman" w:cstheme="minorHAnsi"/>
          <w:color w:val="333333"/>
          <w:sz w:val="24"/>
          <w:szCs w:val="24"/>
          <w:lang w:eastAsia="en-IN"/>
        </w:rPr>
        <w:br/>
        <w:t xml:space="preserve">Next using the </w:t>
      </w:r>
      <w:proofErr w:type="spellStart"/>
      <w:r w:rsidRPr="00B67DBF">
        <w:rPr>
          <w:rFonts w:eastAsia="Times New Roman" w:cstheme="minorHAnsi"/>
          <w:color w:val="333333"/>
          <w:sz w:val="24"/>
          <w:szCs w:val="24"/>
          <w:lang w:eastAsia="en-IN"/>
        </w:rPr>
        <w:t>ServletRegistrationBean</w:t>
      </w:r>
      <w:proofErr w:type="spellEnd"/>
      <w:r w:rsidRPr="00B67DBF">
        <w:rPr>
          <w:rFonts w:eastAsia="Times New Roman" w:cstheme="minorHAnsi"/>
          <w:color w:val="333333"/>
          <w:sz w:val="24"/>
          <w:szCs w:val="24"/>
          <w:lang w:eastAsia="en-IN"/>
        </w:rPr>
        <w:t xml:space="preserve"> we register the </w:t>
      </w:r>
      <w:proofErr w:type="spellStart"/>
      <w:r w:rsidRPr="00B67DBF">
        <w:rPr>
          <w:rFonts w:eastAsia="Times New Roman" w:cstheme="minorHAnsi"/>
          <w:color w:val="333333"/>
          <w:sz w:val="24"/>
          <w:szCs w:val="24"/>
          <w:lang w:eastAsia="en-IN"/>
        </w:rPr>
        <w:t>MessageDispatcherServlet</w:t>
      </w:r>
      <w:proofErr w:type="spellEnd"/>
      <w:r w:rsidRPr="00B67DBF">
        <w:rPr>
          <w:rFonts w:eastAsia="Times New Roman" w:cstheme="minorHAnsi"/>
          <w:color w:val="333333"/>
          <w:sz w:val="24"/>
          <w:szCs w:val="24"/>
          <w:lang w:eastAsia="en-IN"/>
        </w:rPr>
        <w:t xml:space="preserve"> with Spring Boot.</w:t>
      </w:r>
      <w:r w:rsidRPr="00B67DBF">
        <w:rPr>
          <w:rFonts w:eastAsia="Times New Roman" w:cstheme="minorHAnsi"/>
          <w:color w:val="333333"/>
          <w:sz w:val="24"/>
          <w:szCs w:val="24"/>
          <w:lang w:eastAsia="en-IN"/>
        </w:rPr>
        <w:br/>
        <w:t>During this registration the servlet mapping URI pattern is set to </w:t>
      </w:r>
      <w:r w:rsidRPr="00B67DBF">
        <w:rPr>
          <w:rFonts w:eastAsia="Times New Roman" w:cstheme="minorHAnsi"/>
          <w:b/>
          <w:bCs/>
          <w:color w:val="333333"/>
          <w:sz w:val="24"/>
          <w:szCs w:val="24"/>
          <w:lang w:eastAsia="en-IN"/>
        </w:rPr>
        <w:t>/</w:t>
      </w:r>
      <w:proofErr w:type="spellStart"/>
      <w:r w:rsidRPr="00B67DBF">
        <w:rPr>
          <w:rFonts w:eastAsia="Times New Roman" w:cstheme="minorHAnsi"/>
          <w:b/>
          <w:bCs/>
          <w:color w:val="333333"/>
          <w:sz w:val="24"/>
          <w:szCs w:val="24"/>
          <w:lang w:eastAsia="en-IN"/>
        </w:rPr>
        <w:t>javainuse</w:t>
      </w:r>
      <w:proofErr w:type="spellEnd"/>
      <w:r w:rsidRPr="00B67DBF">
        <w:rPr>
          <w:rFonts w:eastAsia="Times New Roman" w:cstheme="minorHAnsi"/>
          <w:b/>
          <w:bCs/>
          <w:color w:val="333333"/>
          <w:sz w:val="24"/>
          <w:szCs w:val="24"/>
          <w:lang w:eastAsia="en-IN"/>
        </w:rPr>
        <w:t>/</w:t>
      </w:r>
      <w:proofErr w:type="spellStart"/>
      <w:r w:rsidRPr="00B67DBF">
        <w:rPr>
          <w:rFonts w:eastAsia="Times New Roman" w:cstheme="minorHAnsi"/>
          <w:b/>
          <w:bCs/>
          <w:color w:val="333333"/>
          <w:sz w:val="24"/>
          <w:szCs w:val="24"/>
          <w:lang w:eastAsia="en-IN"/>
        </w:rPr>
        <w:t>ws</w:t>
      </w:r>
      <w:proofErr w:type="spellEnd"/>
      <w:r w:rsidRPr="00B67DBF">
        <w:rPr>
          <w:rFonts w:eastAsia="Times New Roman" w:cstheme="minorHAnsi"/>
          <w:b/>
          <w:bCs/>
          <w:color w:val="333333"/>
          <w:sz w:val="24"/>
          <w:szCs w:val="24"/>
          <w:lang w:eastAsia="en-IN"/>
        </w:rPr>
        <w:t>/*</w:t>
      </w:r>
      <w:r w:rsidRPr="00B67DBF">
        <w:rPr>
          <w:rFonts w:eastAsia="Times New Roman" w:cstheme="minorHAnsi"/>
          <w:color w:val="333333"/>
          <w:sz w:val="24"/>
          <w:szCs w:val="24"/>
          <w:lang w:eastAsia="en-IN"/>
        </w:rPr>
        <w:t xml:space="preserve">. Using this path, the web container will map incoming HTTP requests to the </w:t>
      </w:r>
      <w:proofErr w:type="spellStart"/>
      <w:r w:rsidRPr="00B67DBF">
        <w:rPr>
          <w:rFonts w:eastAsia="Times New Roman" w:cstheme="minorHAnsi"/>
          <w:color w:val="333333"/>
          <w:sz w:val="24"/>
          <w:szCs w:val="24"/>
          <w:lang w:eastAsia="en-IN"/>
        </w:rPr>
        <w:t>MessageDispatcherServlet</w:t>
      </w:r>
      <w:proofErr w:type="spellEnd"/>
      <w:r w:rsidRPr="00B67DBF">
        <w:rPr>
          <w:rFonts w:eastAsia="Times New Roman" w:cstheme="minorHAnsi"/>
          <w:color w:val="333333"/>
          <w:sz w:val="24"/>
          <w:szCs w:val="24"/>
          <w:lang w:eastAsia="en-IN"/>
        </w:rPr>
        <w:t xml:space="preserve">. The DefaultWsdl11Definition exposes a standard WSDL 1.1 using the specified Hello World WSDL file. </w:t>
      </w:r>
      <w:proofErr w:type="spellStart"/>
      <w:r w:rsidRPr="00B67DBF">
        <w:rPr>
          <w:rFonts w:eastAsia="Times New Roman" w:cstheme="minorHAnsi"/>
          <w:color w:val="333333"/>
          <w:sz w:val="24"/>
          <w:szCs w:val="24"/>
          <w:lang w:eastAsia="en-IN"/>
        </w:rPr>
        <w:t>MessageDispatcherServlet</w:t>
      </w:r>
      <w:proofErr w:type="spellEnd"/>
      <w:r w:rsidRPr="00B67DBF">
        <w:rPr>
          <w:rFonts w:eastAsia="Times New Roman" w:cstheme="minorHAnsi"/>
          <w:color w:val="333333"/>
          <w:sz w:val="24"/>
          <w:szCs w:val="24"/>
          <w:lang w:eastAsia="en-IN"/>
        </w:rPr>
        <w:t xml:space="preserve"> also automatically detects any </w:t>
      </w:r>
      <w:proofErr w:type="spellStart"/>
      <w:r w:rsidRPr="00B67DBF">
        <w:rPr>
          <w:rFonts w:eastAsia="Times New Roman" w:cstheme="minorHAnsi"/>
          <w:color w:val="333333"/>
          <w:sz w:val="24"/>
          <w:szCs w:val="24"/>
          <w:lang w:eastAsia="en-IN"/>
        </w:rPr>
        <w:t>WsdlDefinition</w:t>
      </w:r>
      <w:proofErr w:type="spellEnd"/>
      <w:r w:rsidRPr="00B67DBF">
        <w:rPr>
          <w:rFonts w:eastAsia="Times New Roman" w:cstheme="minorHAnsi"/>
          <w:color w:val="333333"/>
          <w:sz w:val="24"/>
          <w:szCs w:val="24"/>
          <w:lang w:eastAsia="en-IN"/>
        </w:rPr>
        <w:t xml:space="preserve"> defined in its application context. So the path of the </w:t>
      </w:r>
      <w:proofErr w:type="spellStart"/>
      <w:proofErr w:type="gramStart"/>
      <w:r w:rsidRPr="00B67DBF">
        <w:rPr>
          <w:rFonts w:eastAsia="Times New Roman" w:cstheme="minorHAnsi"/>
          <w:color w:val="333333"/>
          <w:sz w:val="24"/>
          <w:szCs w:val="24"/>
          <w:lang w:eastAsia="en-IN"/>
        </w:rPr>
        <w:t>url</w:t>
      </w:r>
      <w:proofErr w:type="spellEnd"/>
      <w:proofErr w:type="gramEnd"/>
      <w:r w:rsidRPr="00B67DBF">
        <w:rPr>
          <w:rFonts w:eastAsia="Times New Roman" w:cstheme="minorHAnsi"/>
          <w:color w:val="333333"/>
          <w:sz w:val="24"/>
          <w:szCs w:val="24"/>
          <w:lang w:eastAsia="en-IN"/>
        </w:rPr>
        <w:t xml:space="preserve"> at which WSDL is exposed will be as follows-</w:t>
      </w:r>
      <w:r w:rsidRPr="00B67DBF">
        <w:rPr>
          <w:rFonts w:eastAsia="Times New Roman" w:cstheme="minorHAnsi"/>
          <w:color w:val="333333"/>
          <w:sz w:val="24"/>
          <w:szCs w:val="24"/>
          <w:lang w:eastAsia="en-IN"/>
        </w:rPr>
        <w:br/>
      </w:r>
      <w:r w:rsidRPr="00B67DBF">
        <w:rPr>
          <w:rFonts w:eastAsia="Times New Roman" w:cstheme="minorHAnsi"/>
          <w:noProof/>
          <w:color w:val="333333"/>
          <w:sz w:val="24"/>
          <w:szCs w:val="24"/>
          <w:lang w:eastAsia="en-IN"/>
        </w:rPr>
        <w:drawing>
          <wp:inline distT="0" distB="0" distL="0" distR="0" wp14:anchorId="282BB44E" wp14:editId="2FB0CA83">
            <wp:extent cx="5313680" cy="2469515"/>
            <wp:effectExtent l="0" t="0" r="1270" b="6985"/>
            <wp:docPr id="4" name="Picture 4" descr="boot-29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29_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680" cy="2469515"/>
                    </a:xfrm>
                    <a:prstGeom prst="rect">
                      <a:avLst/>
                    </a:prstGeom>
                    <a:noFill/>
                    <a:ln>
                      <a:noFill/>
                    </a:ln>
                  </pic:spPr>
                </pic:pic>
              </a:graphicData>
            </a:graphic>
          </wp:inline>
        </w:drawing>
      </w:r>
      <w:r w:rsidRPr="00B67DBF">
        <w:rPr>
          <w:rFonts w:eastAsia="Times New Roman" w:cstheme="minorHAnsi"/>
          <w:color w:val="333333"/>
          <w:sz w:val="24"/>
          <w:szCs w:val="24"/>
          <w:lang w:eastAsia="en-IN"/>
        </w:rPr>
        <w:br/>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package</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com.javainuse.config</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org.springframework.boot.web.servlet.ServletRegistrationBean</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lastRenderedPageBreak/>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org.springframework.context.ApplicationContext</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org.springframework.context.annotation.Bean</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org.springframework.context.annotation.Configuration</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org.springframework.core.io.ClassPathResource</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org.springframework.ws.config.annotation.EnableWs</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org.springframework.ws.config.annotation.WsConfigurerAdapter</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org.springframework.ws.transport.http.MessageDispatcherServlet</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org.springframework.ws.wsdl.wsdl11.SimpleWsdl11Definition;</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org.springframework.ws.wsdl.wsdl11.Wsdl11Definition;</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w:t>
      </w:r>
      <w:proofErr w:type="spellStart"/>
      <w:r w:rsidRPr="00B67DBF">
        <w:rPr>
          <w:rFonts w:eastAsia="Times New Roman" w:cstheme="minorHAnsi"/>
          <w:color w:val="333333"/>
          <w:sz w:val="24"/>
          <w:szCs w:val="24"/>
          <w:lang w:eastAsia="en-IN"/>
        </w:rPr>
        <w:t>EnableWs</w:t>
      </w:r>
      <w:proofErr w:type="spellEnd"/>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@Configuration</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public</w:t>
      </w:r>
      <w:proofErr w:type="gramEnd"/>
      <w:r w:rsidRPr="00B67DBF">
        <w:rPr>
          <w:rFonts w:eastAsia="Times New Roman" w:cstheme="minorHAnsi"/>
          <w:color w:val="333333"/>
          <w:sz w:val="24"/>
          <w:szCs w:val="24"/>
          <w:lang w:eastAsia="en-IN"/>
        </w:rPr>
        <w:t xml:space="preserve"> class </w:t>
      </w:r>
      <w:proofErr w:type="spellStart"/>
      <w:r w:rsidRPr="00B67DBF">
        <w:rPr>
          <w:rFonts w:eastAsia="Times New Roman" w:cstheme="minorHAnsi"/>
          <w:color w:val="333333"/>
          <w:sz w:val="24"/>
          <w:szCs w:val="24"/>
          <w:lang w:eastAsia="en-IN"/>
        </w:rPr>
        <w:t>WebServiceConfig</w:t>
      </w:r>
      <w:proofErr w:type="spellEnd"/>
      <w:r w:rsidRPr="00B67DBF">
        <w:rPr>
          <w:rFonts w:eastAsia="Times New Roman" w:cstheme="minorHAnsi"/>
          <w:color w:val="333333"/>
          <w:sz w:val="24"/>
          <w:szCs w:val="24"/>
          <w:lang w:eastAsia="en-IN"/>
        </w:rPr>
        <w:t xml:space="preserve"> extends </w:t>
      </w:r>
      <w:proofErr w:type="spellStart"/>
      <w:r w:rsidRPr="00B67DBF">
        <w:rPr>
          <w:rFonts w:eastAsia="Times New Roman" w:cstheme="minorHAnsi"/>
          <w:color w:val="333333"/>
          <w:sz w:val="24"/>
          <w:szCs w:val="24"/>
          <w:lang w:eastAsia="en-IN"/>
        </w:rPr>
        <w:t>WsConfigurerAdapter</w:t>
      </w:r>
      <w:proofErr w:type="spellEnd"/>
      <w:r w:rsidRPr="00B67DBF">
        <w:rPr>
          <w:rFonts w:eastAsia="Times New Roman" w:cstheme="minorHAnsi"/>
          <w:color w:val="333333"/>
          <w:sz w:val="24"/>
          <w:szCs w:val="24"/>
          <w:lang w:eastAsia="en-IN"/>
        </w:rPr>
        <w:t xml:space="preserve"> {</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@Bean</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proofErr w:type="gramStart"/>
      <w:r w:rsidRPr="00B67DBF">
        <w:rPr>
          <w:rFonts w:eastAsia="Times New Roman" w:cstheme="minorHAnsi"/>
          <w:color w:val="333333"/>
          <w:sz w:val="24"/>
          <w:szCs w:val="24"/>
          <w:lang w:eastAsia="en-IN"/>
        </w:rPr>
        <w:t>public</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ServletRegistrationBean</w:t>
      </w:r>
      <w:proofErr w:type="spell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messageDispatcherServlet</w:t>
      </w:r>
      <w:proofErr w:type="spellEnd"/>
      <w:r w:rsidRPr="00B67DBF">
        <w:rPr>
          <w:rFonts w:eastAsia="Times New Roman" w:cstheme="minorHAnsi"/>
          <w:color w:val="333333"/>
          <w:sz w:val="24"/>
          <w:szCs w:val="24"/>
          <w:lang w:eastAsia="en-IN"/>
        </w:rPr>
        <w:t>(</w:t>
      </w:r>
      <w:proofErr w:type="spellStart"/>
      <w:r w:rsidRPr="00B67DBF">
        <w:rPr>
          <w:rFonts w:eastAsia="Times New Roman" w:cstheme="minorHAnsi"/>
          <w:color w:val="333333"/>
          <w:sz w:val="24"/>
          <w:szCs w:val="24"/>
          <w:lang w:eastAsia="en-IN"/>
        </w:rPr>
        <w:t>ApplicationContext</w:t>
      </w:r>
      <w:proofErr w:type="spell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applicationContext</w:t>
      </w:r>
      <w:proofErr w:type="spellEnd"/>
      <w:r w:rsidRPr="00B67DBF">
        <w:rPr>
          <w:rFonts w:eastAsia="Times New Roman" w:cstheme="minorHAnsi"/>
          <w:color w:val="333333"/>
          <w:sz w:val="24"/>
          <w:szCs w:val="24"/>
          <w:lang w:eastAsia="en-IN"/>
        </w:rPr>
        <w:t>) {</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proofErr w:type="spellStart"/>
      <w:r w:rsidRPr="00B67DBF">
        <w:rPr>
          <w:rFonts w:eastAsia="Times New Roman" w:cstheme="minorHAnsi"/>
          <w:color w:val="333333"/>
          <w:sz w:val="24"/>
          <w:szCs w:val="24"/>
          <w:lang w:eastAsia="en-IN"/>
        </w:rPr>
        <w:t>MessageDispatcherServlet</w:t>
      </w:r>
      <w:proofErr w:type="spellEnd"/>
      <w:r w:rsidRPr="00B67DBF">
        <w:rPr>
          <w:rFonts w:eastAsia="Times New Roman" w:cstheme="minorHAnsi"/>
          <w:color w:val="333333"/>
          <w:sz w:val="24"/>
          <w:szCs w:val="24"/>
          <w:lang w:eastAsia="en-IN"/>
        </w:rPr>
        <w:t xml:space="preserve"> servlet = new </w:t>
      </w:r>
      <w:proofErr w:type="spellStart"/>
      <w:proofErr w:type="gramStart"/>
      <w:r w:rsidRPr="00B67DBF">
        <w:rPr>
          <w:rFonts w:eastAsia="Times New Roman" w:cstheme="minorHAnsi"/>
          <w:color w:val="333333"/>
          <w:sz w:val="24"/>
          <w:szCs w:val="24"/>
          <w:lang w:eastAsia="en-IN"/>
        </w:rPr>
        <w:t>MessageDispatcherServlet</w:t>
      </w:r>
      <w:proofErr w:type="spellEnd"/>
      <w:r w:rsidRPr="00B67DBF">
        <w:rPr>
          <w:rFonts w:eastAsia="Times New Roman" w:cstheme="minorHAnsi"/>
          <w:color w:val="333333"/>
          <w:sz w:val="24"/>
          <w:szCs w:val="24"/>
          <w:lang w:eastAsia="en-IN"/>
        </w:rPr>
        <w:t>(</w:t>
      </w:r>
      <w:proofErr w:type="gram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proofErr w:type="spellStart"/>
      <w:proofErr w:type="gramStart"/>
      <w:r w:rsidRPr="00B67DBF">
        <w:rPr>
          <w:rFonts w:eastAsia="Times New Roman" w:cstheme="minorHAnsi"/>
          <w:color w:val="333333"/>
          <w:sz w:val="24"/>
          <w:szCs w:val="24"/>
          <w:lang w:eastAsia="en-IN"/>
        </w:rPr>
        <w:t>servlet.setApplicationContext</w:t>
      </w:r>
      <w:proofErr w:type="spellEnd"/>
      <w:r w:rsidRPr="00B67DBF">
        <w:rPr>
          <w:rFonts w:eastAsia="Times New Roman" w:cstheme="minorHAnsi"/>
          <w:color w:val="333333"/>
          <w:sz w:val="24"/>
          <w:szCs w:val="24"/>
          <w:lang w:eastAsia="en-IN"/>
        </w:rPr>
        <w:t>(</w:t>
      </w:r>
      <w:proofErr w:type="spellStart"/>
      <w:proofErr w:type="gramEnd"/>
      <w:r w:rsidRPr="00B67DBF">
        <w:rPr>
          <w:rFonts w:eastAsia="Times New Roman" w:cstheme="minorHAnsi"/>
          <w:color w:val="333333"/>
          <w:sz w:val="24"/>
          <w:szCs w:val="24"/>
          <w:lang w:eastAsia="en-IN"/>
        </w:rPr>
        <w:t>applicationContext</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proofErr w:type="gramStart"/>
      <w:r w:rsidRPr="00B67DBF">
        <w:rPr>
          <w:rFonts w:eastAsia="Times New Roman" w:cstheme="minorHAnsi"/>
          <w:color w:val="333333"/>
          <w:sz w:val="24"/>
          <w:szCs w:val="24"/>
          <w:lang w:eastAsia="en-IN"/>
        </w:rPr>
        <w:t>return</w:t>
      </w:r>
      <w:proofErr w:type="gramEnd"/>
      <w:r w:rsidRPr="00B67DBF">
        <w:rPr>
          <w:rFonts w:eastAsia="Times New Roman" w:cstheme="minorHAnsi"/>
          <w:color w:val="333333"/>
          <w:sz w:val="24"/>
          <w:szCs w:val="24"/>
          <w:lang w:eastAsia="en-IN"/>
        </w:rPr>
        <w:t xml:space="preserve"> new </w:t>
      </w:r>
      <w:proofErr w:type="spellStart"/>
      <w:r w:rsidRPr="00B67DBF">
        <w:rPr>
          <w:rFonts w:eastAsia="Times New Roman" w:cstheme="minorHAnsi"/>
          <w:color w:val="333333"/>
          <w:sz w:val="24"/>
          <w:szCs w:val="24"/>
          <w:lang w:eastAsia="en-IN"/>
        </w:rPr>
        <w:t>ServletRegistrationBean</w:t>
      </w:r>
      <w:proofErr w:type="spellEnd"/>
      <w:r w:rsidRPr="00B67DBF">
        <w:rPr>
          <w:rFonts w:eastAsia="Times New Roman" w:cstheme="minorHAnsi"/>
          <w:color w:val="333333"/>
          <w:sz w:val="24"/>
          <w:szCs w:val="24"/>
          <w:lang w:eastAsia="en-IN"/>
        </w:rPr>
        <w:t>(servlet, "/</w:t>
      </w:r>
      <w:proofErr w:type="spellStart"/>
      <w:r w:rsidRPr="00B67DBF">
        <w:rPr>
          <w:rFonts w:eastAsia="Times New Roman" w:cstheme="minorHAnsi"/>
          <w:color w:val="333333"/>
          <w:sz w:val="24"/>
          <w:szCs w:val="24"/>
          <w:lang w:eastAsia="en-IN"/>
        </w:rPr>
        <w:t>javainuse</w:t>
      </w:r>
      <w:proofErr w:type="spellEnd"/>
      <w:r w:rsidRPr="00B67DBF">
        <w:rPr>
          <w:rFonts w:eastAsia="Times New Roman" w:cstheme="minorHAnsi"/>
          <w:color w:val="333333"/>
          <w:sz w:val="24"/>
          <w:szCs w:val="24"/>
          <w:lang w:eastAsia="en-IN"/>
        </w:rPr>
        <w:t>/</w:t>
      </w:r>
      <w:proofErr w:type="spellStart"/>
      <w:r w:rsidRPr="00B67DBF">
        <w:rPr>
          <w:rFonts w:eastAsia="Times New Roman" w:cstheme="minorHAnsi"/>
          <w:color w:val="333333"/>
          <w:sz w:val="24"/>
          <w:szCs w:val="24"/>
          <w:lang w:eastAsia="en-IN"/>
        </w:rPr>
        <w:t>ws</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proofErr w:type="gramStart"/>
      <w:r w:rsidRPr="00B67DBF">
        <w:rPr>
          <w:rFonts w:eastAsia="Times New Roman" w:cstheme="minorHAnsi"/>
          <w:color w:val="333333"/>
          <w:sz w:val="24"/>
          <w:szCs w:val="24"/>
          <w:lang w:eastAsia="en-IN"/>
        </w:rPr>
        <w:t>@Bean(</w:t>
      </w:r>
      <w:proofErr w:type="gramEnd"/>
      <w:r w:rsidRPr="00B67DBF">
        <w:rPr>
          <w:rFonts w:eastAsia="Times New Roman" w:cstheme="minorHAnsi"/>
          <w:color w:val="333333"/>
          <w:sz w:val="24"/>
          <w:szCs w:val="24"/>
          <w:lang w:eastAsia="en-IN"/>
        </w:rPr>
        <w:t>name="</w:t>
      </w:r>
      <w:proofErr w:type="spellStart"/>
      <w:r w:rsidRPr="00B67DBF">
        <w:rPr>
          <w:rFonts w:eastAsia="Times New Roman" w:cstheme="minorHAnsi"/>
          <w:color w:val="333333"/>
          <w:sz w:val="24"/>
          <w:szCs w:val="24"/>
          <w:lang w:eastAsia="en-IN"/>
        </w:rPr>
        <w:t>helloworld</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proofErr w:type="gramStart"/>
      <w:r w:rsidRPr="00B67DBF">
        <w:rPr>
          <w:rFonts w:eastAsia="Times New Roman" w:cstheme="minorHAnsi"/>
          <w:color w:val="333333"/>
          <w:sz w:val="24"/>
          <w:szCs w:val="24"/>
          <w:lang w:eastAsia="en-IN"/>
        </w:rPr>
        <w:t>public</w:t>
      </w:r>
      <w:proofErr w:type="gramEnd"/>
      <w:r w:rsidRPr="00B67DBF">
        <w:rPr>
          <w:rFonts w:eastAsia="Times New Roman" w:cstheme="minorHAnsi"/>
          <w:color w:val="333333"/>
          <w:sz w:val="24"/>
          <w:szCs w:val="24"/>
          <w:lang w:eastAsia="en-IN"/>
        </w:rPr>
        <w:t xml:space="preserve"> Wsdl11Definition defaultWsdl11Definition() {</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 xml:space="preserve">SimpleWsdl11Definition wsdl11Definition = new </w:t>
      </w:r>
      <w:proofErr w:type="gramStart"/>
      <w:r w:rsidRPr="00B67DBF">
        <w:rPr>
          <w:rFonts w:eastAsia="Times New Roman" w:cstheme="minorHAnsi"/>
          <w:color w:val="333333"/>
          <w:sz w:val="24"/>
          <w:szCs w:val="24"/>
          <w:lang w:eastAsia="en-IN"/>
        </w:rPr>
        <w:t>SimpleWsdl11Definition(</w:t>
      </w:r>
      <w:proofErr w:type="gram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proofErr w:type="gramStart"/>
      <w:r w:rsidRPr="00B67DBF">
        <w:rPr>
          <w:rFonts w:eastAsia="Times New Roman" w:cstheme="minorHAnsi"/>
          <w:color w:val="333333"/>
          <w:sz w:val="24"/>
          <w:szCs w:val="24"/>
          <w:lang w:eastAsia="en-IN"/>
        </w:rPr>
        <w:t>wsdl11Definition.setWsdl(</w:t>
      </w:r>
      <w:proofErr w:type="gramEnd"/>
      <w:r w:rsidRPr="00B67DBF">
        <w:rPr>
          <w:rFonts w:eastAsia="Times New Roman" w:cstheme="minorHAnsi"/>
          <w:color w:val="333333"/>
          <w:sz w:val="24"/>
          <w:szCs w:val="24"/>
          <w:lang w:eastAsia="en-IN"/>
        </w:rPr>
        <w:t xml:space="preserve">new </w:t>
      </w:r>
      <w:proofErr w:type="spellStart"/>
      <w:r w:rsidRPr="00B67DBF">
        <w:rPr>
          <w:rFonts w:eastAsia="Times New Roman" w:cstheme="minorHAnsi"/>
          <w:color w:val="333333"/>
          <w:sz w:val="24"/>
          <w:szCs w:val="24"/>
          <w:lang w:eastAsia="en-IN"/>
        </w:rPr>
        <w:t>ClassPathResource</w:t>
      </w:r>
      <w:proofErr w:type="spellEnd"/>
      <w:r w:rsidRPr="00B67DBF">
        <w:rPr>
          <w:rFonts w:eastAsia="Times New Roman" w:cstheme="minorHAnsi"/>
          <w:color w:val="333333"/>
          <w:sz w:val="24"/>
          <w:szCs w:val="24"/>
          <w:lang w:eastAsia="en-IN"/>
        </w:rPr>
        <w:t>("/</w:t>
      </w:r>
      <w:proofErr w:type="spellStart"/>
      <w:r w:rsidRPr="00B67DBF">
        <w:rPr>
          <w:rFonts w:eastAsia="Times New Roman" w:cstheme="minorHAnsi"/>
          <w:color w:val="333333"/>
          <w:sz w:val="24"/>
          <w:szCs w:val="24"/>
          <w:lang w:eastAsia="en-IN"/>
        </w:rPr>
        <w:t>wsdl</w:t>
      </w:r>
      <w:proofErr w:type="spellEnd"/>
      <w:r w:rsidRPr="00B67DBF">
        <w:rPr>
          <w:rFonts w:eastAsia="Times New Roman" w:cstheme="minorHAnsi"/>
          <w:color w:val="333333"/>
          <w:sz w:val="24"/>
          <w:szCs w:val="24"/>
          <w:lang w:eastAsia="en-IN"/>
        </w:rPr>
        <w:t>/</w:t>
      </w:r>
      <w:proofErr w:type="spellStart"/>
      <w:r w:rsidRPr="00B67DBF">
        <w:rPr>
          <w:rFonts w:eastAsia="Times New Roman" w:cstheme="minorHAnsi"/>
          <w:color w:val="333333"/>
          <w:sz w:val="24"/>
          <w:szCs w:val="24"/>
          <w:lang w:eastAsia="en-IN"/>
        </w:rPr>
        <w:t>helloworld.wsdl</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proofErr w:type="gramStart"/>
      <w:r w:rsidRPr="00B67DBF">
        <w:rPr>
          <w:rFonts w:eastAsia="Times New Roman" w:cstheme="minorHAnsi"/>
          <w:color w:val="333333"/>
          <w:sz w:val="24"/>
          <w:szCs w:val="24"/>
          <w:lang w:eastAsia="en-IN"/>
        </w:rPr>
        <w:t>return</w:t>
      </w:r>
      <w:proofErr w:type="gramEnd"/>
      <w:r w:rsidRPr="00B67DBF">
        <w:rPr>
          <w:rFonts w:eastAsia="Times New Roman" w:cstheme="minorHAnsi"/>
          <w:color w:val="333333"/>
          <w:sz w:val="24"/>
          <w:szCs w:val="24"/>
          <w:lang w:eastAsia="en-IN"/>
        </w:rPr>
        <w:t xml:space="preserve"> wsdl11Definition;</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w:t>
      </w:r>
    </w:p>
    <w:p w:rsidR="00B67DBF" w:rsidRPr="00B67DBF" w:rsidRDefault="00B67DBF" w:rsidP="00B67DBF">
      <w:pPr>
        <w:shd w:val="clear" w:color="auto" w:fill="FFFFFF"/>
        <w:spacing w:after="0" w:line="240" w:lineRule="auto"/>
        <w:jc w:val="center"/>
        <w:rPr>
          <w:rFonts w:eastAsia="Times New Roman" w:cstheme="minorHAnsi"/>
          <w:color w:val="333333"/>
          <w:sz w:val="24"/>
          <w:szCs w:val="24"/>
          <w:lang w:eastAsia="en-IN"/>
        </w:rPr>
      </w:pPr>
    </w:p>
    <w:p w:rsidR="00B67DBF" w:rsidRPr="00B67DBF" w:rsidRDefault="00B67DBF" w:rsidP="00B67DBF">
      <w:pPr>
        <w:shd w:val="clear" w:color="auto" w:fill="FFFFFF"/>
        <w:spacing w:after="0" w:line="240" w:lineRule="auto"/>
        <w:jc w:val="center"/>
        <w:rPr>
          <w:rFonts w:eastAsia="Times New Roman" w:cstheme="minorHAnsi"/>
          <w:color w:val="333333"/>
          <w:sz w:val="24"/>
          <w:szCs w:val="24"/>
          <w:lang w:eastAsia="en-IN"/>
        </w:rPr>
      </w:pPr>
    </w:p>
    <w:p w:rsidR="00B67DBF" w:rsidRPr="00B67DBF" w:rsidRDefault="00B67DBF" w:rsidP="00B67DBF">
      <w:pPr>
        <w:shd w:val="clear" w:color="auto" w:fill="FFFFFF"/>
        <w:spacing w:after="0" w:line="240" w:lineRule="auto"/>
        <w:jc w:val="center"/>
        <w:rPr>
          <w:rFonts w:eastAsia="Times New Roman" w:cstheme="minorHAnsi"/>
          <w:color w:val="333333"/>
          <w:sz w:val="24"/>
          <w:szCs w:val="24"/>
          <w:lang w:eastAsia="en-IN"/>
        </w:rPr>
      </w:pPr>
    </w:p>
    <w:p w:rsidR="00B67DBF" w:rsidRPr="00B67DBF" w:rsidRDefault="00B67DBF" w:rsidP="00B67DBF">
      <w:pPr>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Next we define the endpoint which will process the incoming xml messages.</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package</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com.javainuse.endpoint</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org.springframework.ws.server.endpoint.annotation.Endpoint</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org.springframework.ws.server.endpoint.annotation.PayloadRoot</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org.springframework.ws.server.endpoint.annotation.RequestPayload;</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org.springframework.ws.server.endpoint.annotation.ResponsePayload;</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com.javainuse.InputSOATest</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lastRenderedPageBreak/>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com.javainuse.ObjectFactory</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com.javainuse.OutputSOATest</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b/>
          <w:bCs/>
          <w:color w:val="333333"/>
          <w:sz w:val="24"/>
          <w:szCs w:val="24"/>
          <w:lang w:eastAsia="en-IN"/>
        </w:rPr>
        <w:t>@Endpoint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public</w:t>
      </w:r>
      <w:proofErr w:type="gramEnd"/>
      <w:r w:rsidRPr="00B67DBF">
        <w:rPr>
          <w:rFonts w:eastAsia="Times New Roman" w:cstheme="minorHAnsi"/>
          <w:color w:val="333333"/>
          <w:sz w:val="24"/>
          <w:szCs w:val="24"/>
          <w:lang w:eastAsia="en-IN"/>
        </w:rPr>
        <w:t xml:space="preserve"> class </w:t>
      </w:r>
      <w:proofErr w:type="spellStart"/>
      <w:r w:rsidRPr="00B67DBF">
        <w:rPr>
          <w:rFonts w:eastAsia="Times New Roman" w:cstheme="minorHAnsi"/>
          <w:color w:val="333333"/>
          <w:sz w:val="24"/>
          <w:szCs w:val="24"/>
          <w:lang w:eastAsia="en-IN"/>
        </w:rPr>
        <w:t>WebServiceEndpoint</w:t>
      </w:r>
      <w:proofErr w:type="spellEnd"/>
      <w:r w:rsidRPr="00B67DBF">
        <w:rPr>
          <w:rFonts w:eastAsia="Times New Roman" w:cstheme="minorHAnsi"/>
          <w:color w:val="333333"/>
          <w:sz w:val="24"/>
          <w:szCs w:val="24"/>
          <w:lang w:eastAsia="en-IN"/>
        </w:rPr>
        <w:t xml:space="preserve"> {</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proofErr w:type="gramStart"/>
      <w:r w:rsidRPr="00B67DBF">
        <w:rPr>
          <w:rFonts w:eastAsia="Times New Roman" w:cstheme="minorHAnsi"/>
          <w:color w:val="333333"/>
          <w:sz w:val="24"/>
          <w:szCs w:val="24"/>
          <w:lang w:eastAsia="en-IN"/>
        </w:rPr>
        <w:t>private</w:t>
      </w:r>
      <w:proofErr w:type="gramEnd"/>
      <w:r w:rsidRPr="00B67DBF">
        <w:rPr>
          <w:rFonts w:eastAsia="Times New Roman" w:cstheme="minorHAnsi"/>
          <w:color w:val="333333"/>
          <w:sz w:val="24"/>
          <w:szCs w:val="24"/>
          <w:lang w:eastAsia="en-IN"/>
        </w:rPr>
        <w:t xml:space="preserve"> static final String NAMESPACE_URI = "http://javainuse.com";</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proofErr w:type="gramStart"/>
      <w:r w:rsidRPr="00B67DBF">
        <w:rPr>
          <w:rFonts w:eastAsia="Times New Roman" w:cstheme="minorHAnsi"/>
          <w:color w:val="333333"/>
          <w:sz w:val="24"/>
          <w:szCs w:val="24"/>
          <w:lang w:eastAsia="en-IN"/>
        </w:rPr>
        <w:t>@</w:t>
      </w:r>
      <w:proofErr w:type="spellStart"/>
      <w:r w:rsidRPr="00B67DBF">
        <w:rPr>
          <w:rFonts w:eastAsia="Times New Roman" w:cstheme="minorHAnsi"/>
          <w:color w:val="333333"/>
          <w:sz w:val="24"/>
          <w:szCs w:val="24"/>
          <w:lang w:eastAsia="en-IN"/>
        </w:rPr>
        <w:t>PayloadRoot</w:t>
      </w:r>
      <w:proofErr w:type="spellEnd"/>
      <w:r w:rsidRPr="00B67DBF">
        <w:rPr>
          <w:rFonts w:eastAsia="Times New Roman" w:cstheme="minorHAnsi"/>
          <w:color w:val="333333"/>
          <w:sz w:val="24"/>
          <w:szCs w:val="24"/>
          <w:lang w:eastAsia="en-IN"/>
        </w:rPr>
        <w:t>(</w:t>
      </w:r>
      <w:proofErr w:type="gramEnd"/>
      <w:r w:rsidRPr="00B67DBF">
        <w:rPr>
          <w:rFonts w:eastAsia="Times New Roman" w:cstheme="minorHAnsi"/>
          <w:color w:val="333333"/>
          <w:sz w:val="24"/>
          <w:szCs w:val="24"/>
          <w:lang w:eastAsia="en-IN"/>
        </w:rPr>
        <w:t xml:space="preserve">namespace = NAMESPACE_URI, </w:t>
      </w:r>
      <w:proofErr w:type="spellStart"/>
      <w:r w:rsidRPr="00B67DBF">
        <w:rPr>
          <w:rFonts w:eastAsia="Times New Roman" w:cstheme="minorHAnsi"/>
          <w:color w:val="333333"/>
          <w:sz w:val="24"/>
          <w:szCs w:val="24"/>
          <w:lang w:eastAsia="en-IN"/>
        </w:rPr>
        <w:t>localPart</w:t>
      </w:r>
      <w:proofErr w:type="spellEnd"/>
      <w:r w:rsidRPr="00B67DBF">
        <w:rPr>
          <w:rFonts w:eastAsia="Times New Roman" w:cstheme="minorHAnsi"/>
          <w:color w:val="333333"/>
          <w:sz w:val="24"/>
          <w:szCs w:val="24"/>
          <w:lang w:eastAsia="en-IN"/>
        </w:rPr>
        <w:t xml:space="preserve"> = "</w:t>
      </w:r>
      <w:proofErr w:type="spellStart"/>
      <w:r w:rsidRPr="00B67DBF">
        <w:rPr>
          <w:rFonts w:eastAsia="Times New Roman" w:cstheme="minorHAnsi"/>
          <w:color w:val="333333"/>
          <w:sz w:val="24"/>
          <w:szCs w:val="24"/>
          <w:lang w:eastAsia="en-IN"/>
        </w:rPr>
        <w:t>inputSOATest</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w:t>
      </w:r>
      <w:proofErr w:type="spellStart"/>
      <w:r w:rsidRPr="00B67DBF">
        <w:rPr>
          <w:rFonts w:eastAsia="Times New Roman" w:cstheme="minorHAnsi"/>
          <w:color w:val="333333"/>
          <w:sz w:val="24"/>
          <w:szCs w:val="24"/>
          <w:lang w:eastAsia="en-IN"/>
        </w:rPr>
        <w:t>ResponsePayload</w:t>
      </w:r>
      <w:proofErr w:type="spellEnd"/>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proofErr w:type="gramStart"/>
      <w:r w:rsidRPr="00B67DBF">
        <w:rPr>
          <w:rFonts w:eastAsia="Times New Roman" w:cstheme="minorHAnsi"/>
          <w:color w:val="333333"/>
          <w:sz w:val="24"/>
          <w:szCs w:val="24"/>
          <w:lang w:eastAsia="en-IN"/>
        </w:rPr>
        <w:t>public</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OutputSOATest</w:t>
      </w:r>
      <w:proofErr w:type="spellEnd"/>
      <w:r w:rsidRPr="00B67DBF">
        <w:rPr>
          <w:rFonts w:eastAsia="Times New Roman" w:cstheme="minorHAnsi"/>
          <w:color w:val="333333"/>
          <w:sz w:val="24"/>
          <w:szCs w:val="24"/>
          <w:lang w:eastAsia="en-IN"/>
        </w:rPr>
        <w:t xml:space="preserve"> hello(@</w:t>
      </w:r>
      <w:proofErr w:type="spellStart"/>
      <w:r w:rsidRPr="00B67DBF">
        <w:rPr>
          <w:rFonts w:eastAsia="Times New Roman" w:cstheme="minorHAnsi"/>
          <w:color w:val="333333"/>
          <w:sz w:val="24"/>
          <w:szCs w:val="24"/>
          <w:lang w:eastAsia="en-IN"/>
        </w:rPr>
        <w:t>RequestPayload</w:t>
      </w:r>
      <w:proofErr w:type="spell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InputSOATest</w:t>
      </w:r>
      <w:proofErr w:type="spellEnd"/>
      <w:r w:rsidRPr="00B67DBF">
        <w:rPr>
          <w:rFonts w:eastAsia="Times New Roman" w:cstheme="minorHAnsi"/>
          <w:color w:val="333333"/>
          <w:sz w:val="24"/>
          <w:szCs w:val="24"/>
          <w:lang w:eastAsia="en-IN"/>
        </w:rPr>
        <w:t xml:space="preserve"> request) {</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t xml:space="preserve">String </w:t>
      </w:r>
      <w:proofErr w:type="spellStart"/>
      <w:r w:rsidRPr="00B67DBF">
        <w:rPr>
          <w:rFonts w:eastAsia="Times New Roman" w:cstheme="minorHAnsi"/>
          <w:color w:val="333333"/>
          <w:sz w:val="24"/>
          <w:szCs w:val="24"/>
          <w:lang w:eastAsia="en-IN"/>
        </w:rPr>
        <w:t>outputString</w:t>
      </w:r>
      <w:proofErr w:type="spellEnd"/>
      <w:r w:rsidRPr="00B67DBF">
        <w:rPr>
          <w:rFonts w:eastAsia="Times New Roman" w:cstheme="minorHAnsi"/>
          <w:color w:val="333333"/>
          <w:sz w:val="24"/>
          <w:szCs w:val="24"/>
          <w:lang w:eastAsia="en-IN"/>
        </w:rPr>
        <w:t xml:space="preserve"> = "</w:t>
      </w:r>
      <w:proofErr w:type="gramStart"/>
      <w:r w:rsidRPr="00B67DBF">
        <w:rPr>
          <w:rFonts w:eastAsia="Times New Roman" w:cstheme="minorHAnsi"/>
          <w:color w:val="333333"/>
          <w:sz w:val="24"/>
          <w:szCs w:val="24"/>
          <w:lang w:eastAsia="en-IN"/>
        </w:rPr>
        <w:t>Hello "</w:t>
      </w:r>
      <w:proofErr w:type="gramEnd"/>
      <w:r w:rsidRPr="00B67DBF">
        <w:rPr>
          <w:rFonts w:eastAsia="Times New Roman" w:cstheme="minorHAnsi"/>
          <w:color w:val="333333"/>
          <w:sz w:val="24"/>
          <w:szCs w:val="24"/>
          <w:lang w:eastAsia="en-IN"/>
        </w:rPr>
        <w:t xml:space="preserve"> + </w:t>
      </w:r>
      <w:proofErr w:type="spellStart"/>
      <w:r w:rsidRPr="00B67DBF">
        <w:rPr>
          <w:rFonts w:eastAsia="Times New Roman" w:cstheme="minorHAnsi"/>
          <w:color w:val="333333"/>
          <w:sz w:val="24"/>
          <w:szCs w:val="24"/>
          <w:lang w:eastAsia="en-IN"/>
        </w:rPr>
        <w:t>request.getTest</w:t>
      </w:r>
      <w:proofErr w:type="spellEnd"/>
      <w:r w:rsidRPr="00B67DBF">
        <w:rPr>
          <w:rFonts w:eastAsia="Times New Roman" w:cstheme="minorHAnsi"/>
          <w:color w:val="333333"/>
          <w:sz w:val="24"/>
          <w:szCs w:val="24"/>
          <w:lang w:eastAsia="en-IN"/>
        </w:rPr>
        <w:t>() + "!";</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proofErr w:type="spellStart"/>
      <w:r w:rsidRPr="00B67DBF">
        <w:rPr>
          <w:rFonts w:eastAsia="Times New Roman" w:cstheme="minorHAnsi"/>
          <w:b/>
          <w:bCs/>
          <w:color w:val="333333"/>
          <w:sz w:val="24"/>
          <w:szCs w:val="24"/>
          <w:lang w:eastAsia="en-IN"/>
        </w:rPr>
        <w:t>ObjectFactory</w:t>
      </w:r>
      <w:proofErr w:type="spellEnd"/>
      <w:r w:rsidRPr="00B67DBF">
        <w:rPr>
          <w:rFonts w:eastAsia="Times New Roman" w:cstheme="minorHAnsi"/>
          <w:b/>
          <w:bCs/>
          <w:color w:val="333333"/>
          <w:sz w:val="24"/>
          <w:szCs w:val="24"/>
          <w:lang w:eastAsia="en-IN"/>
        </w:rPr>
        <w:t xml:space="preserve"> factory = new </w:t>
      </w:r>
      <w:proofErr w:type="spellStart"/>
      <w:proofErr w:type="gramStart"/>
      <w:r w:rsidRPr="00B67DBF">
        <w:rPr>
          <w:rFonts w:eastAsia="Times New Roman" w:cstheme="minorHAnsi"/>
          <w:b/>
          <w:bCs/>
          <w:color w:val="333333"/>
          <w:sz w:val="24"/>
          <w:szCs w:val="24"/>
          <w:lang w:eastAsia="en-IN"/>
        </w:rPr>
        <w:t>ObjectFactory</w:t>
      </w:r>
      <w:proofErr w:type="spellEnd"/>
      <w:r w:rsidRPr="00B67DBF">
        <w:rPr>
          <w:rFonts w:eastAsia="Times New Roman" w:cstheme="minorHAnsi"/>
          <w:b/>
          <w:bCs/>
          <w:color w:val="333333"/>
          <w:sz w:val="24"/>
          <w:szCs w:val="24"/>
          <w:lang w:eastAsia="en-IN"/>
        </w:rPr>
        <w:t>(</w:t>
      </w:r>
      <w:proofErr w:type="gramEnd"/>
      <w:r w:rsidRPr="00B67DBF">
        <w:rPr>
          <w:rFonts w:eastAsia="Times New Roman" w:cstheme="minorHAnsi"/>
          <w:b/>
          <w:bCs/>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proofErr w:type="spellStart"/>
      <w:r w:rsidRPr="00B67DBF">
        <w:rPr>
          <w:rFonts w:eastAsia="Times New Roman" w:cstheme="minorHAnsi"/>
          <w:b/>
          <w:bCs/>
          <w:color w:val="333333"/>
          <w:sz w:val="24"/>
          <w:szCs w:val="24"/>
          <w:lang w:eastAsia="en-IN"/>
        </w:rPr>
        <w:t>OutputSOATest</w:t>
      </w:r>
      <w:proofErr w:type="spellEnd"/>
      <w:r w:rsidRPr="00B67DBF">
        <w:rPr>
          <w:rFonts w:eastAsia="Times New Roman" w:cstheme="minorHAnsi"/>
          <w:b/>
          <w:bCs/>
          <w:color w:val="333333"/>
          <w:sz w:val="24"/>
          <w:szCs w:val="24"/>
          <w:lang w:eastAsia="en-IN"/>
        </w:rPr>
        <w:t xml:space="preserve"> response = </w:t>
      </w:r>
      <w:proofErr w:type="spellStart"/>
      <w:proofErr w:type="gramStart"/>
      <w:r w:rsidRPr="00B67DBF">
        <w:rPr>
          <w:rFonts w:eastAsia="Times New Roman" w:cstheme="minorHAnsi"/>
          <w:b/>
          <w:bCs/>
          <w:color w:val="333333"/>
          <w:sz w:val="24"/>
          <w:szCs w:val="24"/>
          <w:lang w:eastAsia="en-IN"/>
        </w:rPr>
        <w:t>factory.createOutputSOATest</w:t>
      </w:r>
      <w:proofErr w:type="spellEnd"/>
      <w:r w:rsidRPr="00B67DBF">
        <w:rPr>
          <w:rFonts w:eastAsia="Times New Roman" w:cstheme="minorHAnsi"/>
          <w:b/>
          <w:bCs/>
          <w:color w:val="333333"/>
          <w:sz w:val="24"/>
          <w:szCs w:val="24"/>
          <w:lang w:eastAsia="en-IN"/>
        </w:rPr>
        <w:t>(</w:t>
      </w:r>
      <w:proofErr w:type="gramEnd"/>
      <w:r w:rsidRPr="00B67DBF">
        <w:rPr>
          <w:rFonts w:eastAsia="Times New Roman" w:cstheme="minorHAnsi"/>
          <w:b/>
          <w:bCs/>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b/>
          <w:bCs/>
          <w:color w:val="333333"/>
          <w:sz w:val="24"/>
          <w:szCs w:val="24"/>
          <w:lang w:eastAsia="en-IN"/>
        </w:rPr>
        <w:tab/>
      </w:r>
      <w:r w:rsidRPr="00B67DBF">
        <w:rPr>
          <w:rFonts w:eastAsia="Times New Roman" w:cstheme="minorHAnsi"/>
          <w:b/>
          <w:bCs/>
          <w:color w:val="333333"/>
          <w:sz w:val="24"/>
          <w:szCs w:val="24"/>
          <w:lang w:eastAsia="en-IN"/>
        </w:rPr>
        <w:tab/>
      </w:r>
      <w:proofErr w:type="spellStart"/>
      <w:proofErr w:type="gramStart"/>
      <w:r w:rsidRPr="00B67DBF">
        <w:rPr>
          <w:rFonts w:eastAsia="Times New Roman" w:cstheme="minorHAnsi"/>
          <w:b/>
          <w:bCs/>
          <w:color w:val="333333"/>
          <w:sz w:val="24"/>
          <w:szCs w:val="24"/>
          <w:lang w:eastAsia="en-IN"/>
        </w:rPr>
        <w:t>response.setResult</w:t>
      </w:r>
      <w:proofErr w:type="spellEnd"/>
      <w:r w:rsidRPr="00B67DBF">
        <w:rPr>
          <w:rFonts w:eastAsia="Times New Roman" w:cstheme="minorHAnsi"/>
          <w:b/>
          <w:bCs/>
          <w:color w:val="333333"/>
          <w:sz w:val="24"/>
          <w:szCs w:val="24"/>
          <w:lang w:eastAsia="en-IN"/>
        </w:rPr>
        <w:t>(</w:t>
      </w:r>
      <w:proofErr w:type="spellStart"/>
      <w:proofErr w:type="gramEnd"/>
      <w:r w:rsidRPr="00B67DBF">
        <w:rPr>
          <w:rFonts w:eastAsia="Times New Roman" w:cstheme="minorHAnsi"/>
          <w:b/>
          <w:bCs/>
          <w:color w:val="333333"/>
          <w:sz w:val="24"/>
          <w:szCs w:val="24"/>
          <w:lang w:eastAsia="en-IN"/>
        </w:rPr>
        <w:t>outputString</w:t>
      </w:r>
      <w:proofErr w:type="spellEnd"/>
      <w:r w:rsidRPr="00B67DBF">
        <w:rPr>
          <w:rFonts w:eastAsia="Times New Roman" w:cstheme="minorHAnsi"/>
          <w:b/>
          <w:bCs/>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proofErr w:type="gramStart"/>
      <w:r w:rsidRPr="00B67DBF">
        <w:rPr>
          <w:rFonts w:eastAsia="Times New Roman" w:cstheme="minorHAnsi"/>
          <w:color w:val="333333"/>
          <w:sz w:val="24"/>
          <w:szCs w:val="24"/>
          <w:lang w:eastAsia="en-IN"/>
        </w:rPr>
        <w:t>return</w:t>
      </w:r>
      <w:proofErr w:type="gramEnd"/>
      <w:r w:rsidRPr="00B67DBF">
        <w:rPr>
          <w:rFonts w:eastAsia="Times New Roman" w:cstheme="minorHAnsi"/>
          <w:color w:val="333333"/>
          <w:sz w:val="24"/>
          <w:szCs w:val="24"/>
          <w:lang w:eastAsia="en-IN"/>
        </w:rPr>
        <w:t xml:space="preserve"> response;</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w:t>
      </w:r>
    </w:p>
    <w:p w:rsidR="00B67DBF" w:rsidRPr="00B67DBF" w:rsidRDefault="00B67DBF" w:rsidP="00B67DBF">
      <w:pPr>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Finally create the class with @</w:t>
      </w:r>
      <w:proofErr w:type="spellStart"/>
      <w:r w:rsidRPr="00B67DBF">
        <w:rPr>
          <w:rFonts w:eastAsia="Times New Roman" w:cstheme="minorHAnsi"/>
          <w:color w:val="333333"/>
          <w:sz w:val="24"/>
          <w:szCs w:val="24"/>
          <w:lang w:eastAsia="en-IN"/>
        </w:rPr>
        <w:t>SpringBootApplication</w:t>
      </w:r>
      <w:proofErr w:type="spellEnd"/>
      <w:r w:rsidRPr="00B67DBF">
        <w:rPr>
          <w:rFonts w:eastAsia="Times New Roman" w:cstheme="minorHAnsi"/>
          <w:color w:val="333333"/>
          <w:sz w:val="24"/>
          <w:szCs w:val="24"/>
          <w:lang w:eastAsia="en-IN"/>
        </w:rPr>
        <w:t xml:space="preserve"> annotation.</w:t>
      </w:r>
      <w:r w:rsidRPr="00B67DBF">
        <w:rPr>
          <w:rFonts w:eastAsia="Times New Roman" w:cstheme="minorHAnsi"/>
          <w:color w:val="333333"/>
          <w:sz w:val="24"/>
          <w:szCs w:val="24"/>
          <w:lang w:eastAsia="en-IN"/>
        </w:rPr>
        <w:br/>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package</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com.javainuse</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org.springframework.boot.SpringApplication</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import</w:t>
      </w:r>
      <w:proofErr w:type="gram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org.springframework.boot.autoconfigure.SpringBootApplication</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w:t>
      </w:r>
      <w:proofErr w:type="spellStart"/>
      <w:r w:rsidRPr="00B67DBF">
        <w:rPr>
          <w:rFonts w:eastAsia="Times New Roman" w:cstheme="minorHAnsi"/>
          <w:color w:val="333333"/>
          <w:sz w:val="24"/>
          <w:szCs w:val="24"/>
          <w:lang w:eastAsia="en-IN"/>
        </w:rPr>
        <w:t>SpringBootApplication</w:t>
      </w:r>
      <w:proofErr w:type="spellEnd"/>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B67DBF">
        <w:rPr>
          <w:rFonts w:eastAsia="Times New Roman" w:cstheme="minorHAnsi"/>
          <w:color w:val="333333"/>
          <w:sz w:val="24"/>
          <w:szCs w:val="24"/>
          <w:lang w:eastAsia="en-IN"/>
        </w:rPr>
        <w:t>public</w:t>
      </w:r>
      <w:proofErr w:type="gramEnd"/>
      <w:r w:rsidRPr="00B67DBF">
        <w:rPr>
          <w:rFonts w:eastAsia="Times New Roman" w:cstheme="minorHAnsi"/>
          <w:color w:val="333333"/>
          <w:sz w:val="24"/>
          <w:szCs w:val="24"/>
          <w:lang w:eastAsia="en-IN"/>
        </w:rPr>
        <w:t xml:space="preserve"> class </w:t>
      </w:r>
      <w:proofErr w:type="spellStart"/>
      <w:r w:rsidRPr="00B67DBF">
        <w:rPr>
          <w:rFonts w:eastAsia="Times New Roman" w:cstheme="minorHAnsi"/>
          <w:color w:val="333333"/>
          <w:sz w:val="24"/>
          <w:szCs w:val="24"/>
          <w:lang w:eastAsia="en-IN"/>
        </w:rPr>
        <w:t>SpringBootHelloWorldApplication</w:t>
      </w:r>
      <w:proofErr w:type="spellEnd"/>
      <w:r w:rsidRPr="00B67DBF">
        <w:rPr>
          <w:rFonts w:eastAsia="Times New Roman" w:cstheme="minorHAnsi"/>
          <w:color w:val="333333"/>
          <w:sz w:val="24"/>
          <w:szCs w:val="24"/>
          <w:lang w:eastAsia="en-IN"/>
        </w:rPr>
        <w:t xml:space="preserve"> {</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proofErr w:type="gramStart"/>
      <w:r w:rsidRPr="00B67DBF">
        <w:rPr>
          <w:rFonts w:eastAsia="Times New Roman" w:cstheme="minorHAnsi"/>
          <w:color w:val="333333"/>
          <w:sz w:val="24"/>
          <w:szCs w:val="24"/>
          <w:lang w:eastAsia="en-IN"/>
        </w:rPr>
        <w:t>public</w:t>
      </w:r>
      <w:proofErr w:type="gramEnd"/>
      <w:r w:rsidRPr="00B67DBF">
        <w:rPr>
          <w:rFonts w:eastAsia="Times New Roman" w:cstheme="minorHAnsi"/>
          <w:color w:val="333333"/>
          <w:sz w:val="24"/>
          <w:szCs w:val="24"/>
          <w:lang w:eastAsia="en-IN"/>
        </w:rPr>
        <w:t xml:space="preserve"> static void main(String[] </w:t>
      </w:r>
      <w:proofErr w:type="spellStart"/>
      <w:r w:rsidRPr="00B67DBF">
        <w:rPr>
          <w:rFonts w:eastAsia="Times New Roman" w:cstheme="minorHAnsi"/>
          <w:color w:val="333333"/>
          <w:sz w:val="24"/>
          <w:szCs w:val="24"/>
          <w:lang w:eastAsia="en-IN"/>
        </w:rPr>
        <w:t>args</w:t>
      </w:r>
      <w:proofErr w:type="spellEnd"/>
      <w:r w:rsidRPr="00B67DBF">
        <w:rPr>
          <w:rFonts w:eastAsia="Times New Roman" w:cstheme="minorHAnsi"/>
          <w:color w:val="333333"/>
          <w:sz w:val="24"/>
          <w:szCs w:val="24"/>
          <w:lang w:eastAsia="en-IN"/>
        </w:rPr>
        <w:t>) {</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r>
      <w:r w:rsidRPr="00B67DBF">
        <w:rPr>
          <w:rFonts w:eastAsia="Times New Roman" w:cstheme="minorHAnsi"/>
          <w:color w:val="333333"/>
          <w:sz w:val="24"/>
          <w:szCs w:val="24"/>
          <w:lang w:eastAsia="en-IN"/>
        </w:rPr>
        <w:tab/>
      </w:r>
      <w:proofErr w:type="spellStart"/>
      <w:proofErr w:type="gramStart"/>
      <w:r w:rsidRPr="00B67DBF">
        <w:rPr>
          <w:rFonts w:eastAsia="Times New Roman" w:cstheme="minorHAnsi"/>
          <w:color w:val="333333"/>
          <w:sz w:val="24"/>
          <w:szCs w:val="24"/>
          <w:lang w:eastAsia="en-IN"/>
        </w:rPr>
        <w:t>SpringApplication.run</w:t>
      </w:r>
      <w:proofErr w:type="spellEnd"/>
      <w:r w:rsidRPr="00B67DBF">
        <w:rPr>
          <w:rFonts w:eastAsia="Times New Roman" w:cstheme="minorHAnsi"/>
          <w:color w:val="333333"/>
          <w:sz w:val="24"/>
          <w:szCs w:val="24"/>
          <w:lang w:eastAsia="en-IN"/>
        </w:rPr>
        <w:t>(</w:t>
      </w:r>
      <w:proofErr w:type="spellStart"/>
      <w:proofErr w:type="gramEnd"/>
      <w:r w:rsidRPr="00B67DBF">
        <w:rPr>
          <w:rFonts w:eastAsia="Times New Roman" w:cstheme="minorHAnsi"/>
          <w:color w:val="333333"/>
          <w:sz w:val="24"/>
          <w:szCs w:val="24"/>
          <w:lang w:eastAsia="en-IN"/>
        </w:rPr>
        <w:t>SpringBootHelloWorldApplication.class</w:t>
      </w:r>
      <w:proofErr w:type="spell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args</w:t>
      </w:r>
      <w:proofErr w:type="spellEnd"/>
      <w:r w:rsidRPr="00B67DBF">
        <w:rPr>
          <w:rFonts w:eastAsia="Times New Roman" w:cstheme="minorHAnsi"/>
          <w:color w:val="333333"/>
          <w:sz w:val="24"/>
          <w:szCs w:val="24"/>
          <w:lang w:eastAsia="en-IN"/>
        </w:rPr>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ab/>
        <w:t>}</w:t>
      </w:r>
    </w:p>
    <w:p w:rsidR="00B67DBF" w:rsidRPr="00B67DBF" w:rsidRDefault="00B67DBF" w:rsidP="00B67DB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w:t>
      </w:r>
    </w:p>
    <w:p w:rsidR="00B67DBF" w:rsidRPr="00B67DBF" w:rsidRDefault="00B67DBF" w:rsidP="00B67DBF">
      <w:pPr>
        <w:spacing w:after="0" w:line="240" w:lineRule="auto"/>
        <w:rPr>
          <w:rFonts w:eastAsia="Times New Roman" w:cstheme="minorHAnsi"/>
          <w:color w:val="333333"/>
          <w:sz w:val="24"/>
          <w:szCs w:val="24"/>
          <w:lang w:eastAsia="en-IN"/>
        </w:rPr>
      </w:pPr>
      <w:r w:rsidRPr="00B67DBF">
        <w:rPr>
          <w:rFonts w:eastAsia="Times New Roman" w:cstheme="minorHAnsi"/>
          <w:color w:val="333333"/>
          <w:sz w:val="24"/>
          <w:szCs w:val="24"/>
          <w:lang w:eastAsia="en-IN"/>
        </w:rPr>
        <w:t>Start the application-</w:t>
      </w:r>
      <w:r w:rsidRPr="00B67DBF">
        <w:rPr>
          <w:rFonts w:eastAsia="Times New Roman" w:cstheme="minorHAnsi"/>
          <w:color w:val="333333"/>
          <w:sz w:val="24"/>
          <w:szCs w:val="24"/>
          <w:lang w:eastAsia="en-IN"/>
        </w:rPr>
        <w:br/>
      </w:r>
      <w:r w:rsidRPr="00B67DBF">
        <w:rPr>
          <w:rFonts w:eastAsia="Times New Roman" w:cstheme="minorHAnsi"/>
          <w:color w:val="333333"/>
          <w:sz w:val="24"/>
          <w:szCs w:val="24"/>
          <w:lang w:eastAsia="en-IN"/>
        </w:rPr>
        <w:br/>
      </w:r>
      <w:r w:rsidRPr="00B67DBF">
        <w:rPr>
          <w:rFonts w:eastAsia="Times New Roman" w:cstheme="minorHAnsi"/>
          <w:noProof/>
          <w:color w:val="333333"/>
          <w:sz w:val="24"/>
          <w:szCs w:val="24"/>
          <w:lang w:eastAsia="en-IN"/>
        </w:rPr>
        <w:drawing>
          <wp:inline distT="0" distB="0" distL="0" distR="0" wp14:anchorId="47464A73" wp14:editId="6EA3063A">
            <wp:extent cx="4255200" cy="1382400"/>
            <wp:effectExtent l="0" t="0" r="0" b="8255"/>
            <wp:docPr id="3" name="Picture 3" descr="boot-2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29_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6880" cy="1392692"/>
                    </a:xfrm>
                    <a:prstGeom prst="rect">
                      <a:avLst/>
                    </a:prstGeom>
                    <a:noFill/>
                    <a:ln>
                      <a:noFill/>
                    </a:ln>
                  </pic:spPr>
                </pic:pic>
              </a:graphicData>
            </a:graphic>
          </wp:inline>
        </w:drawing>
      </w:r>
      <w:r w:rsidRPr="00B67DBF">
        <w:rPr>
          <w:rFonts w:eastAsia="Times New Roman" w:cstheme="minorHAnsi"/>
          <w:color w:val="333333"/>
          <w:sz w:val="24"/>
          <w:szCs w:val="24"/>
          <w:lang w:eastAsia="en-IN"/>
        </w:rPr>
        <w:br/>
      </w:r>
      <w:r w:rsidRPr="00B67DBF">
        <w:rPr>
          <w:rFonts w:eastAsia="Times New Roman" w:cstheme="minorHAnsi"/>
          <w:color w:val="333333"/>
          <w:sz w:val="24"/>
          <w:szCs w:val="24"/>
          <w:lang w:eastAsia="en-IN"/>
        </w:rPr>
        <w:lastRenderedPageBreak/>
        <w:t>Next go to </w:t>
      </w:r>
      <w:r w:rsidRPr="00B67DBF">
        <w:rPr>
          <w:rFonts w:eastAsia="Times New Roman" w:cstheme="minorHAnsi"/>
          <w:b/>
          <w:bCs/>
          <w:color w:val="333333"/>
          <w:sz w:val="24"/>
          <w:szCs w:val="24"/>
          <w:lang w:eastAsia="en-IN"/>
        </w:rPr>
        <w:t>http://localhost:8080/javainuse/ws/helloworld.wsdl</w:t>
      </w:r>
      <w:r w:rsidRPr="00B67DBF">
        <w:rPr>
          <w:rFonts w:eastAsia="Times New Roman" w:cstheme="minorHAnsi"/>
          <w:color w:val="333333"/>
          <w:sz w:val="24"/>
          <w:szCs w:val="24"/>
          <w:lang w:eastAsia="en-IN"/>
        </w:rPr>
        <w:br/>
      </w:r>
      <w:bookmarkStart w:id="1" w:name="_GoBack"/>
      <w:r w:rsidRPr="00B67DBF">
        <w:rPr>
          <w:rFonts w:eastAsia="Times New Roman" w:cstheme="minorHAnsi"/>
          <w:noProof/>
          <w:color w:val="333333"/>
          <w:sz w:val="24"/>
          <w:szCs w:val="24"/>
          <w:lang w:eastAsia="en-IN"/>
        </w:rPr>
        <w:drawing>
          <wp:inline distT="0" distB="0" distL="0" distR="0" wp14:anchorId="7F32C0D9" wp14:editId="591D46AE">
            <wp:extent cx="4946400" cy="5605181"/>
            <wp:effectExtent l="0" t="0" r="6985" b="0"/>
            <wp:docPr id="2" name="Picture 2" descr="boot-29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29_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509" cy="5605305"/>
                    </a:xfrm>
                    <a:prstGeom prst="rect">
                      <a:avLst/>
                    </a:prstGeom>
                    <a:noFill/>
                    <a:ln>
                      <a:noFill/>
                    </a:ln>
                  </pic:spPr>
                </pic:pic>
              </a:graphicData>
            </a:graphic>
          </wp:inline>
        </w:drawing>
      </w:r>
      <w:bookmarkEnd w:id="1"/>
      <w:r w:rsidRPr="00B67DBF">
        <w:rPr>
          <w:rFonts w:eastAsia="Times New Roman" w:cstheme="minorHAnsi"/>
          <w:color w:val="333333"/>
          <w:sz w:val="24"/>
          <w:szCs w:val="24"/>
          <w:lang w:eastAsia="en-IN"/>
        </w:rPr>
        <w:br/>
      </w:r>
      <w:proofErr w:type="gramStart"/>
      <w:r w:rsidRPr="00B67DBF">
        <w:rPr>
          <w:rFonts w:eastAsia="Times New Roman" w:cstheme="minorHAnsi"/>
          <w:color w:val="333333"/>
          <w:sz w:val="24"/>
          <w:szCs w:val="24"/>
          <w:lang w:eastAsia="en-IN"/>
        </w:rPr>
        <w:t>Finally</w:t>
      </w:r>
      <w:proofErr w:type="gramEnd"/>
      <w:r w:rsidRPr="00B67DBF">
        <w:rPr>
          <w:rFonts w:eastAsia="Times New Roman" w:cstheme="minorHAnsi"/>
          <w:color w:val="333333"/>
          <w:sz w:val="24"/>
          <w:szCs w:val="24"/>
          <w:lang w:eastAsia="en-IN"/>
        </w:rPr>
        <w:t xml:space="preserve"> using the </w:t>
      </w:r>
      <w:proofErr w:type="spellStart"/>
      <w:r w:rsidRPr="00B67DBF">
        <w:rPr>
          <w:rFonts w:eastAsia="Times New Roman" w:cstheme="minorHAnsi"/>
          <w:color w:val="333333"/>
          <w:sz w:val="24"/>
          <w:szCs w:val="24"/>
          <w:lang w:eastAsia="en-IN"/>
        </w:rPr>
        <w:t>wsdl</w:t>
      </w:r>
      <w:proofErr w:type="spellEnd"/>
      <w:r w:rsidRPr="00B67DBF">
        <w:rPr>
          <w:rFonts w:eastAsia="Times New Roman" w:cstheme="minorHAnsi"/>
          <w:color w:val="333333"/>
          <w:sz w:val="24"/>
          <w:szCs w:val="24"/>
          <w:lang w:eastAsia="en-IN"/>
        </w:rPr>
        <w:t xml:space="preserve"> </w:t>
      </w:r>
      <w:proofErr w:type="spellStart"/>
      <w:r w:rsidRPr="00B67DBF">
        <w:rPr>
          <w:rFonts w:eastAsia="Times New Roman" w:cstheme="minorHAnsi"/>
          <w:color w:val="333333"/>
          <w:sz w:val="24"/>
          <w:szCs w:val="24"/>
          <w:lang w:eastAsia="en-IN"/>
        </w:rPr>
        <w:t>url</w:t>
      </w:r>
      <w:proofErr w:type="spellEnd"/>
      <w:r w:rsidRPr="00B67DBF">
        <w:rPr>
          <w:rFonts w:eastAsia="Times New Roman" w:cstheme="minorHAnsi"/>
          <w:color w:val="333333"/>
          <w:sz w:val="24"/>
          <w:szCs w:val="24"/>
          <w:lang w:eastAsia="en-IN"/>
        </w:rPr>
        <w:t xml:space="preserve"> create a SOAP UI project.</w:t>
      </w:r>
      <w:r w:rsidRPr="00B67DBF">
        <w:rPr>
          <w:rFonts w:eastAsia="Times New Roman" w:cstheme="minorHAnsi"/>
          <w:color w:val="333333"/>
          <w:sz w:val="24"/>
          <w:szCs w:val="24"/>
          <w:lang w:eastAsia="en-IN"/>
        </w:rPr>
        <w:br/>
      </w:r>
      <w:r w:rsidRPr="00B67DBF">
        <w:rPr>
          <w:rFonts w:eastAsia="Times New Roman" w:cstheme="minorHAnsi"/>
          <w:noProof/>
          <w:color w:val="333333"/>
          <w:sz w:val="24"/>
          <w:szCs w:val="24"/>
          <w:lang w:eastAsia="en-IN"/>
        </w:rPr>
        <w:drawing>
          <wp:inline distT="0" distB="0" distL="0" distR="0" wp14:anchorId="532D792C" wp14:editId="128E5F69">
            <wp:extent cx="6122071" cy="1591200"/>
            <wp:effectExtent l="0" t="0" r="0" b="9525"/>
            <wp:docPr id="1" name="Picture 1" descr="boot-29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t-29_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843" cy="1591141"/>
                    </a:xfrm>
                    <a:prstGeom prst="rect">
                      <a:avLst/>
                    </a:prstGeom>
                    <a:noFill/>
                    <a:ln>
                      <a:noFill/>
                    </a:ln>
                  </pic:spPr>
                </pic:pic>
              </a:graphicData>
            </a:graphic>
          </wp:inline>
        </w:drawing>
      </w:r>
    </w:p>
    <w:p w:rsidR="00976C7E" w:rsidRPr="00B67DBF" w:rsidRDefault="00976C7E" w:rsidP="00B67DBF">
      <w:pPr>
        <w:spacing w:after="0"/>
        <w:rPr>
          <w:rFonts w:cstheme="minorHAnsi"/>
          <w:sz w:val="24"/>
          <w:szCs w:val="24"/>
        </w:rPr>
      </w:pPr>
    </w:p>
    <w:sectPr w:rsidR="00976C7E" w:rsidRPr="00B67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75D10"/>
    <w:multiLevelType w:val="multilevel"/>
    <w:tmpl w:val="CF62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DBF"/>
    <w:rsid w:val="003027F3"/>
    <w:rsid w:val="00976C7E"/>
    <w:rsid w:val="00A7721E"/>
    <w:rsid w:val="00B67DBF"/>
    <w:rsid w:val="00F87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D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DB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67DBF"/>
    <w:rPr>
      <w:color w:val="0000FF"/>
      <w:u w:val="single"/>
    </w:rPr>
  </w:style>
  <w:style w:type="paragraph" w:styleId="NormalWeb">
    <w:name w:val="Normal (Web)"/>
    <w:basedOn w:val="Normal"/>
    <w:uiPriority w:val="99"/>
    <w:semiHidden/>
    <w:unhideWhenUsed/>
    <w:rsid w:val="00B67D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6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7DBF"/>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67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D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D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DB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67DBF"/>
    <w:rPr>
      <w:color w:val="0000FF"/>
      <w:u w:val="single"/>
    </w:rPr>
  </w:style>
  <w:style w:type="paragraph" w:styleId="NormalWeb">
    <w:name w:val="Normal (Web)"/>
    <w:basedOn w:val="Normal"/>
    <w:uiPriority w:val="99"/>
    <w:semiHidden/>
    <w:unhideWhenUsed/>
    <w:rsid w:val="00B67D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6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7DBF"/>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67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D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5889">
      <w:bodyDiv w:val="1"/>
      <w:marLeft w:val="0"/>
      <w:marRight w:val="0"/>
      <w:marTop w:val="0"/>
      <w:marBottom w:val="0"/>
      <w:divBdr>
        <w:top w:val="none" w:sz="0" w:space="0" w:color="auto"/>
        <w:left w:val="none" w:sz="0" w:space="0" w:color="auto"/>
        <w:bottom w:val="none" w:sz="0" w:space="0" w:color="auto"/>
        <w:right w:val="none" w:sz="0" w:space="0" w:color="auto"/>
      </w:divBdr>
      <w:divsChild>
        <w:div w:id="1011761873">
          <w:marLeft w:val="-225"/>
          <w:marRight w:val="-225"/>
          <w:marTop w:val="0"/>
          <w:marBottom w:val="0"/>
          <w:divBdr>
            <w:top w:val="none" w:sz="0" w:space="0" w:color="auto"/>
            <w:left w:val="none" w:sz="0" w:space="0" w:color="auto"/>
            <w:bottom w:val="none" w:sz="0" w:space="0" w:color="auto"/>
            <w:right w:val="none" w:sz="0" w:space="0" w:color="auto"/>
          </w:divBdr>
          <w:divsChild>
            <w:div w:id="1831750515">
              <w:marLeft w:val="-225"/>
              <w:marRight w:val="-225"/>
              <w:marTop w:val="0"/>
              <w:marBottom w:val="0"/>
              <w:divBdr>
                <w:top w:val="none" w:sz="0" w:space="0" w:color="auto"/>
                <w:left w:val="none" w:sz="0" w:space="0" w:color="auto"/>
                <w:bottom w:val="none" w:sz="0" w:space="0" w:color="auto"/>
                <w:right w:val="none" w:sz="0" w:space="0" w:color="auto"/>
              </w:divBdr>
              <w:divsChild>
                <w:div w:id="155924215">
                  <w:marLeft w:val="0"/>
                  <w:marRight w:val="0"/>
                  <w:marTop w:val="0"/>
                  <w:marBottom w:val="0"/>
                  <w:divBdr>
                    <w:top w:val="none" w:sz="0" w:space="0" w:color="auto"/>
                    <w:left w:val="none" w:sz="0" w:space="0" w:color="auto"/>
                    <w:bottom w:val="none" w:sz="0" w:space="0" w:color="auto"/>
                    <w:right w:val="none" w:sz="0" w:space="0" w:color="auto"/>
                  </w:divBdr>
                </w:div>
                <w:div w:id="1528252337">
                  <w:marLeft w:val="0"/>
                  <w:marRight w:val="0"/>
                  <w:marTop w:val="0"/>
                  <w:marBottom w:val="0"/>
                  <w:divBdr>
                    <w:top w:val="none" w:sz="0" w:space="0" w:color="auto"/>
                    <w:left w:val="none" w:sz="0" w:space="0" w:color="auto"/>
                    <w:bottom w:val="none" w:sz="0" w:space="0" w:color="auto"/>
                    <w:right w:val="none" w:sz="0" w:space="0" w:color="auto"/>
                  </w:divBdr>
                </w:div>
              </w:divsChild>
            </w:div>
            <w:div w:id="1865095461">
              <w:marLeft w:val="0"/>
              <w:marRight w:val="0"/>
              <w:marTop w:val="0"/>
              <w:marBottom w:val="0"/>
              <w:divBdr>
                <w:top w:val="none" w:sz="0" w:space="0" w:color="auto"/>
                <w:left w:val="none" w:sz="0" w:space="0" w:color="auto"/>
                <w:bottom w:val="none" w:sz="0" w:space="0" w:color="auto"/>
                <w:right w:val="none" w:sz="0" w:space="0" w:color="auto"/>
              </w:divBdr>
              <w:divsChild>
                <w:div w:id="7178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7470">
          <w:marLeft w:val="-225"/>
          <w:marRight w:val="-225"/>
          <w:marTop w:val="0"/>
          <w:marBottom w:val="0"/>
          <w:divBdr>
            <w:top w:val="none" w:sz="0" w:space="0" w:color="auto"/>
            <w:left w:val="none" w:sz="0" w:space="0" w:color="auto"/>
            <w:bottom w:val="none" w:sz="0" w:space="0" w:color="auto"/>
            <w:right w:val="none" w:sz="0" w:space="0" w:color="auto"/>
          </w:divBdr>
          <w:divsChild>
            <w:div w:id="44068026">
              <w:marLeft w:val="0"/>
              <w:marRight w:val="0"/>
              <w:marTop w:val="0"/>
              <w:marBottom w:val="0"/>
              <w:divBdr>
                <w:top w:val="none" w:sz="0" w:space="0" w:color="auto"/>
                <w:left w:val="none" w:sz="0" w:space="0" w:color="auto"/>
                <w:bottom w:val="none" w:sz="0" w:space="0" w:color="auto"/>
                <w:right w:val="none" w:sz="0" w:space="0" w:color="auto"/>
              </w:divBdr>
              <w:divsChild>
                <w:div w:id="1664504221">
                  <w:marLeft w:val="0"/>
                  <w:marRight w:val="0"/>
                  <w:marTop w:val="0"/>
                  <w:marBottom w:val="0"/>
                  <w:divBdr>
                    <w:top w:val="none" w:sz="0" w:space="0" w:color="auto"/>
                    <w:left w:val="none" w:sz="0" w:space="0" w:color="auto"/>
                    <w:bottom w:val="none" w:sz="0" w:space="0" w:color="auto"/>
                    <w:right w:val="none" w:sz="0" w:space="0" w:color="auto"/>
                  </w:divBdr>
                </w:div>
              </w:divsChild>
            </w:div>
            <w:div w:id="889611507">
              <w:marLeft w:val="-225"/>
              <w:marRight w:val="-225"/>
              <w:marTop w:val="0"/>
              <w:marBottom w:val="0"/>
              <w:divBdr>
                <w:top w:val="none" w:sz="0" w:space="0" w:color="auto"/>
                <w:left w:val="none" w:sz="0" w:space="0" w:color="auto"/>
                <w:bottom w:val="none" w:sz="0" w:space="0" w:color="auto"/>
                <w:right w:val="none" w:sz="0" w:space="0" w:color="auto"/>
              </w:divBdr>
            </w:div>
            <w:div w:id="1253079061">
              <w:marLeft w:val="0"/>
              <w:marRight w:val="0"/>
              <w:marTop w:val="0"/>
              <w:marBottom w:val="0"/>
              <w:divBdr>
                <w:top w:val="none" w:sz="0" w:space="0" w:color="auto"/>
                <w:left w:val="none" w:sz="0" w:space="0" w:color="auto"/>
                <w:bottom w:val="none" w:sz="0" w:space="0" w:color="auto"/>
                <w:right w:val="none" w:sz="0" w:space="0" w:color="auto"/>
              </w:divBdr>
              <w:divsChild>
                <w:div w:id="18672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6602">
          <w:marLeft w:val="-225"/>
          <w:marRight w:val="-225"/>
          <w:marTop w:val="0"/>
          <w:marBottom w:val="0"/>
          <w:divBdr>
            <w:top w:val="none" w:sz="0" w:space="0" w:color="auto"/>
            <w:left w:val="none" w:sz="0" w:space="0" w:color="auto"/>
            <w:bottom w:val="none" w:sz="0" w:space="0" w:color="auto"/>
            <w:right w:val="none" w:sz="0" w:space="0" w:color="auto"/>
          </w:divBdr>
          <w:divsChild>
            <w:div w:id="131571896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2024-04-01T13:10:00Z</dcterms:created>
  <dcterms:modified xsi:type="dcterms:W3CDTF">2024-04-01T13:12:00Z</dcterms:modified>
</cp:coreProperties>
</file>