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48" w:rsidRPr="001E1CCF" w:rsidRDefault="00DB5B48" w:rsidP="00DB5B48">
      <w:pPr>
        <w:pStyle w:val="Heading1"/>
        <w:spacing w:before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>Spring Boot Unit Test Simple Example</w:t>
      </w:r>
    </w:p>
    <w:p w:rsidR="00DB5B48" w:rsidRPr="001E1CCF" w:rsidRDefault="00DB5B48" w:rsidP="00DB5B48">
      <w:pPr>
        <w:spacing w:after="0"/>
        <w:rPr>
          <w:rFonts w:cstheme="minorHAnsi"/>
          <w:color w:val="333333"/>
          <w:sz w:val="24"/>
          <w:szCs w:val="24"/>
        </w:rPr>
      </w:pPr>
      <w:r w:rsidRPr="001E1CCF">
        <w:rPr>
          <w:rFonts w:cstheme="minorHAnsi"/>
          <w:color w:val="333333"/>
          <w:sz w:val="24"/>
          <w:szCs w:val="24"/>
        </w:rPr>
        <w:t>In this post we will write test cases for a Spring Boot Application. Spring Boot provides a number of utilities and annotations to help test a Spring Boot Application.</w:t>
      </w:r>
      <w:r w:rsidRPr="001E1CCF">
        <w:rPr>
          <w:rFonts w:cstheme="minorHAnsi"/>
          <w:color w:val="333333"/>
          <w:sz w:val="24"/>
          <w:szCs w:val="24"/>
        </w:rPr>
        <w:br/>
        <w:t>Spring Boot Test is provided by two modules -</w:t>
      </w:r>
    </w:p>
    <w:p w:rsidR="00DB5B48" w:rsidRPr="001E1CCF" w:rsidRDefault="00DB5B48" w:rsidP="00DB5B48">
      <w:pPr>
        <w:numPr>
          <w:ilvl w:val="0"/>
          <w:numId w:val="1"/>
        </w:numPr>
        <w:spacing w:after="0" w:line="240" w:lineRule="auto"/>
        <w:rPr>
          <w:rFonts w:cstheme="minorHAnsi"/>
          <w:color w:val="333333"/>
          <w:sz w:val="24"/>
          <w:szCs w:val="24"/>
        </w:rPr>
      </w:pPr>
      <w:r w:rsidRPr="001E1CCF">
        <w:rPr>
          <w:rFonts w:cstheme="minorHAnsi"/>
          <w:color w:val="333333"/>
          <w:sz w:val="24"/>
          <w:szCs w:val="24"/>
        </w:rPr>
        <w:t>spring-boot-test contains core items</w:t>
      </w:r>
    </w:p>
    <w:p w:rsidR="00DB5B48" w:rsidRPr="001E1CCF" w:rsidRDefault="00DB5B48" w:rsidP="00DB5B48">
      <w:pPr>
        <w:numPr>
          <w:ilvl w:val="0"/>
          <w:numId w:val="1"/>
        </w:numPr>
        <w:spacing w:after="0" w:line="240" w:lineRule="auto"/>
        <w:rPr>
          <w:rFonts w:cstheme="minorHAnsi"/>
          <w:color w:val="333333"/>
          <w:sz w:val="24"/>
          <w:szCs w:val="24"/>
        </w:rPr>
      </w:pPr>
      <w:r w:rsidRPr="001E1CCF">
        <w:rPr>
          <w:rFonts w:cstheme="minorHAnsi"/>
          <w:color w:val="333333"/>
          <w:sz w:val="24"/>
          <w:szCs w:val="24"/>
        </w:rPr>
        <w:t>spring-boot-test-</w:t>
      </w:r>
      <w:proofErr w:type="spellStart"/>
      <w:r w:rsidRPr="001E1CCF">
        <w:rPr>
          <w:rFonts w:cstheme="minorHAnsi"/>
          <w:color w:val="333333"/>
          <w:sz w:val="24"/>
          <w:szCs w:val="24"/>
        </w:rPr>
        <w:t>autoconfigure</w:t>
      </w:r>
      <w:proofErr w:type="spellEnd"/>
      <w:r w:rsidRPr="001E1CCF">
        <w:rPr>
          <w:rFonts w:cstheme="minorHAnsi"/>
          <w:color w:val="333333"/>
          <w:sz w:val="24"/>
          <w:szCs w:val="24"/>
        </w:rPr>
        <w:t xml:space="preserve"> supports auto-configuration for tests</w:t>
      </w:r>
    </w:p>
    <w:p w:rsidR="00DB5B48" w:rsidRPr="001E1CCF" w:rsidRDefault="00DB5B48" w:rsidP="00DB5B48">
      <w:pPr>
        <w:spacing w:after="0"/>
        <w:rPr>
          <w:rFonts w:cstheme="minorHAnsi"/>
          <w:color w:val="333333"/>
          <w:sz w:val="24"/>
          <w:szCs w:val="24"/>
        </w:rPr>
      </w:pPr>
      <w:proofErr w:type="gramStart"/>
      <w:r w:rsidRPr="001E1CCF">
        <w:rPr>
          <w:rFonts w:cstheme="minorHAnsi"/>
          <w:color w:val="333333"/>
          <w:sz w:val="24"/>
          <w:szCs w:val="24"/>
        </w:rPr>
        <w:t>spring-boot-starter-test</w:t>
      </w:r>
      <w:proofErr w:type="gramEnd"/>
      <w:r w:rsidRPr="001E1CCF">
        <w:rPr>
          <w:rFonts w:cstheme="minorHAnsi"/>
          <w:color w:val="333333"/>
          <w:sz w:val="24"/>
          <w:szCs w:val="24"/>
        </w:rPr>
        <w:t xml:space="preserve"> dependency imports both the above Spring Boot test modules as well has </w:t>
      </w:r>
      <w:proofErr w:type="spellStart"/>
      <w:r w:rsidRPr="001E1CCF">
        <w:rPr>
          <w:rFonts w:cstheme="minorHAnsi"/>
          <w:color w:val="333333"/>
          <w:sz w:val="24"/>
          <w:szCs w:val="24"/>
        </w:rPr>
        <w:t>JUnit</w:t>
      </w:r>
      <w:proofErr w:type="spellEnd"/>
      <w:r w:rsidRPr="001E1CCF">
        <w:rPr>
          <w:rFonts w:cstheme="minorHAnsi"/>
          <w:color w:val="333333"/>
          <w:sz w:val="24"/>
          <w:szCs w:val="24"/>
        </w:rPr>
        <w:t xml:space="preserve">, </w:t>
      </w:r>
      <w:proofErr w:type="spellStart"/>
      <w:r w:rsidRPr="001E1CCF">
        <w:rPr>
          <w:rFonts w:cstheme="minorHAnsi"/>
          <w:color w:val="333333"/>
          <w:sz w:val="24"/>
          <w:szCs w:val="24"/>
        </w:rPr>
        <w:t>AssertJ</w:t>
      </w:r>
      <w:proofErr w:type="spellEnd"/>
      <w:r w:rsidRPr="001E1CCF">
        <w:rPr>
          <w:rFonts w:cstheme="minorHAnsi"/>
          <w:color w:val="333333"/>
          <w:sz w:val="24"/>
          <w:szCs w:val="24"/>
        </w:rPr>
        <w:t xml:space="preserve">, </w:t>
      </w:r>
      <w:proofErr w:type="spellStart"/>
      <w:r w:rsidRPr="001E1CCF">
        <w:rPr>
          <w:rFonts w:cstheme="minorHAnsi"/>
          <w:color w:val="333333"/>
          <w:sz w:val="24"/>
          <w:szCs w:val="24"/>
        </w:rPr>
        <w:t>Hamcrest</w:t>
      </w:r>
      <w:proofErr w:type="spellEnd"/>
      <w:r w:rsidRPr="001E1CCF">
        <w:rPr>
          <w:rFonts w:cstheme="minorHAnsi"/>
          <w:color w:val="333333"/>
          <w:sz w:val="24"/>
          <w:szCs w:val="24"/>
        </w:rPr>
        <w:t xml:space="preserve"> and a number of other useful libraries.</w:t>
      </w:r>
    </w:p>
    <w:p w:rsidR="00DB5B48" w:rsidRPr="001E1CCF" w:rsidRDefault="00DB5B48" w:rsidP="00DB5B48">
      <w:pPr>
        <w:spacing w:after="0"/>
        <w:rPr>
          <w:rFonts w:cstheme="minorHAnsi"/>
          <w:color w:val="333333"/>
          <w:sz w:val="24"/>
          <w:szCs w:val="24"/>
        </w:rPr>
      </w:pPr>
      <w:r w:rsidRPr="001E1CCF">
        <w:rPr>
          <w:rFonts w:cstheme="minorHAnsi"/>
          <w:color w:val="333333"/>
          <w:sz w:val="24"/>
          <w:szCs w:val="24"/>
        </w:rPr>
        <w:t>Maven Project will be as follows-</w:t>
      </w:r>
      <w:r w:rsidRPr="001E1CCF">
        <w:rPr>
          <w:rFonts w:cstheme="minorHAnsi"/>
          <w:color w:val="333333"/>
          <w:sz w:val="24"/>
          <w:szCs w:val="24"/>
        </w:rPr>
        <w:br/>
      </w:r>
      <w:r w:rsidRPr="001E1CCF">
        <w:rPr>
          <w:rFonts w:cstheme="minorHAnsi"/>
          <w:color w:val="333333"/>
          <w:sz w:val="24"/>
          <w:szCs w:val="24"/>
        </w:rPr>
        <w:br/>
      </w:r>
      <w:bookmarkStart w:id="0" w:name="_GoBack"/>
      <w:r w:rsidRPr="001E1CCF">
        <w:rPr>
          <w:rFonts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1233CE2F" wp14:editId="687998BE">
            <wp:extent cx="2599135" cy="2846444"/>
            <wp:effectExtent l="0" t="0" r="0" b="0"/>
            <wp:docPr id="4" name="Picture 4" descr="Spring Boot Unit Testi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Unit Testing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227" cy="284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B5B48" w:rsidRPr="001E1CCF" w:rsidRDefault="00DB5B48" w:rsidP="00DB5B48">
      <w:pPr>
        <w:spacing w:after="0"/>
        <w:rPr>
          <w:rFonts w:cstheme="minorHAnsi"/>
          <w:color w:val="333333"/>
          <w:sz w:val="24"/>
          <w:szCs w:val="24"/>
        </w:rPr>
      </w:pPr>
      <w:r w:rsidRPr="001E1CCF">
        <w:rPr>
          <w:rFonts w:cstheme="minorHAnsi"/>
          <w:color w:val="333333"/>
          <w:sz w:val="24"/>
          <w:szCs w:val="24"/>
        </w:rPr>
        <w:br/>
        <w:t xml:space="preserve">In the Maven we need the spring boot test </w:t>
      </w:r>
      <w:proofErr w:type="spellStart"/>
      <w:r w:rsidRPr="001E1CCF">
        <w:rPr>
          <w:rFonts w:cstheme="minorHAnsi"/>
          <w:color w:val="333333"/>
          <w:sz w:val="24"/>
          <w:szCs w:val="24"/>
        </w:rPr>
        <w:t>dependency.Maven</w:t>
      </w:r>
      <w:proofErr w:type="spellEnd"/>
      <w:r w:rsidRPr="001E1CCF">
        <w:rPr>
          <w:rFonts w:cstheme="minorHAnsi"/>
          <w:color w:val="333333"/>
          <w:sz w:val="24"/>
          <w:szCs w:val="24"/>
        </w:rPr>
        <w:t xml:space="preserve"> will be as follows-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&lt;?xml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version="1.0" encoding="UTF-8"?&gt;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&lt;project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xmlns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="http://maven.apache.org/POM/4.0.0"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xmlns:xsi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="http://www.w3.org/2001/XMLSchema-instance"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xsi:schemaLocation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="http://maven.apache.org/POM/4.0.0 http://maven.apache.org/xsd/maven-4.0.0.xsd"&gt;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modelVersion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&gt;4.0.0&lt;/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modelVersion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spellStart"/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groupId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  <w:proofErr w:type="spellStart"/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com.javainuse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&lt;/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groupId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spellStart"/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artifactId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  <w:proofErr w:type="spellStart"/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SpringBootHelloWorld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&lt;/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artifactId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&lt;version&gt;0.0.1-SNAPSHOT&lt;/version&gt;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packaging&gt;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jar&lt;/packaging&gt;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name&gt;</w:t>
      </w:r>
      <w:proofErr w:type="spellStart"/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SpringBootHelloWorld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&lt;/name&gt;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description&gt;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Demo project for Spring Boot&lt;/description&gt;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parent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groupId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org.springframework.boot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&lt;/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groupId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lastRenderedPageBreak/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spellStart"/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artifactId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spring-boot-starter-parent&lt;/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artifactId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&lt;version&gt;1.4.1.RELEASE&lt;/version&gt;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relativePath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/&gt; &lt;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!--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lookup parent from repository --&gt;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&lt;/parent&gt;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properties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&lt;project.build.sourceEncoding&gt;UTF-8&lt;/project.build.sourceEncoding&gt;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&lt;project.reporting.outputEncoding&gt;UTF-8&lt;/project.reporting.outputEncoding&gt;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java.version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&gt;1.8&lt;/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java.version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&lt;/properties&gt;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dependencies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dependency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groupId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org.springframework.boot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&lt;/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groupId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spellStart"/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artifactId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spring-boot-starter-web&lt;/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artifactId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&lt;/dependency&gt;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ab/>
        <w:t>&lt;</w:t>
      </w:r>
      <w:proofErr w:type="gramStart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dependency</w:t>
      </w:r>
      <w:proofErr w:type="gramEnd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ab/>
        <w:t>&lt;</w:t>
      </w:r>
      <w:proofErr w:type="spellStart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groupId</w:t>
      </w:r>
      <w:proofErr w:type="spellEnd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&gt;</w:t>
      </w:r>
      <w:proofErr w:type="spellStart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org.springframework.boot</w:t>
      </w:r>
      <w:proofErr w:type="spellEnd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&lt;/</w:t>
      </w:r>
      <w:proofErr w:type="spellStart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groupId</w:t>
      </w:r>
      <w:proofErr w:type="spellEnd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ab/>
        <w:t>&lt;</w:t>
      </w:r>
      <w:proofErr w:type="spellStart"/>
      <w:proofErr w:type="gramStart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artifactId</w:t>
      </w:r>
      <w:proofErr w:type="spellEnd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&gt;</w:t>
      </w:r>
      <w:proofErr w:type="gramEnd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spring-boot-starter-test&lt;/</w:t>
      </w:r>
      <w:proofErr w:type="spellStart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artifactId</w:t>
      </w:r>
      <w:proofErr w:type="spellEnd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ab/>
        <w:t>&lt;</w:t>
      </w:r>
      <w:proofErr w:type="gramStart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scope&gt;</w:t>
      </w:r>
      <w:proofErr w:type="gramEnd"/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>test&lt;/scope&gt;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b/>
          <w:bCs/>
          <w:color w:val="333333"/>
          <w:sz w:val="24"/>
          <w:szCs w:val="24"/>
        </w:rPr>
        <w:tab/>
        <w:t>&lt;/dependency&gt;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&lt;/dependencies&gt;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build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plugins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plugin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groupId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org.springframework.boot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&lt;/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groupId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</w:t>
      </w:r>
      <w:proofErr w:type="spellStart"/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artifactId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spring-boot-maven-plugin&lt;/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artifactId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&lt;/plugin&gt;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&lt;/plugins&gt;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&lt;/build&gt;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>&lt;/project&gt;</w:t>
      </w:r>
    </w:p>
    <w:p w:rsidR="00DB5B48" w:rsidRPr="001E1CCF" w:rsidRDefault="00DB5B48" w:rsidP="00DB5B48">
      <w:pPr>
        <w:shd w:val="clear" w:color="auto" w:fill="FFFFFF"/>
        <w:spacing w:after="0"/>
        <w:jc w:val="center"/>
        <w:rPr>
          <w:ins w:id="1" w:author="Unknown"/>
          <w:rFonts w:cstheme="minorHAnsi"/>
          <w:color w:val="333333"/>
          <w:sz w:val="24"/>
          <w:szCs w:val="24"/>
        </w:rPr>
      </w:pPr>
      <w:r w:rsidRPr="001E1CCF">
        <w:rPr>
          <w:rFonts w:cstheme="minorHAnsi"/>
          <w:color w:val="333333"/>
          <w:sz w:val="24"/>
          <w:szCs w:val="24"/>
        </w:rPr>
        <w:br/>
      </w:r>
    </w:p>
    <w:p w:rsidR="00DB5B48" w:rsidRPr="001E1CCF" w:rsidRDefault="00DB5B48" w:rsidP="00DB5B48">
      <w:pPr>
        <w:shd w:val="clear" w:color="auto" w:fill="FFFFFF"/>
        <w:spacing w:after="0"/>
        <w:jc w:val="center"/>
        <w:rPr>
          <w:rFonts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shd w:val="clear" w:color="auto" w:fill="FFFFFF"/>
        <w:spacing w:after="0"/>
        <w:jc w:val="center"/>
        <w:rPr>
          <w:rFonts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shd w:val="clear" w:color="auto" w:fill="FFFFFF"/>
        <w:spacing w:after="0"/>
        <w:jc w:val="center"/>
        <w:rPr>
          <w:rFonts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shd w:val="clear" w:color="auto" w:fill="FFFFFF"/>
        <w:spacing w:after="0"/>
        <w:jc w:val="center"/>
        <w:rPr>
          <w:rFonts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spacing w:after="0"/>
        <w:rPr>
          <w:rFonts w:cstheme="minorHAnsi"/>
          <w:color w:val="333333"/>
          <w:sz w:val="24"/>
          <w:szCs w:val="24"/>
        </w:rPr>
      </w:pPr>
      <w:r w:rsidRPr="001E1CCF">
        <w:rPr>
          <w:rFonts w:cstheme="minorHAnsi"/>
          <w:color w:val="333333"/>
          <w:sz w:val="24"/>
          <w:szCs w:val="24"/>
        </w:rPr>
        <w:t>Create the SpringBootHelloWorldApplication.java as below-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lastRenderedPageBreak/>
        <w:t>package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com.javainuse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org.springframework.boot.SpringApplication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org.springframework.boot.autoconfigure.SpringBootApplication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>@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SpringBootApplication</w:t>
      </w:r>
      <w:proofErr w:type="spellEnd"/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class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SpringBootHelloWorldApplication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static void main(String[]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args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)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spellStart"/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SpringApplication.run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</w:t>
      </w:r>
      <w:proofErr w:type="spellStart"/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SpringBootHelloWorldApplication.class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,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args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);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>}</w:t>
      </w:r>
    </w:p>
    <w:p w:rsidR="00DB5B48" w:rsidRPr="001E1CCF" w:rsidRDefault="00DB5B48" w:rsidP="00DB5B48">
      <w:pPr>
        <w:spacing w:after="0"/>
        <w:rPr>
          <w:rFonts w:cstheme="minorHAnsi"/>
          <w:color w:val="333333"/>
          <w:sz w:val="24"/>
          <w:szCs w:val="24"/>
        </w:rPr>
      </w:pPr>
      <w:r w:rsidRPr="001E1CCF">
        <w:rPr>
          <w:rFonts w:cstheme="minorHAnsi"/>
          <w:color w:val="333333"/>
          <w:sz w:val="24"/>
          <w:szCs w:val="24"/>
        </w:rPr>
        <w:t>Create the Employee model class as follows-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package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com.javainuse.model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class Employee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private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String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empId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private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String name;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private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String designation;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private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double salary;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Employee()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String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getName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()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return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name;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void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setName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(String name)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this.name = name;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String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getDesignation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()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return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designation;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void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setDesignation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(String designation)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this.designation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= designation;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double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getSalary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()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return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salary;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lastRenderedPageBreak/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void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setSalary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(double salary)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this.salary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= salary;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String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getEmpId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()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return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empId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void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setEmpId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(String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empId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)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this.empId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=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empId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>}</w:t>
      </w:r>
    </w:p>
    <w:p w:rsidR="00DB5B48" w:rsidRPr="001E1CCF" w:rsidRDefault="00DB5B48" w:rsidP="00DB5B48">
      <w:pPr>
        <w:shd w:val="clear" w:color="auto" w:fill="FFFFFF"/>
        <w:spacing w:after="0"/>
        <w:jc w:val="center"/>
        <w:rPr>
          <w:rFonts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shd w:val="clear" w:color="auto" w:fill="FFFFFF"/>
        <w:spacing w:after="0"/>
        <w:jc w:val="center"/>
        <w:rPr>
          <w:rFonts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spacing w:after="0"/>
        <w:rPr>
          <w:rFonts w:cstheme="minorHAnsi"/>
          <w:color w:val="333333"/>
          <w:sz w:val="24"/>
          <w:szCs w:val="24"/>
        </w:rPr>
      </w:pPr>
      <w:r w:rsidRPr="001E1CCF">
        <w:rPr>
          <w:rFonts w:cstheme="minorHAnsi"/>
          <w:color w:val="333333"/>
          <w:sz w:val="24"/>
          <w:szCs w:val="24"/>
        </w:rPr>
        <w:t>@</w:t>
      </w:r>
      <w:proofErr w:type="spellStart"/>
      <w:r w:rsidRPr="001E1CCF">
        <w:rPr>
          <w:rFonts w:cstheme="minorHAnsi"/>
          <w:color w:val="333333"/>
          <w:sz w:val="24"/>
          <w:szCs w:val="24"/>
        </w:rPr>
        <w:t>RequestMapping</w:t>
      </w:r>
      <w:proofErr w:type="spellEnd"/>
      <w:r w:rsidRPr="001E1CCF">
        <w:rPr>
          <w:rFonts w:cstheme="minorHAnsi"/>
          <w:color w:val="333333"/>
          <w:sz w:val="24"/>
          <w:szCs w:val="24"/>
        </w:rPr>
        <w:t xml:space="preserve"> maps /employee request to return an employee object.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package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com.javainuse.controllers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org.springframework.web.bind.annotation.RequestMapping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org.springframework.web.bind.annotation.RequestMethod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org.springframework.web.bind.annotation.RestController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com.javainuse.model.Employee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>@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RestController</w:t>
      </w:r>
      <w:proofErr w:type="spellEnd"/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class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TestController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@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RequestMapping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value = "/employee", method =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RequestMethod.GET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)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Employee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firstPage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()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 xml:space="preserve">Employee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emp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= new 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Employee(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);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spellStart"/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emp.setName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"emp1");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spellStart"/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emp.setDesignation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"manager");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spellStart"/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emp.setEmpId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"1");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spellStart"/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emp.setSalary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3000);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return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emp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>}</w:t>
      </w:r>
    </w:p>
    <w:p w:rsidR="00DB5B48" w:rsidRPr="001E1CCF" w:rsidRDefault="00DB5B48" w:rsidP="00DB5B48">
      <w:pPr>
        <w:spacing w:after="0"/>
        <w:rPr>
          <w:rFonts w:cstheme="minorHAnsi"/>
          <w:color w:val="333333"/>
          <w:sz w:val="24"/>
          <w:szCs w:val="24"/>
        </w:rPr>
      </w:pPr>
      <w:proofErr w:type="gramStart"/>
      <w:r w:rsidRPr="001E1CCF">
        <w:rPr>
          <w:rFonts w:cstheme="minorHAnsi"/>
          <w:color w:val="333333"/>
          <w:sz w:val="24"/>
          <w:szCs w:val="24"/>
        </w:rPr>
        <w:t>Compile and the run the SpringBootHelloWorldApplication.java as a Java application.</w:t>
      </w:r>
      <w:proofErr w:type="gramEnd"/>
      <w:r w:rsidRPr="001E1CCF">
        <w:rPr>
          <w:rFonts w:cstheme="minorHAnsi"/>
          <w:color w:val="333333"/>
          <w:sz w:val="24"/>
          <w:szCs w:val="24"/>
        </w:rPr>
        <w:br/>
        <w:t>Go to </w:t>
      </w:r>
      <w:r w:rsidRPr="001E1CCF">
        <w:rPr>
          <w:rFonts w:cstheme="minorHAnsi"/>
          <w:b/>
          <w:bCs/>
          <w:color w:val="333333"/>
          <w:sz w:val="24"/>
          <w:szCs w:val="24"/>
        </w:rPr>
        <w:t>localhost</w:t>
      </w:r>
      <w:proofErr w:type="gramStart"/>
      <w:r w:rsidRPr="001E1CCF">
        <w:rPr>
          <w:rFonts w:cstheme="minorHAnsi"/>
          <w:b/>
          <w:bCs/>
          <w:color w:val="333333"/>
          <w:sz w:val="24"/>
          <w:szCs w:val="24"/>
        </w:rPr>
        <w:t>:8080</w:t>
      </w:r>
      <w:proofErr w:type="gramEnd"/>
      <w:r w:rsidRPr="001E1CCF">
        <w:rPr>
          <w:rFonts w:cstheme="minorHAnsi"/>
          <w:b/>
          <w:bCs/>
          <w:color w:val="333333"/>
          <w:sz w:val="24"/>
          <w:szCs w:val="24"/>
        </w:rPr>
        <w:t>/employee</w:t>
      </w:r>
      <w:r w:rsidRPr="001E1CCF">
        <w:rPr>
          <w:rFonts w:cstheme="minorHAnsi"/>
          <w:color w:val="333333"/>
          <w:sz w:val="24"/>
          <w:szCs w:val="24"/>
        </w:rPr>
        <w:br/>
      </w:r>
      <w:r w:rsidRPr="001E1CCF">
        <w:rPr>
          <w:rFonts w:cstheme="minorHAns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1033BEBE" wp14:editId="2C293AE5">
            <wp:extent cx="4924800" cy="1375200"/>
            <wp:effectExtent l="0" t="0" r="0" b="0"/>
            <wp:docPr id="3" name="Picture 3" descr="Spring Boot JUni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JUnit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35" cy="137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CF">
        <w:rPr>
          <w:rFonts w:cstheme="minorHAnsi"/>
          <w:color w:val="333333"/>
          <w:sz w:val="24"/>
          <w:szCs w:val="24"/>
        </w:rPr>
        <w:br/>
        <w:t xml:space="preserve">Next we write </w:t>
      </w:r>
      <w:proofErr w:type="spellStart"/>
      <w:r w:rsidRPr="001E1CCF">
        <w:rPr>
          <w:rFonts w:cstheme="minorHAnsi"/>
          <w:color w:val="333333"/>
          <w:sz w:val="24"/>
          <w:szCs w:val="24"/>
        </w:rPr>
        <w:t>JUnit</w:t>
      </w:r>
      <w:proofErr w:type="spellEnd"/>
      <w:r w:rsidRPr="001E1CCF">
        <w:rPr>
          <w:rFonts w:cstheme="minorHAnsi"/>
          <w:color w:val="333333"/>
          <w:sz w:val="24"/>
          <w:szCs w:val="24"/>
        </w:rPr>
        <w:t xml:space="preserve"> test cases for the </w:t>
      </w:r>
      <w:proofErr w:type="spellStart"/>
      <w:r w:rsidRPr="001E1CCF">
        <w:rPr>
          <w:rFonts w:cstheme="minorHAnsi"/>
          <w:color w:val="333333"/>
          <w:sz w:val="24"/>
          <w:szCs w:val="24"/>
        </w:rPr>
        <w:t>TestController</w:t>
      </w:r>
      <w:proofErr w:type="spellEnd"/>
      <w:r w:rsidRPr="001E1CCF">
        <w:rPr>
          <w:rFonts w:cstheme="minorHAnsi"/>
          <w:color w:val="333333"/>
          <w:sz w:val="24"/>
          <w:szCs w:val="24"/>
        </w:rPr>
        <w:t>.</w:t>
      </w:r>
      <w:r w:rsidRPr="001E1CCF">
        <w:rPr>
          <w:rFonts w:cstheme="minorHAnsi"/>
          <w:color w:val="333333"/>
          <w:sz w:val="24"/>
          <w:szCs w:val="24"/>
        </w:rPr>
        <w:br/>
        <w:t>Define the SpringBootHelloWorldTests.java as follows. Spring Boot provides a @</w:t>
      </w:r>
      <w:proofErr w:type="spellStart"/>
      <w:r w:rsidRPr="001E1CCF">
        <w:rPr>
          <w:rFonts w:cstheme="minorHAnsi"/>
          <w:color w:val="333333"/>
          <w:sz w:val="24"/>
          <w:szCs w:val="24"/>
        </w:rPr>
        <w:t>SpringBootTest</w:t>
      </w:r>
      <w:proofErr w:type="spellEnd"/>
      <w:r w:rsidRPr="001E1CCF">
        <w:rPr>
          <w:rFonts w:cstheme="minorHAnsi"/>
          <w:color w:val="333333"/>
          <w:sz w:val="24"/>
          <w:szCs w:val="24"/>
        </w:rPr>
        <w:t xml:space="preserve"> annotation which can be used as an alternative to the standard spring-test @</w:t>
      </w:r>
      <w:proofErr w:type="spellStart"/>
      <w:r w:rsidRPr="001E1CCF">
        <w:rPr>
          <w:rFonts w:cstheme="minorHAnsi"/>
          <w:color w:val="333333"/>
          <w:sz w:val="24"/>
          <w:szCs w:val="24"/>
        </w:rPr>
        <w:t>ContextConfiguration</w:t>
      </w:r>
      <w:proofErr w:type="spellEnd"/>
      <w:r w:rsidRPr="001E1CCF">
        <w:rPr>
          <w:rFonts w:cstheme="minorHAnsi"/>
          <w:color w:val="333333"/>
          <w:sz w:val="24"/>
          <w:szCs w:val="24"/>
        </w:rPr>
        <w:t xml:space="preserve"> annotation when you need Spring Boot features. The annotation works by creating the </w:t>
      </w:r>
      <w:proofErr w:type="spellStart"/>
      <w:r w:rsidRPr="001E1CCF">
        <w:rPr>
          <w:rFonts w:cstheme="minorHAnsi"/>
          <w:color w:val="333333"/>
          <w:sz w:val="24"/>
          <w:szCs w:val="24"/>
        </w:rPr>
        <w:t>ApplicationContext</w:t>
      </w:r>
      <w:proofErr w:type="spellEnd"/>
      <w:r w:rsidRPr="001E1CCF">
        <w:rPr>
          <w:rFonts w:cstheme="minorHAnsi"/>
          <w:color w:val="333333"/>
          <w:sz w:val="24"/>
          <w:szCs w:val="24"/>
        </w:rPr>
        <w:t xml:space="preserve"> used in your tests via </w:t>
      </w:r>
      <w:proofErr w:type="spellStart"/>
      <w:r w:rsidRPr="001E1CCF">
        <w:rPr>
          <w:rFonts w:cstheme="minorHAnsi"/>
          <w:color w:val="333333"/>
          <w:sz w:val="24"/>
          <w:szCs w:val="24"/>
        </w:rPr>
        <w:t>SpringApplication</w:t>
      </w:r>
      <w:proofErr w:type="spellEnd"/>
      <w:r w:rsidRPr="001E1CCF">
        <w:rPr>
          <w:rFonts w:cstheme="minorHAnsi"/>
          <w:color w:val="333333"/>
          <w:sz w:val="24"/>
          <w:szCs w:val="24"/>
        </w:rPr>
        <w:t>.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package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com.javainuse.test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org.junit.Test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org.junit.runner.RunWith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org.springframework.boot.test.context.SpringBootTest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org.springframework.test.context.junit4.SpringRunner;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@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RunWith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</w:t>
      </w:r>
      <w:proofErr w:type="spellStart"/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SpringRunner.class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)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>@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SpringBootTest</w:t>
      </w:r>
      <w:proofErr w:type="spellEnd"/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class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SpringBootHelloWorldTests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@Test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void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contextLoads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()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spacing w:after="0"/>
        <w:rPr>
          <w:rFonts w:cstheme="minorHAnsi"/>
          <w:color w:val="333333"/>
          <w:sz w:val="24"/>
          <w:szCs w:val="24"/>
        </w:rPr>
      </w:pPr>
      <w:r w:rsidRPr="001E1CCF">
        <w:rPr>
          <w:rFonts w:cstheme="minorHAnsi"/>
          <w:color w:val="333333"/>
          <w:sz w:val="24"/>
          <w:szCs w:val="24"/>
        </w:rPr>
        <w:t>Next extend the SpringBootHelloWorldTests.java and write the test case for the TestController.java</w:t>
      </w:r>
      <w:r w:rsidRPr="001E1CCF">
        <w:rPr>
          <w:rFonts w:cstheme="minorHAnsi"/>
          <w:color w:val="333333"/>
          <w:sz w:val="24"/>
          <w:szCs w:val="24"/>
        </w:rPr>
        <w:br/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package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com.javainuse.test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static org.springframework.test.web.servlet.request.MockMvcRequestBuilders.get;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static org.springframework.test.web.servlet.result.MockMvcResultMatchers.content;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static org.springframework.test.web.servlet.result.MockMvcResultMatchers.jsonPath;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static org.springframework.test.web.servlet.result.MockMvcResultMatchers.status;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org.junit.Before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org.junit.Test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org.springframework.beans.factory.annotation.Autowired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lastRenderedPageBreak/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org.springframework.test.web.servlet.MockMvc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org.springframework.test.web.servlet.setup.MockMvcBuilders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import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org.springframework.web.context.WebApplicationContext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class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TestWebApp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extends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SpringBootHelloWorldTests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@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Autowired</w:t>
      </w:r>
      <w:proofErr w:type="spellEnd"/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private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WebApplicationContext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webApplicationContext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private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MockMvc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mockMvc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@Before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void setup()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spellStart"/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mockMvc</w:t>
      </w:r>
      <w:proofErr w:type="spellEnd"/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= MockMvcBuilders.webAppContextSetup(webApplicationContext).build();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@Test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public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 xml:space="preserve"> void 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testEmployee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() throws Exception {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proofErr w:type="spellStart"/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mockMvc.perform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get("/employee")).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andExpect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(status().</w:t>
      </w:r>
      <w:proofErr w:type="spell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isOk</w:t>
      </w:r>
      <w:proofErr w:type="spellEnd"/>
      <w:r w:rsidRPr="001E1CCF">
        <w:rPr>
          <w:rFonts w:asciiTheme="minorHAnsi" w:hAnsiTheme="minorHAnsi" w:cstheme="minorHAnsi"/>
          <w:color w:val="333333"/>
          <w:sz w:val="24"/>
          <w:szCs w:val="24"/>
        </w:rPr>
        <w:t>())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.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andExpect(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content().contentType("application/json;charset=UTF-8"))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.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andExpect(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jsonPath("$.name").value("emp1")).andExpect(jsonPath("$.designation").value("manager"))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.</w:t>
      </w:r>
      <w:proofErr w:type="gramStart"/>
      <w:r w:rsidRPr="001E1CCF">
        <w:rPr>
          <w:rFonts w:asciiTheme="minorHAnsi" w:hAnsiTheme="minorHAnsi" w:cstheme="minorHAnsi"/>
          <w:color w:val="333333"/>
          <w:sz w:val="24"/>
          <w:szCs w:val="24"/>
        </w:rPr>
        <w:t>andExpect(</w:t>
      </w:r>
      <w:proofErr w:type="gramEnd"/>
      <w:r w:rsidRPr="001E1CCF">
        <w:rPr>
          <w:rFonts w:asciiTheme="minorHAnsi" w:hAnsiTheme="minorHAnsi" w:cstheme="minorHAnsi"/>
          <w:color w:val="333333"/>
          <w:sz w:val="24"/>
          <w:szCs w:val="24"/>
        </w:rPr>
        <w:t>jsonPath("$.empId").value("1")).andExpect(jsonPath("$.salary").value(3000));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ab/>
        <w:t>}</w:t>
      </w: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</w:p>
    <w:p w:rsidR="00DB5B48" w:rsidRPr="001E1CCF" w:rsidRDefault="00DB5B48" w:rsidP="00DB5B48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E1CCF">
        <w:rPr>
          <w:rFonts w:asciiTheme="minorHAnsi" w:hAnsiTheme="minorHAnsi" w:cstheme="minorHAnsi"/>
          <w:color w:val="333333"/>
          <w:sz w:val="24"/>
          <w:szCs w:val="24"/>
        </w:rPr>
        <w:t>}</w:t>
      </w:r>
    </w:p>
    <w:p w:rsidR="00DB5B48" w:rsidRPr="001E1CCF" w:rsidRDefault="00DB5B48" w:rsidP="00DB5B48">
      <w:pPr>
        <w:spacing w:after="0"/>
        <w:rPr>
          <w:rFonts w:cstheme="minorHAnsi"/>
          <w:color w:val="333333"/>
          <w:sz w:val="24"/>
          <w:szCs w:val="24"/>
        </w:rPr>
      </w:pPr>
      <w:r w:rsidRPr="001E1CCF">
        <w:rPr>
          <w:rFonts w:cstheme="minorHAnsi"/>
          <w:color w:val="333333"/>
          <w:sz w:val="24"/>
          <w:szCs w:val="24"/>
        </w:rPr>
        <w:t xml:space="preserve">Run this </w:t>
      </w:r>
      <w:proofErr w:type="spellStart"/>
      <w:r w:rsidRPr="001E1CCF">
        <w:rPr>
          <w:rFonts w:cstheme="minorHAnsi"/>
          <w:color w:val="333333"/>
          <w:sz w:val="24"/>
          <w:szCs w:val="24"/>
        </w:rPr>
        <w:t>TestWebApp</w:t>
      </w:r>
      <w:proofErr w:type="spellEnd"/>
      <w:r w:rsidRPr="001E1CCF">
        <w:rPr>
          <w:rFonts w:cstheme="minorHAnsi"/>
          <w:color w:val="333333"/>
          <w:sz w:val="24"/>
          <w:szCs w:val="24"/>
        </w:rPr>
        <w:t xml:space="preserve"> class as a </w:t>
      </w:r>
      <w:proofErr w:type="spellStart"/>
      <w:r w:rsidRPr="001E1CCF">
        <w:rPr>
          <w:rFonts w:cstheme="minorHAnsi"/>
          <w:color w:val="333333"/>
          <w:sz w:val="24"/>
          <w:szCs w:val="24"/>
        </w:rPr>
        <w:t>JUnit</w:t>
      </w:r>
      <w:proofErr w:type="spellEnd"/>
      <w:r w:rsidRPr="001E1CCF">
        <w:rPr>
          <w:rFonts w:cstheme="minorHAnsi"/>
          <w:color w:val="333333"/>
          <w:sz w:val="24"/>
          <w:szCs w:val="24"/>
        </w:rPr>
        <w:t xml:space="preserve"> test case.</w:t>
      </w:r>
      <w:r w:rsidRPr="001E1CCF">
        <w:rPr>
          <w:rFonts w:cstheme="minorHAnsi"/>
          <w:color w:val="333333"/>
          <w:sz w:val="24"/>
          <w:szCs w:val="24"/>
        </w:rPr>
        <w:br/>
      </w:r>
      <w:r w:rsidRPr="001E1CCF">
        <w:rPr>
          <w:rFonts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628356E4" wp14:editId="63A9509A">
            <wp:extent cx="6250524" cy="1224000"/>
            <wp:effectExtent l="0" t="0" r="0" b="0"/>
            <wp:docPr id="2" name="Picture 2" descr="Spring Boot Unit Test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Boot Unit Testing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055" cy="122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B48" w:rsidRPr="001E1CCF" w:rsidRDefault="00DB5B48" w:rsidP="00DB5B48">
      <w:pPr>
        <w:spacing w:after="0"/>
        <w:rPr>
          <w:rFonts w:cstheme="minorHAnsi"/>
          <w:sz w:val="24"/>
          <w:szCs w:val="24"/>
        </w:rPr>
      </w:pPr>
    </w:p>
    <w:p w:rsidR="00976C7E" w:rsidRDefault="00976C7E" w:rsidP="00DB5B48">
      <w:pPr>
        <w:spacing w:after="0"/>
      </w:pPr>
    </w:p>
    <w:sectPr w:rsidR="0097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8E0"/>
    <w:multiLevelType w:val="multilevel"/>
    <w:tmpl w:val="BE26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48"/>
    <w:rsid w:val="00976C7E"/>
    <w:rsid w:val="00DB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B48"/>
  </w:style>
  <w:style w:type="paragraph" w:styleId="Heading1">
    <w:name w:val="heading 1"/>
    <w:basedOn w:val="Normal"/>
    <w:next w:val="Normal"/>
    <w:link w:val="Heading1Char"/>
    <w:uiPriority w:val="9"/>
    <w:qFormat/>
    <w:rsid w:val="00DB5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B4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B48"/>
  </w:style>
  <w:style w:type="paragraph" w:styleId="Heading1">
    <w:name w:val="heading 1"/>
    <w:basedOn w:val="Normal"/>
    <w:next w:val="Normal"/>
    <w:link w:val="Heading1Char"/>
    <w:uiPriority w:val="9"/>
    <w:qFormat/>
    <w:rsid w:val="00DB5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B4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2024-04-01T12:52:00Z</dcterms:created>
  <dcterms:modified xsi:type="dcterms:W3CDTF">2024-04-01T12:53:00Z</dcterms:modified>
</cp:coreProperties>
</file>