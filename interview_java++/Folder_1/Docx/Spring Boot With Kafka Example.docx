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5F" w:rsidRPr="00D0255F" w:rsidRDefault="00D0255F" w:rsidP="00D0255F">
      <w:pPr>
        <w:spacing w:after="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</w:pPr>
      <w:r w:rsidRPr="00D0255F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>Spring Boot + Apache Kafka Hello World Example</w:t>
      </w: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In this post we will integrate Spring Boot and Apache Kafka instance.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hyperlink r:id="rId6" w:history="1">
        <w:r w:rsidRPr="00D0255F">
          <w:rPr>
            <w:rFonts w:eastAsia="Times New Roman" w:cstheme="minorHAnsi"/>
            <w:color w:val="59C1DC"/>
            <w:sz w:val="24"/>
            <w:szCs w:val="24"/>
            <w:lang w:eastAsia="en-IN"/>
          </w:rPr>
          <w:t>In a previous post</w:t>
        </w:r>
      </w:hyperlink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 we had seen how to get Apache Kafka up and running.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7A8C9178" wp14:editId="7DB59CF4">
            <wp:extent cx="5551200" cy="2147746"/>
            <wp:effectExtent l="0" t="0" r="0" b="5080"/>
            <wp:docPr id="7" name="Picture 7" descr="Spring Boot Apache Kafk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pache Kafka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53" cy="21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The project will be as follows-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  <w:t>Define the pom.xml as follows- Add the </w:t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spring-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kafka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 dependency.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&lt;project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xmlns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="http://maven.apache.org/POM/4.0.0"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xmlns:xsi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="http://www.w3.org/2001/XMLSchema-instance"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xsi:schemaLocation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="http://maven.apache.org/POM/4.0.0 http://maven.apache.org/xsd/maven-4.0.0.xsd"&gt;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&gt;4.0.0&lt;/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modelVersion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SpringBootApacheKafkaHelloWorld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&lt;version&gt;0.0.1-SNAPSHOT&lt;/version&gt;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packaging&gt;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jar&lt;/packaging&gt;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parent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spring-boot-starter-parent&lt;/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&lt;version&gt;1.5.3.RELEASE&lt;/version&gt;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relativePath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/&gt;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&lt;/parent&gt;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properties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&lt;project.build.sourceEncoding&gt;UTF-8&lt;/project.build.sourceEncoding&gt;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&lt;project.reporting.outputEncoding&gt;UTF-8&lt;/project.reporting.outputEncoding&gt;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&gt;1.8&lt;/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&lt;/properties&gt;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dependencies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</w:t>
      </w:r>
      <w:proofErr w:type="gram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dependency</w:t>
      </w:r>
      <w:proofErr w:type="gram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lastRenderedPageBreak/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org.springframework.kafka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gram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spring-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kafka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&lt;/dependency&gt;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spring-boot-starter-web&lt;/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spring-boot-starter-test&lt;/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scope&gt;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test&lt;/scope&gt;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&lt;/dependencies&gt;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build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plugins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plugin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spring-boot-maven-plugin&lt;/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&lt;/plugins&gt;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&lt;/build&gt;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&lt;/project&gt;</w:t>
      </w: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 the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to send message to the 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</w:t>
      </w:r>
      <w:proofErr w:type="spellEnd"/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topic named as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-topic.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com.javainuse.service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org.springframework.kafka.core.KafkaTemplate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org.springframework.stereotype.Service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@Service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private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KafkaTemplate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&lt;String, String&gt;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kafkaTemplate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String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"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java_in_use_topic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";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send(String message)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    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kafkaTemplate.send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, message);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}</w:t>
      </w:r>
    </w:p>
    <w:p w:rsidR="00D0255F" w:rsidRPr="00D0255F" w:rsidRDefault="00D0255F" w:rsidP="00D0255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  <w:ins w:id="0" w:author="Unknown">
        <w:r w:rsidRPr="00D0255F">
          <w:rPr>
            <w:rFonts w:eastAsia="Times New Roman" w:cstheme="minorHAnsi"/>
            <w:color w:val="333333"/>
            <w:sz w:val="24"/>
            <w:szCs w:val="24"/>
            <w:lang w:eastAsia="en-IN"/>
          </w:rPr>
          <w:br/>
        </w:r>
      </w:ins>
      <w:bookmarkStart w:id="1" w:name="_GoBack"/>
      <w:bookmarkEnd w:id="1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 a Controller which will pass the message and trigger the send message to the Kafka Topic using the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class.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com.javainuse.controller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org.springframework.beans.factory.annotation.Autowired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org.springframework.web.bind.annotation.GetMapping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org.springframework.web.bind.annotation.RequestMapping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org.springframework.web.bind.annotation.RequestParam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org.springframework.web.bind.annotation.RestController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com.javainuse.service.KafkaSender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RestController</w:t>
      </w:r>
      <w:proofErr w:type="spellEnd"/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RequestMapping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value = "/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javainuse-kafka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/")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ApacheKafkaWebController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GetMapping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value = "/producer")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String producer(@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RequestParam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("message") String message)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kafkaSender.send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message);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"Message sent to the Kafka Topic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java_in_use_topic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Successfully";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Finally Define the Spring Boot Class with 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annotation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com.javainuse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org.springframework.boot.SpringApplication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org.springframework.boot.autoconfigure.SpringBootApplication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SpringBootApplication</w:t>
      </w:r>
      <w:proofErr w:type="spellEnd"/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SpringBootHelloWorldApplication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SpringApplication.run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new</w:t>
      </w:r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Object[] {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SpringBootHelloWorldApplication.class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},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D0255F" w:rsidRPr="00D0255F" w:rsidRDefault="00D0255F" w:rsidP="00D0255F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D0255F" w:rsidRPr="00D0255F" w:rsidRDefault="00D0255F" w:rsidP="00D0255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0255F" w:rsidRPr="00D0255F" w:rsidRDefault="00D0255F" w:rsidP="00D0255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We are done with the required Java code. Now </w:t>
      </w:r>
      <w:proofErr w:type="spellStart"/>
      <w:proofErr w:type="gram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lets</w:t>
      </w:r>
      <w:proofErr w:type="spellEnd"/>
      <w:proofErr w:type="gram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start Apache Kafka. As we had explained in detail in the </w:t>
      </w:r>
      <w:hyperlink r:id="rId8" w:history="1">
        <w:r w:rsidRPr="00D0255F">
          <w:rPr>
            <w:rFonts w:eastAsia="Times New Roman" w:cstheme="minorHAnsi"/>
            <w:color w:val="59C1DC"/>
            <w:sz w:val="24"/>
            <w:szCs w:val="24"/>
            <w:lang w:eastAsia="en-IN"/>
          </w:rPr>
          <w:t>Getting started with Apache Kafka</w:t>
        </w:r>
      </w:hyperlink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 perform the following.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Start Apache Zookeeper-</w:t>
      </w:r>
    </w:p>
    <w:p w:rsidR="00D0255F" w:rsidRPr="00D0255F" w:rsidRDefault="00D0255F" w:rsidP="00D0255F">
      <w:pPr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C:\kafka_2.12-0.10.2.1&gt;.\bin\windows\zookeeper-server-start.bat .\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config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\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zookeeper.properties</w:t>
      </w:r>
      <w:proofErr w:type="spellEnd"/>
    </w:p>
    <w:p w:rsidR="00D0255F" w:rsidRPr="00D0255F" w:rsidRDefault="00D0255F" w:rsidP="00D0255F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3449BD52" wp14:editId="0BF0B661">
            <wp:extent cx="5688000" cy="769070"/>
            <wp:effectExtent l="0" t="0" r="8255" b="0"/>
            <wp:docPr id="5" name="Picture 5" descr="Spring Boot Apache Zook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pache Zookeep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69" cy="7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Start Apache Kafka-</w:t>
      </w:r>
    </w:p>
    <w:p w:rsidR="00D0255F" w:rsidRPr="00D0255F" w:rsidRDefault="00D0255F" w:rsidP="00D0255F">
      <w:pPr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C:\kafka_2.12-0.10.2.1&gt;.\bin\windows\kafka-server-start.bat .\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config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\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server.properties</w:t>
      </w:r>
      <w:proofErr w:type="spellEnd"/>
    </w:p>
    <w:p w:rsidR="00D0255F" w:rsidRPr="00D0255F" w:rsidRDefault="00D0255F" w:rsidP="00D0255F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0E46488D" wp14:editId="395A02D8">
            <wp:extent cx="5616000" cy="528364"/>
            <wp:effectExtent l="0" t="0" r="3810" b="5080"/>
            <wp:docPr id="4" name="Picture 4" descr="Spring Boot Apache 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pache Kaf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241" cy="52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Next start the Spring Boot Application by running it as a Java Application.</w:t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Also Start the consumer listening to the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java_in_use_topic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-</w:t>
      </w:r>
    </w:p>
    <w:p w:rsidR="00D0255F" w:rsidRPr="00D0255F" w:rsidRDefault="00D0255F" w:rsidP="00D0255F">
      <w:pPr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C:\kafka_2.12-0.10.2.1&gt;.\bin\windows\kafka-console-consumer.bat --bootstrap-server localhost:9092 --topic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java_in_use_topic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--from-beginning</w:t>
      </w:r>
    </w:p>
    <w:p w:rsidR="00D0255F" w:rsidRPr="00D0255F" w:rsidRDefault="00D0255F" w:rsidP="00D0255F">
      <w:p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0A9C91F" wp14:editId="3C959256">
                <wp:extent cx="302260" cy="302260"/>
                <wp:effectExtent l="0" t="0" r="0" b="0"/>
                <wp:docPr id="3" name="Rectangle 3" descr="Spring Boot Apache Kafka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Spring Boot Apache Kafka Examp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CormWSzwIAAOAFAAAOAAAAAAAAAAAAAAAAAC4CAABkcnMvZTJvRG9jLnhtbFBL&#10;AQItABQABgAIAAAAIQACnVV4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Finally hit the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url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as follows- http://localhost:8080//javainuse-kafka/producer?message=test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336BEE63" wp14:editId="4EA51086">
            <wp:extent cx="4010278" cy="1137360"/>
            <wp:effectExtent l="0" t="0" r="0" b="5715"/>
            <wp:docPr id="2" name="Picture 2" descr="Spring Boot Apache Kafka 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Apache Kafka To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63" cy="11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5F" w:rsidRPr="00D0255F" w:rsidRDefault="00D0255F" w:rsidP="00D0255F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This will trigger the message to be sent to the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java_in_use_topic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We can see in the consumer started the message is </w:t>
      </w:r>
      <w:proofErr w:type="spellStart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recieved</w:t>
      </w:r>
      <w:proofErr w:type="spellEnd"/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  <w:r w:rsidRPr="00D0255F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D0255F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66FCD8AA" wp14:editId="0D10EF0B">
            <wp:extent cx="5565600" cy="381600"/>
            <wp:effectExtent l="0" t="0" r="0" b="0"/>
            <wp:docPr id="1" name="Picture 1" descr="Spring Boot Apache Kafka Con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Apache Kafka Consu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37" cy="3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7E" w:rsidRPr="00D0255F" w:rsidRDefault="00976C7E" w:rsidP="00D0255F">
      <w:pPr>
        <w:spacing w:after="0"/>
        <w:rPr>
          <w:rFonts w:cstheme="minorHAnsi"/>
          <w:sz w:val="24"/>
          <w:szCs w:val="24"/>
        </w:rPr>
      </w:pPr>
    </w:p>
    <w:sectPr w:rsidR="00976C7E" w:rsidRPr="00D0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5557"/>
    <w:multiLevelType w:val="multilevel"/>
    <w:tmpl w:val="720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5F"/>
    <w:rsid w:val="00976C7E"/>
    <w:rsid w:val="00D0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25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25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6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739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5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inuse.com/misc/apache-kafka-hello-worl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isc/apache-kafka-hello-world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2024-04-01T12:53:00Z</dcterms:created>
  <dcterms:modified xsi:type="dcterms:W3CDTF">2024-04-01T12:55:00Z</dcterms:modified>
</cp:coreProperties>
</file>