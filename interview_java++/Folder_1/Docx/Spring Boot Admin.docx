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45B" w:rsidRPr="0008745B" w:rsidRDefault="0008745B" w:rsidP="00D20C87">
      <w:pPr>
        <w:spacing w:after="0" w:line="240" w:lineRule="auto"/>
        <w:outlineLvl w:val="0"/>
        <w:rPr>
          <w:rFonts w:eastAsia="Times New Roman" w:cstheme="minorHAnsi"/>
          <w:b/>
          <w:bCs/>
          <w:color w:val="333333"/>
          <w:kern w:val="36"/>
          <w:sz w:val="24"/>
          <w:szCs w:val="24"/>
          <w:lang w:eastAsia="en-IN"/>
        </w:rPr>
      </w:pPr>
      <w:r w:rsidRPr="0008745B">
        <w:rPr>
          <w:rFonts w:eastAsia="Times New Roman" w:cstheme="minorHAnsi"/>
          <w:b/>
          <w:bCs/>
          <w:color w:val="333333"/>
          <w:kern w:val="36"/>
          <w:sz w:val="24"/>
          <w:szCs w:val="24"/>
          <w:lang w:eastAsia="en-IN"/>
        </w:rPr>
        <w:t xml:space="preserve">Spring Boot Admin - Admin UI </w:t>
      </w:r>
      <w:proofErr w:type="gramStart"/>
      <w:r w:rsidRPr="0008745B">
        <w:rPr>
          <w:rFonts w:eastAsia="Times New Roman" w:cstheme="minorHAnsi"/>
          <w:b/>
          <w:bCs/>
          <w:color w:val="333333"/>
          <w:kern w:val="36"/>
          <w:sz w:val="24"/>
          <w:szCs w:val="24"/>
          <w:lang w:eastAsia="en-IN"/>
        </w:rPr>
        <w:t>For</w:t>
      </w:r>
      <w:proofErr w:type="gramEnd"/>
      <w:r w:rsidRPr="0008745B">
        <w:rPr>
          <w:rFonts w:eastAsia="Times New Roman" w:cstheme="minorHAnsi"/>
          <w:b/>
          <w:bCs/>
          <w:color w:val="333333"/>
          <w:kern w:val="36"/>
          <w:sz w:val="24"/>
          <w:szCs w:val="24"/>
          <w:lang w:eastAsia="en-IN"/>
        </w:rPr>
        <w:t xml:space="preserve"> Monitoring Microservices</w:t>
      </w:r>
    </w:p>
    <w:p w:rsidR="0008745B" w:rsidRPr="00D20C87" w:rsidRDefault="0008745B" w:rsidP="00D20C87">
      <w:pPr>
        <w:spacing w:after="0" w:line="240" w:lineRule="auto"/>
        <w:rPr>
          <w:rFonts w:eastAsia="Times New Roman" w:cstheme="minorHAnsi"/>
          <w:color w:val="1375B0"/>
          <w:sz w:val="24"/>
          <w:szCs w:val="24"/>
          <w:u w:val="single"/>
          <w:lang w:eastAsia="en-IN"/>
        </w:rPr>
      </w:pPr>
      <w:r w:rsidRPr="0008745B">
        <w:rPr>
          <w:rFonts w:eastAsia="Times New Roman" w:cstheme="minorHAnsi"/>
          <w:color w:val="333333"/>
          <w:sz w:val="24"/>
          <w:szCs w:val="24"/>
          <w:lang w:eastAsia="en-IN"/>
        </w:rPr>
        <w:t>In this post we develop a Spring Boot Admin Server and Client module.</w:t>
      </w:r>
      <w:r w:rsidRPr="0008745B">
        <w:rPr>
          <w:rFonts w:eastAsia="Times New Roman" w:cstheme="minorHAnsi"/>
          <w:color w:val="333333"/>
          <w:sz w:val="24"/>
          <w:szCs w:val="24"/>
          <w:lang w:eastAsia="en-IN"/>
        </w:rPr>
        <w:br/>
      </w:r>
    </w:p>
    <w:p w:rsidR="0008745B" w:rsidRPr="0008745B" w:rsidRDefault="0008745B" w:rsidP="00D20C87">
      <w:pPr>
        <w:spacing w:after="0" w:line="240" w:lineRule="auto"/>
        <w:rPr>
          <w:rFonts w:eastAsia="Times New Roman" w:cstheme="minorHAnsi"/>
          <w:color w:val="1375B0"/>
          <w:sz w:val="24"/>
          <w:szCs w:val="24"/>
          <w:lang w:eastAsia="en-IN"/>
        </w:rPr>
      </w:pPr>
      <w:r w:rsidRPr="0008745B">
        <w:rPr>
          <w:rFonts w:eastAsia="Times New Roman" w:cstheme="minorHAnsi"/>
          <w:color w:val="1375B0"/>
          <w:sz w:val="24"/>
          <w:szCs w:val="24"/>
          <w:u w:val="single"/>
          <w:lang w:eastAsia="en-IN"/>
        </w:rPr>
        <w:t>What is Spring Boot Admin? Need for it?</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 xml:space="preserve">Spring Boot provides actuator endpoints to monitor metrics of individual </w:t>
      </w:r>
      <w:proofErr w:type="spellStart"/>
      <w:r w:rsidRPr="0008745B">
        <w:rPr>
          <w:rFonts w:eastAsia="Times New Roman" w:cstheme="minorHAnsi"/>
          <w:color w:val="333333"/>
          <w:sz w:val="24"/>
          <w:szCs w:val="24"/>
          <w:lang w:eastAsia="en-IN"/>
        </w:rPr>
        <w:t>microservices</w:t>
      </w:r>
      <w:proofErr w:type="spellEnd"/>
      <w:r w:rsidRPr="0008745B">
        <w:rPr>
          <w:rFonts w:eastAsia="Times New Roman" w:cstheme="minorHAnsi"/>
          <w:color w:val="333333"/>
          <w:sz w:val="24"/>
          <w:szCs w:val="24"/>
          <w:lang w:eastAsia="en-IN"/>
        </w:rPr>
        <w:t xml:space="preserve">. These endpoints are very helpful for getting information about applications like if they are up, if their components like database </w:t>
      </w:r>
      <w:proofErr w:type="spellStart"/>
      <w:r w:rsidRPr="0008745B">
        <w:rPr>
          <w:rFonts w:eastAsia="Times New Roman" w:cstheme="minorHAnsi"/>
          <w:color w:val="333333"/>
          <w:sz w:val="24"/>
          <w:szCs w:val="24"/>
          <w:lang w:eastAsia="en-IN"/>
        </w:rPr>
        <w:t>etc</w:t>
      </w:r>
      <w:proofErr w:type="spellEnd"/>
      <w:r w:rsidRPr="0008745B">
        <w:rPr>
          <w:rFonts w:eastAsia="Times New Roman" w:cstheme="minorHAnsi"/>
          <w:color w:val="333333"/>
          <w:sz w:val="24"/>
          <w:szCs w:val="24"/>
          <w:lang w:eastAsia="en-IN"/>
        </w:rPr>
        <w:t xml:space="preserve"> are working good. But a major drawback or difficulty about using actuator </w:t>
      </w:r>
      <w:proofErr w:type="spellStart"/>
      <w:r w:rsidRPr="0008745B">
        <w:rPr>
          <w:rFonts w:eastAsia="Times New Roman" w:cstheme="minorHAnsi"/>
          <w:color w:val="333333"/>
          <w:sz w:val="24"/>
          <w:szCs w:val="24"/>
          <w:lang w:eastAsia="en-IN"/>
        </w:rPr>
        <w:t>enpoints</w:t>
      </w:r>
      <w:proofErr w:type="spellEnd"/>
      <w:r w:rsidRPr="0008745B">
        <w:rPr>
          <w:rFonts w:eastAsia="Times New Roman" w:cstheme="minorHAnsi"/>
          <w:color w:val="333333"/>
          <w:sz w:val="24"/>
          <w:szCs w:val="24"/>
          <w:lang w:eastAsia="en-IN"/>
        </w:rPr>
        <w:t xml:space="preserve"> is that we have to individually hit the </w:t>
      </w:r>
      <w:proofErr w:type="spellStart"/>
      <w:r w:rsidRPr="0008745B">
        <w:rPr>
          <w:rFonts w:eastAsia="Times New Roman" w:cstheme="minorHAnsi"/>
          <w:color w:val="333333"/>
          <w:sz w:val="24"/>
          <w:szCs w:val="24"/>
          <w:lang w:eastAsia="en-IN"/>
        </w:rPr>
        <w:t>enpoints</w:t>
      </w:r>
      <w:proofErr w:type="spellEnd"/>
      <w:r w:rsidRPr="0008745B">
        <w:rPr>
          <w:rFonts w:eastAsia="Times New Roman" w:cstheme="minorHAnsi"/>
          <w:color w:val="333333"/>
          <w:sz w:val="24"/>
          <w:szCs w:val="24"/>
          <w:lang w:eastAsia="en-IN"/>
        </w:rPr>
        <w:t xml:space="preserve"> for applications to know their status or health. Imagine </w:t>
      </w:r>
      <w:proofErr w:type="spellStart"/>
      <w:r w:rsidRPr="0008745B">
        <w:rPr>
          <w:rFonts w:eastAsia="Times New Roman" w:cstheme="minorHAnsi"/>
          <w:color w:val="333333"/>
          <w:sz w:val="24"/>
          <w:szCs w:val="24"/>
          <w:lang w:eastAsia="en-IN"/>
        </w:rPr>
        <w:t>microservices</w:t>
      </w:r>
      <w:proofErr w:type="spellEnd"/>
      <w:r w:rsidRPr="0008745B">
        <w:rPr>
          <w:rFonts w:eastAsia="Times New Roman" w:cstheme="minorHAnsi"/>
          <w:color w:val="333333"/>
          <w:sz w:val="24"/>
          <w:szCs w:val="24"/>
          <w:lang w:eastAsia="en-IN"/>
        </w:rPr>
        <w:t xml:space="preserve"> involving 50 applications, the admin will have to hit the actuator endpoints of all 50 applications. To help us deal with this situation, we will be using open source project located at </w:t>
      </w:r>
      <w:hyperlink r:id="rId6" w:history="1">
        <w:r w:rsidRPr="00D20C87">
          <w:rPr>
            <w:rFonts w:eastAsia="Times New Roman" w:cstheme="minorHAnsi"/>
            <w:color w:val="59C1DC"/>
            <w:sz w:val="24"/>
            <w:szCs w:val="24"/>
            <w:lang w:eastAsia="en-IN"/>
          </w:rPr>
          <w:t>https://github.com/codecentric/spring-boot-admin</w:t>
        </w:r>
      </w:hyperlink>
      <w:r w:rsidRPr="0008745B">
        <w:rPr>
          <w:rFonts w:eastAsia="Times New Roman" w:cstheme="minorHAnsi"/>
          <w:color w:val="333333"/>
          <w:sz w:val="24"/>
          <w:szCs w:val="24"/>
          <w:lang w:eastAsia="en-IN"/>
        </w:rPr>
        <w:t>.</w:t>
      </w:r>
      <w:r w:rsidRPr="0008745B">
        <w:rPr>
          <w:rFonts w:eastAsia="Times New Roman" w:cstheme="minorHAnsi"/>
          <w:color w:val="333333"/>
          <w:sz w:val="24"/>
          <w:szCs w:val="24"/>
          <w:lang w:eastAsia="en-IN"/>
        </w:rPr>
        <w:br/>
        <w:t>Built on top of Spring Boot Actuator, it provides a web UI to enable us visualize the metrics of multiple applications.</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The implementation part is divided into 2 parts-</w:t>
      </w:r>
    </w:p>
    <w:p w:rsidR="0008745B" w:rsidRPr="0008745B" w:rsidRDefault="0008745B" w:rsidP="00D20C87">
      <w:pPr>
        <w:numPr>
          <w:ilvl w:val="0"/>
          <w:numId w:val="1"/>
        </w:numPr>
        <w:spacing w:after="0" w:line="240" w:lineRule="auto"/>
        <w:ind w:left="270"/>
        <w:rPr>
          <w:rFonts w:eastAsia="Times New Roman" w:cstheme="minorHAnsi"/>
          <w:color w:val="333333"/>
          <w:sz w:val="24"/>
          <w:szCs w:val="24"/>
          <w:lang w:eastAsia="en-IN"/>
        </w:rPr>
      </w:pPr>
      <w:r w:rsidRPr="0008745B">
        <w:rPr>
          <w:rFonts w:eastAsia="Times New Roman" w:cstheme="minorHAnsi"/>
          <w:color w:val="333333"/>
          <w:sz w:val="24"/>
          <w:szCs w:val="24"/>
          <w:lang w:eastAsia="en-IN"/>
        </w:rPr>
        <w:t>Develop Spring Boot Admin Module</w:t>
      </w:r>
    </w:p>
    <w:p w:rsidR="0008745B" w:rsidRPr="0008745B" w:rsidRDefault="0008745B" w:rsidP="00D20C87">
      <w:pPr>
        <w:numPr>
          <w:ilvl w:val="0"/>
          <w:numId w:val="1"/>
        </w:numPr>
        <w:spacing w:after="0" w:line="240" w:lineRule="auto"/>
        <w:ind w:left="270"/>
        <w:rPr>
          <w:rFonts w:eastAsia="Times New Roman" w:cstheme="minorHAnsi"/>
          <w:color w:val="333333"/>
          <w:sz w:val="24"/>
          <w:szCs w:val="24"/>
          <w:lang w:eastAsia="en-IN"/>
        </w:rPr>
      </w:pPr>
      <w:r w:rsidRPr="0008745B">
        <w:rPr>
          <w:rFonts w:eastAsia="Times New Roman" w:cstheme="minorHAnsi"/>
          <w:color w:val="333333"/>
          <w:sz w:val="24"/>
          <w:szCs w:val="24"/>
          <w:lang w:eastAsia="en-IN"/>
        </w:rPr>
        <w:t xml:space="preserve">Modify code of the </w:t>
      </w:r>
      <w:proofErr w:type="spellStart"/>
      <w:r w:rsidRPr="0008745B">
        <w:rPr>
          <w:rFonts w:eastAsia="Times New Roman" w:cstheme="minorHAnsi"/>
          <w:color w:val="333333"/>
          <w:sz w:val="24"/>
          <w:szCs w:val="24"/>
          <w:lang w:eastAsia="en-IN"/>
        </w:rPr>
        <w:t>microservices</w:t>
      </w:r>
      <w:proofErr w:type="spellEnd"/>
      <w:r w:rsidRPr="0008745B">
        <w:rPr>
          <w:rFonts w:eastAsia="Times New Roman" w:cstheme="minorHAnsi"/>
          <w:color w:val="333333"/>
          <w:sz w:val="24"/>
          <w:szCs w:val="24"/>
          <w:lang w:eastAsia="en-IN"/>
        </w:rPr>
        <w:t xml:space="preserve"> developed in our previous tutorial to act as spring boot admin client. We will be modifying the </w:t>
      </w:r>
      <w:proofErr w:type="spellStart"/>
      <w:r w:rsidRPr="0008745B">
        <w:rPr>
          <w:rFonts w:eastAsia="Times New Roman" w:cstheme="minorHAnsi"/>
          <w:color w:val="333333"/>
          <w:sz w:val="24"/>
          <w:szCs w:val="24"/>
          <w:lang w:eastAsia="en-IN"/>
        </w:rPr>
        <w:fldChar w:fldCharType="begin"/>
      </w:r>
      <w:r w:rsidRPr="0008745B">
        <w:rPr>
          <w:rFonts w:eastAsia="Times New Roman" w:cstheme="minorHAnsi"/>
          <w:color w:val="333333"/>
          <w:sz w:val="24"/>
          <w:szCs w:val="24"/>
          <w:lang w:eastAsia="en-IN"/>
        </w:rPr>
        <w:instrText xml:space="preserve"> HYPERLINK "https://www.javainuse.com/spring/spring_eurekaregister4" </w:instrText>
      </w:r>
      <w:r w:rsidRPr="0008745B">
        <w:rPr>
          <w:rFonts w:eastAsia="Times New Roman" w:cstheme="minorHAnsi"/>
          <w:color w:val="333333"/>
          <w:sz w:val="24"/>
          <w:szCs w:val="24"/>
          <w:lang w:eastAsia="en-IN"/>
        </w:rPr>
        <w:fldChar w:fldCharType="separate"/>
      </w:r>
      <w:r w:rsidRPr="00D20C87">
        <w:rPr>
          <w:rFonts w:eastAsia="Times New Roman" w:cstheme="minorHAnsi"/>
          <w:color w:val="59C1DC"/>
          <w:sz w:val="24"/>
          <w:szCs w:val="24"/>
          <w:lang w:eastAsia="en-IN"/>
        </w:rPr>
        <w:t>Microservice</w:t>
      </w:r>
      <w:proofErr w:type="spellEnd"/>
      <w:r w:rsidRPr="00D20C87">
        <w:rPr>
          <w:rFonts w:eastAsia="Times New Roman" w:cstheme="minorHAnsi"/>
          <w:color w:val="59C1DC"/>
          <w:sz w:val="24"/>
          <w:szCs w:val="24"/>
          <w:lang w:eastAsia="en-IN"/>
        </w:rPr>
        <w:t xml:space="preserve"> Registration and Discovery with </w:t>
      </w:r>
      <w:proofErr w:type="gramStart"/>
      <w:r w:rsidRPr="00D20C87">
        <w:rPr>
          <w:rFonts w:eastAsia="Times New Roman" w:cstheme="minorHAnsi"/>
          <w:color w:val="59C1DC"/>
          <w:sz w:val="24"/>
          <w:szCs w:val="24"/>
          <w:lang w:eastAsia="en-IN"/>
        </w:rPr>
        <w:t>Spring</w:t>
      </w:r>
      <w:proofErr w:type="gramEnd"/>
      <w:r w:rsidRPr="00D20C87">
        <w:rPr>
          <w:rFonts w:eastAsia="Times New Roman" w:cstheme="minorHAnsi"/>
          <w:color w:val="59C1DC"/>
          <w:sz w:val="24"/>
          <w:szCs w:val="24"/>
          <w:lang w:eastAsia="en-IN"/>
        </w:rPr>
        <w:t xml:space="preserve"> cloud using Netflix Eureka</w:t>
      </w:r>
      <w:r w:rsidRPr="0008745B">
        <w:rPr>
          <w:rFonts w:eastAsia="Times New Roman" w:cstheme="minorHAnsi"/>
          <w:color w:val="333333"/>
          <w:sz w:val="24"/>
          <w:szCs w:val="24"/>
          <w:lang w:eastAsia="en-IN"/>
        </w:rPr>
        <w:fldChar w:fldCharType="end"/>
      </w:r>
      <w:r w:rsidRPr="0008745B">
        <w:rPr>
          <w:rFonts w:eastAsia="Times New Roman" w:cstheme="minorHAnsi"/>
          <w:color w:val="333333"/>
          <w:sz w:val="24"/>
          <w:szCs w:val="24"/>
          <w:lang w:eastAsia="en-IN"/>
        </w:rPr>
        <w:t>.</w:t>
      </w:r>
    </w:p>
    <w:p w:rsidR="0008745B" w:rsidRPr="0008745B" w:rsidRDefault="0008745B" w:rsidP="00D20C87">
      <w:pPr>
        <w:spacing w:after="0" w:line="240" w:lineRule="auto"/>
        <w:rPr>
          <w:rFonts w:eastAsia="Times New Roman" w:cstheme="minorHAnsi"/>
          <w:color w:val="1375B0"/>
          <w:sz w:val="24"/>
          <w:szCs w:val="24"/>
          <w:lang w:eastAsia="en-IN"/>
        </w:rPr>
      </w:pPr>
      <w:r w:rsidRPr="0008745B">
        <w:rPr>
          <w:rFonts w:eastAsia="Times New Roman" w:cstheme="minorHAnsi"/>
          <w:color w:val="1375B0"/>
          <w:sz w:val="24"/>
          <w:szCs w:val="24"/>
          <w:u w:val="single"/>
          <w:lang w:eastAsia="en-IN"/>
        </w:rPr>
        <w:t>Spring Boot Admin Module</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Mav</w:t>
      </w:r>
      <w:r w:rsidR="00D20C87">
        <w:rPr>
          <w:rFonts w:eastAsia="Times New Roman" w:cstheme="minorHAnsi"/>
          <w:color w:val="333333"/>
          <w:sz w:val="24"/>
          <w:szCs w:val="24"/>
          <w:lang w:eastAsia="en-IN"/>
        </w:rPr>
        <w:t>en Project will be as follows-</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br/>
        <w:t xml:space="preserve">In the Maven we need the spring boot </w:t>
      </w:r>
      <w:proofErr w:type="spellStart"/>
      <w:r w:rsidRPr="0008745B">
        <w:rPr>
          <w:rFonts w:eastAsia="Times New Roman" w:cstheme="minorHAnsi"/>
          <w:color w:val="333333"/>
          <w:sz w:val="24"/>
          <w:szCs w:val="24"/>
          <w:lang w:eastAsia="en-IN"/>
        </w:rPr>
        <w:t>WebSocket</w:t>
      </w:r>
      <w:proofErr w:type="spell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dependency.Maven</w:t>
      </w:r>
      <w:proofErr w:type="spellEnd"/>
      <w:r w:rsidRPr="0008745B">
        <w:rPr>
          <w:rFonts w:eastAsia="Times New Roman" w:cstheme="minorHAnsi"/>
          <w:color w:val="333333"/>
          <w:sz w:val="24"/>
          <w:szCs w:val="24"/>
          <w:lang w:eastAsia="en-IN"/>
        </w:rPr>
        <w:t xml:space="preserve"> will be as follows-</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t>&lt;</w:t>
      </w:r>
      <w:proofErr w:type="gramStart"/>
      <w:r w:rsidRPr="0008745B">
        <w:rPr>
          <w:rFonts w:eastAsia="Times New Roman" w:cstheme="minorHAnsi"/>
          <w:color w:val="333333"/>
          <w:sz w:val="24"/>
          <w:szCs w:val="24"/>
          <w:lang w:eastAsia="en-IN"/>
        </w:rPr>
        <w:t>properties</w:t>
      </w:r>
      <w:proofErr w:type="gram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&lt;project.build.sourceEncoding&gt;UTF-8&lt;/project.build.sourceEncoding&gt;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&lt;project.reporting.outputEncoding&gt;UTF-8&lt;/project.reporting.outputEncoding&gt;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r w:rsidRPr="0008745B">
        <w:rPr>
          <w:rFonts w:eastAsia="Times New Roman" w:cstheme="minorHAnsi"/>
          <w:color w:val="333333"/>
          <w:sz w:val="24"/>
          <w:szCs w:val="24"/>
          <w:lang w:eastAsia="en-IN"/>
        </w:rPr>
        <w:t>java.version</w:t>
      </w:r>
      <w:proofErr w:type="spellEnd"/>
      <w:r w:rsidRPr="0008745B">
        <w:rPr>
          <w:rFonts w:eastAsia="Times New Roman" w:cstheme="minorHAnsi"/>
          <w:color w:val="333333"/>
          <w:sz w:val="24"/>
          <w:szCs w:val="24"/>
          <w:lang w:eastAsia="en-IN"/>
        </w:rPr>
        <w:t>&gt;1.8&lt;/</w:t>
      </w:r>
      <w:proofErr w:type="spellStart"/>
      <w:r w:rsidRPr="0008745B">
        <w:rPr>
          <w:rFonts w:eastAsia="Times New Roman" w:cstheme="minorHAnsi"/>
          <w:color w:val="333333"/>
          <w:sz w:val="24"/>
          <w:szCs w:val="24"/>
          <w:lang w:eastAsia="en-IN"/>
        </w:rPr>
        <w:t>java.version</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t>&lt;/properties&gt;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t>&lt;</w:t>
      </w:r>
      <w:proofErr w:type="gramStart"/>
      <w:r w:rsidRPr="0008745B">
        <w:rPr>
          <w:rFonts w:eastAsia="Times New Roman" w:cstheme="minorHAnsi"/>
          <w:color w:val="333333"/>
          <w:sz w:val="24"/>
          <w:szCs w:val="24"/>
          <w:lang w:eastAsia="en-IN"/>
        </w:rPr>
        <w:t>dependencies</w:t>
      </w:r>
      <w:proofErr w:type="gram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b/>
          <w:bCs/>
          <w:color w:val="333333"/>
          <w:sz w:val="24"/>
          <w:szCs w:val="24"/>
          <w:lang w:eastAsia="en-IN"/>
        </w:rPr>
        <w:t>&lt;</w:t>
      </w:r>
      <w:proofErr w:type="gramStart"/>
      <w:r w:rsidRPr="0008745B">
        <w:rPr>
          <w:rFonts w:eastAsia="Times New Roman" w:cstheme="minorHAnsi"/>
          <w:b/>
          <w:bCs/>
          <w:color w:val="333333"/>
          <w:sz w:val="24"/>
          <w:szCs w:val="24"/>
          <w:lang w:eastAsia="en-IN"/>
        </w:rPr>
        <w:t>dependency</w:t>
      </w:r>
      <w:proofErr w:type="gram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spellStart"/>
      <w:proofErr w:type="gramStart"/>
      <w:r w:rsidRPr="0008745B">
        <w:rPr>
          <w:rFonts w:eastAsia="Times New Roman" w:cstheme="minorHAnsi"/>
          <w:b/>
          <w:bCs/>
          <w:color w:val="333333"/>
          <w:sz w:val="24"/>
          <w:szCs w:val="24"/>
          <w:lang w:eastAsia="en-IN"/>
        </w:rPr>
        <w:t>groupId</w:t>
      </w:r>
      <w:proofErr w:type="spellEnd"/>
      <w:r w:rsidRPr="0008745B">
        <w:rPr>
          <w:rFonts w:eastAsia="Times New Roman" w:cstheme="minorHAnsi"/>
          <w:b/>
          <w:bCs/>
          <w:color w:val="333333"/>
          <w:sz w:val="24"/>
          <w:szCs w:val="24"/>
          <w:lang w:eastAsia="en-IN"/>
        </w:rPr>
        <w:t>&gt;</w:t>
      </w:r>
      <w:proofErr w:type="spellStart"/>
      <w:proofErr w:type="gramEnd"/>
      <w:r w:rsidRPr="0008745B">
        <w:rPr>
          <w:rFonts w:eastAsia="Times New Roman" w:cstheme="minorHAnsi"/>
          <w:b/>
          <w:bCs/>
          <w:color w:val="333333"/>
          <w:sz w:val="24"/>
          <w:szCs w:val="24"/>
          <w:lang w:eastAsia="en-IN"/>
        </w:rPr>
        <w:t>de.codecentric</w:t>
      </w:r>
      <w:proofErr w:type="spellEnd"/>
      <w:r w:rsidRPr="0008745B">
        <w:rPr>
          <w:rFonts w:eastAsia="Times New Roman" w:cstheme="minorHAnsi"/>
          <w:b/>
          <w:bCs/>
          <w:color w:val="333333"/>
          <w:sz w:val="24"/>
          <w:szCs w:val="24"/>
          <w:lang w:eastAsia="en-IN"/>
        </w:rPr>
        <w:t>&lt;/</w:t>
      </w:r>
      <w:proofErr w:type="spellStart"/>
      <w:r w:rsidRPr="0008745B">
        <w:rPr>
          <w:rFonts w:eastAsia="Times New Roman" w:cstheme="minorHAnsi"/>
          <w:b/>
          <w:bCs/>
          <w:color w:val="333333"/>
          <w:sz w:val="24"/>
          <w:szCs w:val="24"/>
          <w:lang w:eastAsia="en-IN"/>
        </w:rPr>
        <w:t>groupId</w:t>
      </w:r>
      <w:proofErr w:type="spell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spellStart"/>
      <w:proofErr w:type="gramStart"/>
      <w:r w:rsidRPr="0008745B">
        <w:rPr>
          <w:rFonts w:eastAsia="Times New Roman" w:cstheme="minorHAnsi"/>
          <w:b/>
          <w:bCs/>
          <w:color w:val="333333"/>
          <w:sz w:val="24"/>
          <w:szCs w:val="24"/>
          <w:lang w:eastAsia="en-IN"/>
        </w:rPr>
        <w:t>artifactId</w:t>
      </w:r>
      <w:proofErr w:type="spellEnd"/>
      <w:r w:rsidRPr="0008745B">
        <w:rPr>
          <w:rFonts w:eastAsia="Times New Roman" w:cstheme="minorHAnsi"/>
          <w:b/>
          <w:bCs/>
          <w:color w:val="333333"/>
          <w:sz w:val="24"/>
          <w:szCs w:val="24"/>
          <w:lang w:eastAsia="en-IN"/>
        </w:rPr>
        <w:t>&gt;</w:t>
      </w:r>
      <w:proofErr w:type="gramEnd"/>
      <w:r w:rsidRPr="0008745B">
        <w:rPr>
          <w:rFonts w:eastAsia="Times New Roman" w:cstheme="minorHAnsi"/>
          <w:b/>
          <w:bCs/>
          <w:color w:val="333333"/>
          <w:sz w:val="24"/>
          <w:szCs w:val="24"/>
          <w:lang w:eastAsia="en-IN"/>
        </w:rPr>
        <w:t>spring-boot-admin-server-</w:t>
      </w:r>
      <w:proofErr w:type="spellStart"/>
      <w:r w:rsidRPr="0008745B">
        <w:rPr>
          <w:rFonts w:eastAsia="Times New Roman" w:cstheme="minorHAnsi"/>
          <w:b/>
          <w:bCs/>
          <w:color w:val="333333"/>
          <w:sz w:val="24"/>
          <w:szCs w:val="24"/>
          <w:lang w:eastAsia="en-IN"/>
        </w:rPr>
        <w:t>ui</w:t>
      </w:r>
      <w:proofErr w:type="spellEnd"/>
      <w:r w:rsidRPr="0008745B">
        <w:rPr>
          <w:rFonts w:eastAsia="Times New Roman" w:cstheme="minorHAnsi"/>
          <w:b/>
          <w:bCs/>
          <w:color w:val="333333"/>
          <w:sz w:val="24"/>
          <w:szCs w:val="24"/>
          <w:lang w:eastAsia="en-IN"/>
        </w:rPr>
        <w:t>-login&lt;/</w:t>
      </w:r>
      <w:proofErr w:type="spellStart"/>
      <w:r w:rsidRPr="0008745B">
        <w:rPr>
          <w:rFonts w:eastAsia="Times New Roman" w:cstheme="minorHAnsi"/>
          <w:b/>
          <w:bCs/>
          <w:color w:val="333333"/>
          <w:sz w:val="24"/>
          <w:szCs w:val="24"/>
          <w:lang w:eastAsia="en-IN"/>
        </w:rPr>
        <w:t>artifactId</w:t>
      </w:r>
      <w:proofErr w:type="spell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&lt;version&gt;1.5.1&lt;/version&gt;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&lt;/dependency&gt;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gramStart"/>
      <w:r w:rsidRPr="0008745B">
        <w:rPr>
          <w:rFonts w:eastAsia="Times New Roman" w:cstheme="minorHAnsi"/>
          <w:b/>
          <w:bCs/>
          <w:color w:val="333333"/>
          <w:sz w:val="24"/>
          <w:szCs w:val="24"/>
          <w:lang w:eastAsia="en-IN"/>
        </w:rPr>
        <w:t>dependency</w:t>
      </w:r>
      <w:proofErr w:type="gram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spellStart"/>
      <w:proofErr w:type="gramStart"/>
      <w:r w:rsidRPr="0008745B">
        <w:rPr>
          <w:rFonts w:eastAsia="Times New Roman" w:cstheme="minorHAnsi"/>
          <w:b/>
          <w:bCs/>
          <w:color w:val="333333"/>
          <w:sz w:val="24"/>
          <w:szCs w:val="24"/>
          <w:lang w:eastAsia="en-IN"/>
        </w:rPr>
        <w:t>groupId</w:t>
      </w:r>
      <w:proofErr w:type="spellEnd"/>
      <w:r w:rsidRPr="0008745B">
        <w:rPr>
          <w:rFonts w:eastAsia="Times New Roman" w:cstheme="minorHAnsi"/>
          <w:b/>
          <w:bCs/>
          <w:color w:val="333333"/>
          <w:sz w:val="24"/>
          <w:szCs w:val="24"/>
          <w:lang w:eastAsia="en-IN"/>
        </w:rPr>
        <w:t>&gt;</w:t>
      </w:r>
      <w:proofErr w:type="spellStart"/>
      <w:proofErr w:type="gramEnd"/>
      <w:r w:rsidRPr="0008745B">
        <w:rPr>
          <w:rFonts w:eastAsia="Times New Roman" w:cstheme="minorHAnsi"/>
          <w:b/>
          <w:bCs/>
          <w:color w:val="333333"/>
          <w:sz w:val="24"/>
          <w:szCs w:val="24"/>
          <w:lang w:eastAsia="en-IN"/>
        </w:rPr>
        <w:t>de.codecentric</w:t>
      </w:r>
      <w:proofErr w:type="spellEnd"/>
      <w:r w:rsidRPr="0008745B">
        <w:rPr>
          <w:rFonts w:eastAsia="Times New Roman" w:cstheme="minorHAnsi"/>
          <w:b/>
          <w:bCs/>
          <w:color w:val="333333"/>
          <w:sz w:val="24"/>
          <w:szCs w:val="24"/>
          <w:lang w:eastAsia="en-IN"/>
        </w:rPr>
        <w:t>&lt;/</w:t>
      </w:r>
      <w:proofErr w:type="spellStart"/>
      <w:r w:rsidRPr="0008745B">
        <w:rPr>
          <w:rFonts w:eastAsia="Times New Roman" w:cstheme="minorHAnsi"/>
          <w:b/>
          <w:bCs/>
          <w:color w:val="333333"/>
          <w:sz w:val="24"/>
          <w:szCs w:val="24"/>
          <w:lang w:eastAsia="en-IN"/>
        </w:rPr>
        <w:t>groupId</w:t>
      </w:r>
      <w:proofErr w:type="spell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spellStart"/>
      <w:proofErr w:type="gramStart"/>
      <w:r w:rsidRPr="0008745B">
        <w:rPr>
          <w:rFonts w:eastAsia="Times New Roman" w:cstheme="minorHAnsi"/>
          <w:b/>
          <w:bCs/>
          <w:color w:val="333333"/>
          <w:sz w:val="24"/>
          <w:szCs w:val="24"/>
          <w:lang w:eastAsia="en-IN"/>
        </w:rPr>
        <w:t>artifactId</w:t>
      </w:r>
      <w:proofErr w:type="spellEnd"/>
      <w:r w:rsidRPr="0008745B">
        <w:rPr>
          <w:rFonts w:eastAsia="Times New Roman" w:cstheme="minorHAnsi"/>
          <w:b/>
          <w:bCs/>
          <w:color w:val="333333"/>
          <w:sz w:val="24"/>
          <w:szCs w:val="24"/>
          <w:lang w:eastAsia="en-IN"/>
        </w:rPr>
        <w:t>&gt;</w:t>
      </w:r>
      <w:proofErr w:type="gramEnd"/>
      <w:r w:rsidRPr="0008745B">
        <w:rPr>
          <w:rFonts w:eastAsia="Times New Roman" w:cstheme="minorHAnsi"/>
          <w:b/>
          <w:bCs/>
          <w:color w:val="333333"/>
          <w:sz w:val="24"/>
          <w:szCs w:val="24"/>
          <w:lang w:eastAsia="en-IN"/>
        </w:rPr>
        <w:t>spring-boot-admin-server&lt;/</w:t>
      </w:r>
      <w:proofErr w:type="spellStart"/>
      <w:r w:rsidRPr="0008745B">
        <w:rPr>
          <w:rFonts w:eastAsia="Times New Roman" w:cstheme="minorHAnsi"/>
          <w:b/>
          <w:bCs/>
          <w:color w:val="333333"/>
          <w:sz w:val="24"/>
          <w:szCs w:val="24"/>
          <w:lang w:eastAsia="en-IN"/>
        </w:rPr>
        <w:t>artifactId</w:t>
      </w:r>
      <w:proofErr w:type="spell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&lt;version&gt;1.5.1&lt;/version&gt;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&lt;/dependency&gt;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gramStart"/>
      <w:r w:rsidRPr="0008745B">
        <w:rPr>
          <w:rFonts w:eastAsia="Times New Roman" w:cstheme="minorHAnsi"/>
          <w:b/>
          <w:bCs/>
          <w:color w:val="333333"/>
          <w:sz w:val="24"/>
          <w:szCs w:val="24"/>
          <w:lang w:eastAsia="en-IN"/>
        </w:rPr>
        <w:t>dependency</w:t>
      </w:r>
      <w:proofErr w:type="gram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spellStart"/>
      <w:proofErr w:type="gramStart"/>
      <w:r w:rsidRPr="0008745B">
        <w:rPr>
          <w:rFonts w:eastAsia="Times New Roman" w:cstheme="minorHAnsi"/>
          <w:b/>
          <w:bCs/>
          <w:color w:val="333333"/>
          <w:sz w:val="24"/>
          <w:szCs w:val="24"/>
          <w:lang w:eastAsia="en-IN"/>
        </w:rPr>
        <w:t>groupId</w:t>
      </w:r>
      <w:proofErr w:type="spellEnd"/>
      <w:r w:rsidRPr="0008745B">
        <w:rPr>
          <w:rFonts w:eastAsia="Times New Roman" w:cstheme="minorHAnsi"/>
          <w:b/>
          <w:bCs/>
          <w:color w:val="333333"/>
          <w:sz w:val="24"/>
          <w:szCs w:val="24"/>
          <w:lang w:eastAsia="en-IN"/>
        </w:rPr>
        <w:t>&gt;</w:t>
      </w:r>
      <w:proofErr w:type="spellStart"/>
      <w:proofErr w:type="gramEnd"/>
      <w:r w:rsidRPr="0008745B">
        <w:rPr>
          <w:rFonts w:eastAsia="Times New Roman" w:cstheme="minorHAnsi"/>
          <w:b/>
          <w:bCs/>
          <w:color w:val="333333"/>
          <w:sz w:val="24"/>
          <w:szCs w:val="24"/>
          <w:lang w:eastAsia="en-IN"/>
        </w:rPr>
        <w:t>de.codecentric</w:t>
      </w:r>
      <w:proofErr w:type="spellEnd"/>
      <w:r w:rsidRPr="0008745B">
        <w:rPr>
          <w:rFonts w:eastAsia="Times New Roman" w:cstheme="minorHAnsi"/>
          <w:b/>
          <w:bCs/>
          <w:color w:val="333333"/>
          <w:sz w:val="24"/>
          <w:szCs w:val="24"/>
          <w:lang w:eastAsia="en-IN"/>
        </w:rPr>
        <w:t>&lt;/</w:t>
      </w:r>
      <w:proofErr w:type="spellStart"/>
      <w:r w:rsidRPr="0008745B">
        <w:rPr>
          <w:rFonts w:eastAsia="Times New Roman" w:cstheme="minorHAnsi"/>
          <w:b/>
          <w:bCs/>
          <w:color w:val="333333"/>
          <w:sz w:val="24"/>
          <w:szCs w:val="24"/>
          <w:lang w:eastAsia="en-IN"/>
        </w:rPr>
        <w:t>groupId</w:t>
      </w:r>
      <w:proofErr w:type="spell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w:t>
      </w:r>
      <w:proofErr w:type="spellStart"/>
      <w:proofErr w:type="gramStart"/>
      <w:r w:rsidRPr="0008745B">
        <w:rPr>
          <w:rFonts w:eastAsia="Times New Roman" w:cstheme="minorHAnsi"/>
          <w:b/>
          <w:bCs/>
          <w:color w:val="333333"/>
          <w:sz w:val="24"/>
          <w:szCs w:val="24"/>
          <w:lang w:eastAsia="en-IN"/>
        </w:rPr>
        <w:t>artifactId</w:t>
      </w:r>
      <w:proofErr w:type="spellEnd"/>
      <w:r w:rsidRPr="0008745B">
        <w:rPr>
          <w:rFonts w:eastAsia="Times New Roman" w:cstheme="minorHAnsi"/>
          <w:b/>
          <w:bCs/>
          <w:color w:val="333333"/>
          <w:sz w:val="24"/>
          <w:szCs w:val="24"/>
          <w:lang w:eastAsia="en-IN"/>
        </w:rPr>
        <w:t>&gt;</w:t>
      </w:r>
      <w:proofErr w:type="gramEnd"/>
      <w:r w:rsidRPr="0008745B">
        <w:rPr>
          <w:rFonts w:eastAsia="Times New Roman" w:cstheme="minorHAnsi"/>
          <w:b/>
          <w:bCs/>
          <w:color w:val="333333"/>
          <w:sz w:val="24"/>
          <w:szCs w:val="24"/>
          <w:lang w:eastAsia="en-IN"/>
        </w:rPr>
        <w:t>spring-boot-admin-server-</w:t>
      </w:r>
      <w:proofErr w:type="spellStart"/>
      <w:r w:rsidRPr="0008745B">
        <w:rPr>
          <w:rFonts w:eastAsia="Times New Roman" w:cstheme="minorHAnsi"/>
          <w:b/>
          <w:bCs/>
          <w:color w:val="333333"/>
          <w:sz w:val="24"/>
          <w:szCs w:val="24"/>
          <w:lang w:eastAsia="en-IN"/>
        </w:rPr>
        <w:t>ui</w:t>
      </w:r>
      <w:proofErr w:type="spellEnd"/>
      <w:r w:rsidRPr="0008745B">
        <w:rPr>
          <w:rFonts w:eastAsia="Times New Roman" w:cstheme="minorHAnsi"/>
          <w:b/>
          <w:bCs/>
          <w:color w:val="333333"/>
          <w:sz w:val="24"/>
          <w:szCs w:val="24"/>
          <w:lang w:eastAsia="en-IN"/>
        </w:rPr>
        <w:t>&lt;/</w:t>
      </w:r>
      <w:proofErr w:type="spellStart"/>
      <w:r w:rsidRPr="0008745B">
        <w:rPr>
          <w:rFonts w:eastAsia="Times New Roman" w:cstheme="minorHAnsi"/>
          <w:b/>
          <w:bCs/>
          <w:color w:val="333333"/>
          <w:sz w:val="24"/>
          <w:szCs w:val="24"/>
          <w:lang w:eastAsia="en-IN"/>
        </w:rPr>
        <w:t>artifactId</w:t>
      </w:r>
      <w:proofErr w:type="spellEnd"/>
      <w:r w:rsidRPr="0008745B">
        <w:rPr>
          <w:rFonts w:eastAsia="Times New Roman" w:cstheme="minorHAnsi"/>
          <w:b/>
          <w:bCs/>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r>
      <w:r w:rsidRPr="0008745B">
        <w:rPr>
          <w:rFonts w:eastAsia="Times New Roman" w:cstheme="minorHAnsi"/>
          <w:b/>
          <w:bCs/>
          <w:color w:val="333333"/>
          <w:sz w:val="24"/>
          <w:szCs w:val="24"/>
          <w:lang w:eastAsia="en-IN"/>
        </w:rPr>
        <w:tab/>
        <w:t>&lt;version&gt;1.5.1&lt;/version&gt;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b/>
          <w:bCs/>
          <w:color w:val="333333"/>
          <w:sz w:val="24"/>
          <w:szCs w:val="24"/>
          <w:lang w:eastAsia="en-IN"/>
        </w:rPr>
        <w:lastRenderedPageBreak/>
        <w:tab/>
      </w:r>
      <w:r w:rsidRPr="0008745B">
        <w:rPr>
          <w:rFonts w:eastAsia="Times New Roman" w:cstheme="minorHAnsi"/>
          <w:b/>
          <w:bCs/>
          <w:color w:val="333333"/>
          <w:sz w:val="24"/>
          <w:szCs w:val="24"/>
          <w:lang w:eastAsia="en-IN"/>
        </w:rPr>
        <w:tab/>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gramStart"/>
      <w:r w:rsidRPr="0008745B">
        <w:rPr>
          <w:rFonts w:eastAsia="Times New Roman" w:cstheme="minorHAnsi"/>
          <w:color w:val="333333"/>
          <w:sz w:val="24"/>
          <w:szCs w:val="24"/>
          <w:lang w:eastAsia="en-IN"/>
        </w:rPr>
        <w:t>dependency</w:t>
      </w:r>
      <w:proofErr w:type="gram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r w:rsidRPr="0008745B">
        <w:rPr>
          <w:rFonts w:eastAsia="Times New Roman" w:cstheme="minorHAnsi"/>
          <w:color w:val="333333"/>
          <w:sz w:val="24"/>
          <w:szCs w:val="24"/>
          <w:lang w:eastAsia="en-IN"/>
        </w:rPr>
        <w:t>groupId</w:t>
      </w:r>
      <w:proofErr w:type="spellEnd"/>
      <w:r w:rsidRPr="0008745B">
        <w:rPr>
          <w:rFonts w:eastAsia="Times New Roman" w:cstheme="minorHAnsi"/>
          <w:color w:val="333333"/>
          <w:sz w:val="24"/>
          <w:szCs w:val="24"/>
          <w:lang w:eastAsia="en-IN"/>
        </w:rPr>
        <w:t>&gt;</w:t>
      </w:r>
      <w:proofErr w:type="spellStart"/>
      <w:r w:rsidRPr="0008745B">
        <w:rPr>
          <w:rFonts w:eastAsia="Times New Roman" w:cstheme="minorHAnsi"/>
          <w:color w:val="333333"/>
          <w:sz w:val="24"/>
          <w:szCs w:val="24"/>
          <w:lang w:eastAsia="en-IN"/>
        </w:rPr>
        <w:t>org.springframework.boot</w:t>
      </w:r>
      <w:proofErr w:type="spellEnd"/>
      <w:r w:rsidRPr="0008745B">
        <w:rPr>
          <w:rFonts w:eastAsia="Times New Roman" w:cstheme="minorHAnsi"/>
          <w:color w:val="333333"/>
          <w:sz w:val="24"/>
          <w:szCs w:val="24"/>
          <w:lang w:eastAsia="en-IN"/>
        </w:rPr>
        <w:t>&lt;/</w:t>
      </w:r>
      <w:proofErr w:type="spellStart"/>
      <w:r w:rsidRPr="0008745B">
        <w:rPr>
          <w:rFonts w:eastAsia="Times New Roman" w:cstheme="minorHAnsi"/>
          <w:color w:val="333333"/>
          <w:sz w:val="24"/>
          <w:szCs w:val="24"/>
          <w:lang w:eastAsia="en-IN"/>
        </w:rPr>
        <w:t>groupId</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proofErr w:type="gramStart"/>
      <w:r w:rsidRPr="0008745B">
        <w:rPr>
          <w:rFonts w:eastAsia="Times New Roman" w:cstheme="minorHAnsi"/>
          <w:color w:val="333333"/>
          <w:sz w:val="24"/>
          <w:szCs w:val="24"/>
          <w:lang w:eastAsia="en-IN"/>
        </w:rPr>
        <w:t>artifactId</w:t>
      </w:r>
      <w:proofErr w:type="spellEnd"/>
      <w:r w:rsidRPr="0008745B">
        <w:rPr>
          <w:rFonts w:eastAsia="Times New Roman" w:cstheme="minorHAnsi"/>
          <w:color w:val="333333"/>
          <w:sz w:val="24"/>
          <w:szCs w:val="24"/>
          <w:lang w:eastAsia="en-IN"/>
        </w:rPr>
        <w:t>&gt;</w:t>
      </w:r>
      <w:proofErr w:type="gramEnd"/>
      <w:r w:rsidRPr="0008745B">
        <w:rPr>
          <w:rFonts w:eastAsia="Times New Roman" w:cstheme="minorHAnsi"/>
          <w:color w:val="333333"/>
          <w:sz w:val="24"/>
          <w:szCs w:val="24"/>
          <w:lang w:eastAsia="en-IN"/>
        </w:rPr>
        <w:t>spring-boot-starter-security&lt;/</w:t>
      </w:r>
      <w:proofErr w:type="spellStart"/>
      <w:r w:rsidRPr="0008745B">
        <w:rPr>
          <w:rFonts w:eastAsia="Times New Roman" w:cstheme="minorHAnsi"/>
          <w:color w:val="333333"/>
          <w:sz w:val="24"/>
          <w:szCs w:val="24"/>
          <w:lang w:eastAsia="en-IN"/>
        </w:rPr>
        <w:t>artifactId</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0" w:author="Unknown"/>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&lt;/dependency&gt;</w:t>
      </w:r>
      <w:ins w:id="1" w:author="Unknown">
        <w:r w:rsidRPr="0008745B">
          <w:rPr>
            <w:rFonts w:eastAsia="Times New Roman" w:cstheme="minorHAnsi"/>
            <w:color w:val="333333"/>
            <w:sz w:val="24"/>
            <w:szCs w:val="24"/>
            <w:lang w:eastAsia="en-IN"/>
          </w:rPr>
          <w:br/>
        </w:r>
      </w:ins>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 xml:space="preserve">Next we create the </w:t>
      </w:r>
      <w:proofErr w:type="spellStart"/>
      <w:r w:rsidRPr="0008745B">
        <w:rPr>
          <w:rFonts w:eastAsia="Times New Roman" w:cstheme="minorHAnsi"/>
          <w:color w:val="333333"/>
          <w:sz w:val="24"/>
          <w:szCs w:val="24"/>
          <w:lang w:eastAsia="en-IN"/>
        </w:rPr>
        <w:t>SpringBoot</w:t>
      </w:r>
      <w:proofErr w:type="spellEnd"/>
      <w:r w:rsidRPr="0008745B">
        <w:rPr>
          <w:rFonts w:eastAsia="Times New Roman" w:cstheme="minorHAnsi"/>
          <w:color w:val="333333"/>
          <w:sz w:val="24"/>
          <w:szCs w:val="24"/>
          <w:lang w:eastAsia="en-IN"/>
        </w:rPr>
        <w:t xml:space="preserve"> Bootstrap class. Since using the Spring Boot Admin we will be accessing sensitive information, we will also be configuring spring security here.</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package</w:t>
      </w:r>
      <w:proofErr w:type="gram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com.javainuse</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import</w:t>
      </w:r>
      <w:proofErr w:type="gram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org.springframework.boot.SpringApplication</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import</w:t>
      </w:r>
      <w:proofErr w:type="gram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org.springframework.boot.autoconfigure.SpringBootApplication</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import</w:t>
      </w:r>
      <w:proofErr w:type="gram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org.springframework.context.annotation.Configuration</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import</w:t>
      </w:r>
      <w:proofErr w:type="gramEnd"/>
      <w:r w:rsidRPr="0008745B">
        <w:rPr>
          <w:rFonts w:eastAsia="Times New Roman" w:cstheme="minorHAnsi"/>
          <w:color w:val="333333"/>
          <w:sz w:val="24"/>
          <w:szCs w:val="24"/>
          <w:lang w:eastAsia="en-IN"/>
        </w:rPr>
        <w:t xml:space="preserve"> org.springframework.security.config.annotation.web.builders.HttpSecurity;</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import</w:t>
      </w:r>
      <w:proofErr w:type="gramEnd"/>
      <w:r w:rsidRPr="0008745B">
        <w:rPr>
          <w:rFonts w:eastAsia="Times New Roman" w:cstheme="minorHAnsi"/>
          <w:color w:val="333333"/>
          <w:sz w:val="24"/>
          <w:szCs w:val="24"/>
          <w:lang w:eastAsia="en-IN"/>
        </w:rPr>
        <w:t xml:space="preserve"> org.springframework.security.config.annotation.web.configuration.WebSecurityConfigurerAdapter;</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import</w:t>
      </w:r>
      <w:proofErr w:type="gram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de.codecentric.boot.admin.config.EnableAdminServer</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w:t>
      </w:r>
      <w:proofErr w:type="spellStart"/>
      <w:r w:rsidRPr="0008745B">
        <w:rPr>
          <w:rFonts w:eastAsia="Times New Roman" w:cstheme="minorHAnsi"/>
          <w:color w:val="333333"/>
          <w:sz w:val="24"/>
          <w:szCs w:val="24"/>
          <w:lang w:eastAsia="en-IN"/>
        </w:rPr>
        <w:t>EnableAdminServer</w:t>
      </w:r>
      <w:proofErr w:type="spellEnd"/>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@Configuration</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w:t>
      </w:r>
      <w:proofErr w:type="spellStart"/>
      <w:r w:rsidRPr="0008745B">
        <w:rPr>
          <w:rFonts w:eastAsia="Times New Roman" w:cstheme="minorHAnsi"/>
          <w:color w:val="333333"/>
          <w:sz w:val="24"/>
          <w:szCs w:val="24"/>
          <w:lang w:eastAsia="en-IN"/>
        </w:rPr>
        <w:t>SpringBootApplication</w:t>
      </w:r>
      <w:proofErr w:type="spellEnd"/>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8745B">
        <w:rPr>
          <w:rFonts w:eastAsia="Times New Roman" w:cstheme="minorHAnsi"/>
          <w:color w:val="333333"/>
          <w:sz w:val="24"/>
          <w:szCs w:val="24"/>
          <w:lang w:eastAsia="en-IN"/>
        </w:rPr>
        <w:t>public</w:t>
      </w:r>
      <w:proofErr w:type="gramEnd"/>
      <w:r w:rsidRPr="0008745B">
        <w:rPr>
          <w:rFonts w:eastAsia="Times New Roman" w:cstheme="minorHAnsi"/>
          <w:color w:val="333333"/>
          <w:sz w:val="24"/>
          <w:szCs w:val="24"/>
          <w:lang w:eastAsia="en-IN"/>
        </w:rPr>
        <w:t xml:space="preserve"> class </w:t>
      </w:r>
      <w:proofErr w:type="spellStart"/>
      <w:r w:rsidRPr="0008745B">
        <w:rPr>
          <w:rFonts w:eastAsia="Times New Roman" w:cstheme="minorHAnsi"/>
          <w:color w:val="333333"/>
          <w:sz w:val="24"/>
          <w:szCs w:val="24"/>
          <w:lang w:eastAsia="en-IN"/>
        </w:rPr>
        <w:t>SpringBootAdminApplication</w:t>
      </w:r>
      <w:proofErr w:type="spellEnd"/>
      <w:r w:rsidRPr="0008745B">
        <w:rPr>
          <w:rFonts w:eastAsia="Times New Roman" w:cstheme="minorHAnsi"/>
          <w:color w:val="333333"/>
          <w:sz w:val="24"/>
          <w:szCs w:val="24"/>
          <w:lang w:eastAsia="en-IN"/>
        </w:rPr>
        <w:t xml:space="preserve"> {</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proofErr w:type="gramStart"/>
      <w:r w:rsidRPr="0008745B">
        <w:rPr>
          <w:rFonts w:eastAsia="Times New Roman" w:cstheme="minorHAnsi"/>
          <w:color w:val="333333"/>
          <w:sz w:val="24"/>
          <w:szCs w:val="24"/>
          <w:lang w:eastAsia="en-IN"/>
        </w:rPr>
        <w:t>public</w:t>
      </w:r>
      <w:proofErr w:type="gramEnd"/>
      <w:r w:rsidRPr="0008745B">
        <w:rPr>
          <w:rFonts w:eastAsia="Times New Roman" w:cstheme="minorHAnsi"/>
          <w:color w:val="333333"/>
          <w:sz w:val="24"/>
          <w:szCs w:val="24"/>
          <w:lang w:eastAsia="en-IN"/>
        </w:rPr>
        <w:t xml:space="preserve"> static void main(String[] </w:t>
      </w:r>
      <w:proofErr w:type="spellStart"/>
      <w:r w:rsidRPr="0008745B">
        <w:rPr>
          <w:rFonts w:eastAsia="Times New Roman" w:cstheme="minorHAnsi"/>
          <w:color w:val="333333"/>
          <w:sz w:val="24"/>
          <w:szCs w:val="24"/>
          <w:lang w:eastAsia="en-IN"/>
        </w:rPr>
        <w:t>args</w:t>
      </w:r>
      <w:proofErr w:type="spellEnd"/>
      <w:r w:rsidRPr="0008745B">
        <w:rPr>
          <w:rFonts w:eastAsia="Times New Roman" w:cstheme="minorHAnsi"/>
          <w:color w:val="333333"/>
          <w:sz w:val="24"/>
          <w:szCs w:val="24"/>
          <w:lang w:eastAsia="en-IN"/>
        </w:rPr>
        <w:t>) {</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spellStart"/>
      <w:proofErr w:type="gramStart"/>
      <w:r w:rsidRPr="0008745B">
        <w:rPr>
          <w:rFonts w:eastAsia="Times New Roman" w:cstheme="minorHAnsi"/>
          <w:color w:val="333333"/>
          <w:sz w:val="24"/>
          <w:szCs w:val="24"/>
          <w:lang w:eastAsia="en-IN"/>
        </w:rPr>
        <w:t>SpringApplication.run</w:t>
      </w:r>
      <w:proofErr w:type="spellEnd"/>
      <w:r w:rsidRPr="0008745B">
        <w:rPr>
          <w:rFonts w:eastAsia="Times New Roman" w:cstheme="minorHAnsi"/>
          <w:color w:val="333333"/>
          <w:sz w:val="24"/>
          <w:szCs w:val="24"/>
          <w:lang w:eastAsia="en-IN"/>
        </w:rPr>
        <w:t>(</w:t>
      </w:r>
      <w:proofErr w:type="spellStart"/>
      <w:proofErr w:type="gramEnd"/>
      <w:r w:rsidRPr="0008745B">
        <w:rPr>
          <w:rFonts w:eastAsia="Times New Roman" w:cstheme="minorHAnsi"/>
          <w:color w:val="333333"/>
          <w:sz w:val="24"/>
          <w:szCs w:val="24"/>
          <w:lang w:eastAsia="en-IN"/>
        </w:rPr>
        <w:t>SpringBootAdminApplication.class</w:t>
      </w:r>
      <w:proofErr w:type="spellEnd"/>
      <w:r w:rsidRPr="0008745B">
        <w:rPr>
          <w:rFonts w:eastAsia="Times New Roman" w:cstheme="minorHAnsi"/>
          <w:color w:val="333333"/>
          <w:sz w:val="24"/>
          <w:szCs w:val="24"/>
          <w:lang w:eastAsia="en-IN"/>
        </w:rPr>
        <w:t xml:space="preserve">, </w:t>
      </w:r>
      <w:proofErr w:type="spellStart"/>
      <w:r w:rsidRPr="0008745B">
        <w:rPr>
          <w:rFonts w:eastAsia="Times New Roman" w:cstheme="minorHAnsi"/>
          <w:color w:val="333333"/>
          <w:sz w:val="24"/>
          <w:szCs w:val="24"/>
          <w:lang w:eastAsia="en-IN"/>
        </w:rPr>
        <w:t>args</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t>@Configuration</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proofErr w:type="gramStart"/>
      <w:r w:rsidRPr="0008745B">
        <w:rPr>
          <w:rFonts w:eastAsia="Times New Roman" w:cstheme="minorHAnsi"/>
          <w:color w:val="333333"/>
          <w:sz w:val="24"/>
          <w:szCs w:val="24"/>
          <w:lang w:eastAsia="en-IN"/>
        </w:rPr>
        <w:t>public</w:t>
      </w:r>
      <w:proofErr w:type="gramEnd"/>
      <w:r w:rsidRPr="0008745B">
        <w:rPr>
          <w:rFonts w:eastAsia="Times New Roman" w:cstheme="minorHAnsi"/>
          <w:color w:val="333333"/>
          <w:sz w:val="24"/>
          <w:szCs w:val="24"/>
          <w:lang w:eastAsia="en-IN"/>
        </w:rPr>
        <w:t xml:space="preserve"> static class </w:t>
      </w:r>
      <w:proofErr w:type="spellStart"/>
      <w:r w:rsidRPr="0008745B">
        <w:rPr>
          <w:rFonts w:eastAsia="Times New Roman" w:cstheme="minorHAnsi"/>
          <w:color w:val="333333"/>
          <w:sz w:val="24"/>
          <w:szCs w:val="24"/>
          <w:lang w:eastAsia="en-IN"/>
        </w:rPr>
        <w:t>SecurityConfig</w:t>
      </w:r>
      <w:proofErr w:type="spellEnd"/>
      <w:r w:rsidRPr="0008745B">
        <w:rPr>
          <w:rFonts w:eastAsia="Times New Roman" w:cstheme="minorHAnsi"/>
          <w:color w:val="333333"/>
          <w:sz w:val="24"/>
          <w:szCs w:val="24"/>
          <w:lang w:eastAsia="en-IN"/>
        </w:rPr>
        <w:t xml:space="preserve"> extends </w:t>
      </w:r>
      <w:proofErr w:type="spellStart"/>
      <w:r w:rsidRPr="0008745B">
        <w:rPr>
          <w:rFonts w:eastAsia="Times New Roman" w:cstheme="minorHAnsi"/>
          <w:color w:val="333333"/>
          <w:sz w:val="24"/>
          <w:szCs w:val="24"/>
          <w:lang w:eastAsia="en-IN"/>
        </w:rPr>
        <w:t>WebSecurityConfigurerAdapter</w:t>
      </w:r>
      <w:proofErr w:type="spellEnd"/>
      <w:r w:rsidRPr="0008745B">
        <w:rPr>
          <w:rFonts w:eastAsia="Times New Roman" w:cstheme="minorHAnsi"/>
          <w:color w:val="333333"/>
          <w:sz w:val="24"/>
          <w:szCs w:val="24"/>
          <w:lang w:eastAsia="en-IN"/>
        </w:rPr>
        <w:t xml:space="preserve"> {</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@Override</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gramStart"/>
      <w:r w:rsidRPr="0008745B">
        <w:rPr>
          <w:rFonts w:eastAsia="Times New Roman" w:cstheme="minorHAnsi"/>
          <w:color w:val="333333"/>
          <w:sz w:val="24"/>
          <w:szCs w:val="24"/>
          <w:lang w:eastAsia="en-IN"/>
        </w:rPr>
        <w:t>protected</w:t>
      </w:r>
      <w:proofErr w:type="gramEnd"/>
      <w:r w:rsidRPr="0008745B">
        <w:rPr>
          <w:rFonts w:eastAsia="Times New Roman" w:cstheme="minorHAnsi"/>
          <w:color w:val="333333"/>
          <w:sz w:val="24"/>
          <w:szCs w:val="24"/>
          <w:lang w:eastAsia="en-IN"/>
        </w:rPr>
        <w:t xml:space="preserve"> void configure(</w:t>
      </w:r>
      <w:proofErr w:type="spellStart"/>
      <w:r w:rsidRPr="0008745B">
        <w:rPr>
          <w:rFonts w:eastAsia="Times New Roman" w:cstheme="minorHAnsi"/>
          <w:color w:val="333333"/>
          <w:sz w:val="24"/>
          <w:szCs w:val="24"/>
          <w:lang w:eastAsia="en-IN"/>
        </w:rPr>
        <w:t>HttpSecurity</w:t>
      </w:r>
      <w:proofErr w:type="spellEnd"/>
      <w:r w:rsidRPr="0008745B">
        <w:rPr>
          <w:rFonts w:eastAsia="Times New Roman" w:cstheme="minorHAnsi"/>
          <w:color w:val="333333"/>
          <w:sz w:val="24"/>
          <w:szCs w:val="24"/>
          <w:lang w:eastAsia="en-IN"/>
        </w:rPr>
        <w:t xml:space="preserve"> http) throws Exception {</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gramStart"/>
      <w:r w:rsidRPr="0008745B">
        <w:rPr>
          <w:rFonts w:eastAsia="Times New Roman" w:cstheme="minorHAnsi"/>
          <w:color w:val="333333"/>
          <w:sz w:val="24"/>
          <w:szCs w:val="24"/>
          <w:lang w:eastAsia="en-IN"/>
        </w:rPr>
        <w:t>http.formLogin(</w:t>
      </w:r>
      <w:proofErr w:type="gramEnd"/>
      <w:r w:rsidRPr="0008745B">
        <w:rPr>
          <w:rFonts w:eastAsia="Times New Roman" w:cstheme="minorHAnsi"/>
          <w:color w:val="333333"/>
          <w:sz w:val="24"/>
          <w:szCs w:val="24"/>
          <w:lang w:eastAsia="en-IN"/>
        </w:rPr>
        <w:t>).loginPage("/login.html").loginProcessingUrl("/login").permitAll();</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spellStart"/>
      <w:proofErr w:type="gramStart"/>
      <w:r w:rsidRPr="0008745B">
        <w:rPr>
          <w:rFonts w:eastAsia="Times New Roman" w:cstheme="minorHAnsi"/>
          <w:color w:val="333333"/>
          <w:sz w:val="24"/>
          <w:szCs w:val="24"/>
          <w:lang w:eastAsia="en-IN"/>
        </w:rPr>
        <w:t>http.logout</w:t>
      </w:r>
      <w:proofErr w:type="spellEnd"/>
      <w:r w:rsidRPr="0008745B">
        <w:rPr>
          <w:rFonts w:eastAsia="Times New Roman" w:cstheme="minorHAnsi"/>
          <w:color w:val="333333"/>
          <w:sz w:val="24"/>
          <w:szCs w:val="24"/>
          <w:lang w:eastAsia="en-IN"/>
        </w:rPr>
        <w:t>(</w:t>
      </w:r>
      <w:proofErr w:type="gramEnd"/>
      <w:r w:rsidRPr="0008745B">
        <w:rPr>
          <w:rFonts w:eastAsia="Times New Roman" w:cstheme="minorHAnsi"/>
          <w:color w:val="333333"/>
          <w:sz w:val="24"/>
          <w:szCs w:val="24"/>
          <w:lang w:eastAsia="en-IN"/>
        </w:rPr>
        <w:t>).</w:t>
      </w:r>
      <w:proofErr w:type="spellStart"/>
      <w:r w:rsidRPr="0008745B">
        <w:rPr>
          <w:rFonts w:eastAsia="Times New Roman" w:cstheme="minorHAnsi"/>
          <w:color w:val="333333"/>
          <w:sz w:val="24"/>
          <w:szCs w:val="24"/>
          <w:lang w:eastAsia="en-IN"/>
        </w:rPr>
        <w:t>logoutUrl</w:t>
      </w:r>
      <w:proofErr w:type="spellEnd"/>
      <w:r w:rsidRPr="0008745B">
        <w:rPr>
          <w:rFonts w:eastAsia="Times New Roman" w:cstheme="minorHAnsi"/>
          <w:color w:val="333333"/>
          <w:sz w:val="24"/>
          <w:szCs w:val="24"/>
          <w:lang w:eastAsia="en-IN"/>
        </w:rPr>
        <w:t>("/logout");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spellStart"/>
      <w:proofErr w:type="gramStart"/>
      <w:r w:rsidRPr="0008745B">
        <w:rPr>
          <w:rFonts w:eastAsia="Times New Roman" w:cstheme="minorHAnsi"/>
          <w:color w:val="333333"/>
          <w:sz w:val="24"/>
          <w:szCs w:val="24"/>
          <w:lang w:eastAsia="en-IN"/>
        </w:rPr>
        <w:t>http.csrf</w:t>
      </w:r>
      <w:proofErr w:type="spellEnd"/>
      <w:r w:rsidRPr="0008745B">
        <w:rPr>
          <w:rFonts w:eastAsia="Times New Roman" w:cstheme="minorHAnsi"/>
          <w:color w:val="333333"/>
          <w:sz w:val="24"/>
          <w:szCs w:val="24"/>
          <w:lang w:eastAsia="en-IN"/>
        </w:rPr>
        <w:t>(</w:t>
      </w:r>
      <w:proofErr w:type="gramEnd"/>
      <w:r w:rsidRPr="0008745B">
        <w:rPr>
          <w:rFonts w:eastAsia="Times New Roman" w:cstheme="minorHAnsi"/>
          <w:color w:val="333333"/>
          <w:sz w:val="24"/>
          <w:szCs w:val="24"/>
          <w:lang w:eastAsia="en-IN"/>
        </w:rPr>
        <w:t>).disable();</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spellStart"/>
      <w:proofErr w:type="gramStart"/>
      <w:r w:rsidRPr="0008745B">
        <w:rPr>
          <w:rFonts w:eastAsia="Times New Roman" w:cstheme="minorHAnsi"/>
          <w:color w:val="333333"/>
          <w:sz w:val="24"/>
          <w:szCs w:val="24"/>
          <w:lang w:eastAsia="en-IN"/>
        </w:rPr>
        <w:t>http.authorizeRequests</w:t>
      </w:r>
      <w:proofErr w:type="spellEnd"/>
      <w:r w:rsidRPr="0008745B">
        <w:rPr>
          <w:rFonts w:eastAsia="Times New Roman" w:cstheme="minorHAnsi"/>
          <w:color w:val="333333"/>
          <w:sz w:val="24"/>
          <w:szCs w:val="24"/>
          <w:lang w:eastAsia="en-IN"/>
        </w:rPr>
        <w:t>(</w:t>
      </w:r>
      <w:proofErr w:type="gramEnd"/>
      <w:r w:rsidRPr="0008745B">
        <w:rPr>
          <w:rFonts w:eastAsia="Times New Roman" w:cstheme="minorHAnsi"/>
          <w:color w:val="333333"/>
          <w:sz w:val="24"/>
          <w:szCs w:val="24"/>
          <w:lang w:eastAsia="en-IN"/>
        </w:rPr>
        <w:t>).</w:t>
      </w:r>
      <w:proofErr w:type="spellStart"/>
      <w:r w:rsidRPr="0008745B">
        <w:rPr>
          <w:rFonts w:eastAsia="Times New Roman" w:cstheme="minorHAnsi"/>
          <w:color w:val="333333"/>
          <w:sz w:val="24"/>
          <w:szCs w:val="24"/>
          <w:lang w:eastAsia="en-IN"/>
        </w:rPr>
        <w:t>antMatchers</w:t>
      </w:r>
      <w:proofErr w:type="spellEnd"/>
      <w:r w:rsidRPr="0008745B">
        <w:rPr>
          <w:rFonts w:eastAsia="Times New Roman" w:cstheme="minorHAnsi"/>
          <w:color w:val="333333"/>
          <w:sz w:val="24"/>
          <w:szCs w:val="24"/>
          <w:lang w:eastAsia="en-IN"/>
        </w:rPr>
        <w:t>("/login.html", "/**/*.</w:t>
      </w:r>
      <w:proofErr w:type="spellStart"/>
      <w:r w:rsidRPr="0008745B">
        <w:rPr>
          <w:rFonts w:eastAsia="Times New Roman" w:cstheme="minorHAnsi"/>
          <w:color w:val="333333"/>
          <w:sz w:val="24"/>
          <w:szCs w:val="24"/>
          <w:lang w:eastAsia="en-IN"/>
        </w:rPr>
        <w:t>css</w:t>
      </w:r>
      <w:proofErr w:type="spellEnd"/>
      <w:r w:rsidRPr="0008745B">
        <w:rPr>
          <w:rFonts w:eastAsia="Times New Roman" w:cstheme="minorHAnsi"/>
          <w:color w:val="333333"/>
          <w:sz w:val="24"/>
          <w:szCs w:val="24"/>
          <w:lang w:eastAsia="en-IN"/>
        </w:rPr>
        <w:t>", "/</w:t>
      </w:r>
      <w:proofErr w:type="spellStart"/>
      <w:r w:rsidRPr="0008745B">
        <w:rPr>
          <w:rFonts w:eastAsia="Times New Roman" w:cstheme="minorHAnsi"/>
          <w:color w:val="333333"/>
          <w:sz w:val="24"/>
          <w:szCs w:val="24"/>
          <w:lang w:eastAsia="en-IN"/>
        </w:rPr>
        <w:t>img</w:t>
      </w:r>
      <w:proofErr w:type="spellEnd"/>
      <w:r w:rsidRPr="0008745B">
        <w:rPr>
          <w:rFonts w:eastAsia="Times New Roman" w:cstheme="minorHAnsi"/>
          <w:color w:val="333333"/>
          <w:sz w:val="24"/>
          <w:szCs w:val="24"/>
          <w:lang w:eastAsia="en-IN"/>
        </w:rPr>
        <w:t>/**", "/third-party/**").</w:t>
      </w:r>
      <w:proofErr w:type="spellStart"/>
      <w:r w:rsidRPr="0008745B">
        <w:rPr>
          <w:rFonts w:eastAsia="Times New Roman" w:cstheme="minorHAnsi"/>
          <w:color w:val="333333"/>
          <w:sz w:val="24"/>
          <w:szCs w:val="24"/>
          <w:lang w:eastAsia="en-IN"/>
        </w:rPr>
        <w:t>permitAll</w:t>
      </w:r>
      <w:proofErr w:type="spell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spellStart"/>
      <w:proofErr w:type="gramStart"/>
      <w:r w:rsidRPr="0008745B">
        <w:rPr>
          <w:rFonts w:eastAsia="Times New Roman" w:cstheme="minorHAnsi"/>
          <w:color w:val="333333"/>
          <w:sz w:val="24"/>
          <w:szCs w:val="24"/>
          <w:lang w:eastAsia="en-IN"/>
        </w:rPr>
        <w:t>http.authorizeRequests</w:t>
      </w:r>
      <w:proofErr w:type="spellEnd"/>
      <w:r w:rsidRPr="0008745B">
        <w:rPr>
          <w:rFonts w:eastAsia="Times New Roman" w:cstheme="minorHAnsi"/>
          <w:color w:val="333333"/>
          <w:sz w:val="24"/>
          <w:szCs w:val="24"/>
          <w:lang w:eastAsia="en-IN"/>
        </w:rPr>
        <w:t>(</w:t>
      </w:r>
      <w:proofErr w:type="gramEnd"/>
      <w:r w:rsidRPr="0008745B">
        <w:rPr>
          <w:rFonts w:eastAsia="Times New Roman" w:cstheme="minorHAnsi"/>
          <w:color w:val="333333"/>
          <w:sz w:val="24"/>
          <w:szCs w:val="24"/>
          <w:lang w:eastAsia="en-IN"/>
        </w:rPr>
        <w:t>).</w:t>
      </w:r>
      <w:proofErr w:type="spellStart"/>
      <w:r w:rsidRPr="0008745B">
        <w:rPr>
          <w:rFonts w:eastAsia="Times New Roman" w:cstheme="minorHAnsi"/>
          <w:color w:val="333333"/>
          <w:sz w:val="24"/>
          <w:szCs w:val="24"/>
          <w:lang w:eastAsia="en-IN"/>
        </w:rPr>
        <w:t>antMatchers</w:t>
      </w:r>
      <w:proofErr w:type="spellEnd"/>
      <w:r w:rsidRPr="0008745B">
        <w:rPr>
          <w:rFonts w:eastAsia="Times New Roman" w:cstheme="minorHAnsi"/>
          <w:color w:val="333333"/>
          <w:sz w:val="24"/>
          <w:szCs w:val="24"/>
          <w:lang w:eastAsia="en-IN"/>
        </w:rPr>
        <w:t>("/**").authenticated();</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proofErr w:type="spellStart"/>
      <w:proofErr w:type="gramStart"/>
      <w:r w:rsidRPr="0008745B">
        <w:rPr>
          <w:rFonts w:eastAsia="Times New Roman" w:cstheme="minorHAnsi"/>
          <w:color w:val="333333"/>
          <w:sz w:val="24"/>
          <w:szCs w:val="24"/>
          <w:lang w:eastAsia="en-IN"/>
        </w:rPr>
        <w:t>http.httpBasic</w:t>
      </w:r>
      <w:proofErr w:type="spellEnd"/>
      <w:r w:rsidRPr="0008745B">
        <w:rPr>
          <w:rFonts w:eastAsia="Times New Roman" w:cstheme="minorHAnsi"/>
          <w:color w:val="333333"/>
          <w:sz w:val="24"/>
          <w:szCs w:val="24"/>
          <w:lang w:eastAsia="en-IN"/>
        </w:rPr>
        <w:t>(</w:t>
      </w:r>
      <w:proofErr w:type="gramEnd"/>
      <w:r w:rsidRPr="0008745B">
        <w:rPr>
          <w:rFonts w:eastAsia="Times New Roman" w:cstheme="minorHAnsi"/>
          <w:color w:val="333333"/>
          <w:sz w:val="24"/>
          <w:szCs w:val="24"/>
          <w:lang w:eastAsia="en-IN"/>
        </w:rPr>
        <w: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w:t>
      </w:r>
      <w:r w:rsidR="00D20C87">
        <w:rPr>
          <w:rFonts w:eastAsia="Times New Roman" w:cstheme="minorHAnsi"/>
          <w:color w:val="333333"/>
          <w:sz w:val="24"/>
          <w:szCs w:val="24"/>
          <w:lang w:eastAsia="en-IN"/>
        </w:rPr>
        <w:t>}</w:t>
      </w:r>
    </w:p>
    <w:p w:rsidR="0008745B" w:rsidRPr="0008745B" w:rsidRDefault="00D20C87"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b/>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lastRenderedPageBreak/>
        <w:t>The properties file will be as follows-</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spring.application.name=Boot-Admin</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spellStart"/>
      <w:r w:rsidRPr="0008745B">
        <w:rPr>
          <w:rFonts w:eastAsia="Times New Roman" w:cstheme="minorHAnsi"/>
          <w:color w:val="333333"/>
          <w:sz w:val="24"/>
          <w:szCs w:val="24"/>
          <w:lang w:eastAsia="en-IN"/>
        </w:rPr>
        <w:t>server.port</w:t>
      </w:r>
      <w:proofErr w:type="spellEnd"/>
      <w:r w:rsidRPr="0008745B">
        <w:rPr>
          <w:rFonts w:eastAsia="Times New Roman" w:cstheme="minorHAnsi"/>
          <w:color w:val="333333"/>
          <w:sz w:val="24"/>
          <w:szCs w:val="24"/>
          <w:lang w:eastAsia="en-IN"/>
        </w:rPr>
        <w:t>=8093</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security.user.name=admin</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spellStart"/>
      <w:r w:rsidRPr="0008745B">
        <w:rPr>
          <w:rFonts w:eastAsia="Times New Roman" w:cstheme="minorHAnsi"/>
          <w:color w:val="333333"/>
          <w:sz w:val="24"/>
          <w:szCs w:val="24"/>
          <w:lang w:eastAsia="en-IN"/>
        </w:rPr>
        <w:t>security.user.password</w:t>
      </w:r>
      <w:proofErr w:type="spellEnd"/>
      <w:r w:rsidRPr="0008745B">
        <w:rPr>
          <w:rFonts w:eastAsia="Times New Roman" w:cstheme="minorHAnsi"/>
          <w:color w:val="333333"/>
          <w:sz w:val="24"/>
          <w:szCs w:val="24"/>
          <w:lang w:eastAsia="en-IN"/>
        </w:rPr>
        <w:t>=admin</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br/>
        <w:t>These are the only changes required for the spring boot admin module. Start the application and got to localhost</w:t>
      </w:r>
      <w:proofErr w:type="gramStart"/>
      <w:r w:rsidRPr="0008745B">
        <w:rPr>
          <w:rFonts w:eastAsia="Times New Roman" w:cstheme="minorHAnsi"/>
          <w:color w:val="333333"/>
          <w:sz w:val="24"/>
          <w:szCs w:val="24"/>
          <w:lang w:eastAsia="en-IN"/>
        </w:rPr>
        <w:t>:8093</w:t>
      </w:r>
      <w:proofErr w:type="gramEnd"/>
      <w:r w:rsidRPr="0008745B">
        <w:rPr>
          <w:rFonts w:eastAsia="Times New Roman" w:cstheme="minorHAnsi"/>
          <w:color w:val="333333"/>
          <w:sz w:val="24"/>
          <w:szCs w:val="24"/>
          <w:lang w:eastAsia="en-IN"/>
        </w:rPr>
        <w:br/>
      </w:r>
      <w:r w:rsidRPr="00D20C87">
        <w:rPr>
          <w:rFonts w:eastAsia="Times New Roman" w:cstheme="minorHAnsi"/>
          <w:noProof/>
          <w:color w:val="333333"/>
          <w:sz w:val="24"/>
          <w:szCs w:val="24"/>
          <w:lang w:eastAsia="en-IN"/>
        </w:rPr>
        <w:drawing>
          <wp:inline distT="0" distB="0" distL="0" distR="0" wp14:anchorId="4A923B83" wp14:editId="6701F870">
            <wp:extent cx="4514850" cy="2614383"/>
            <wp:effectExtent l="0" t="0" r="0" b="0"/>
            <wp:docPr id="4" name="Picture 4" descr="boot-3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33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137" cy="2615707"/>
                    </a:xfrm>
                    <a:prstGeom prst="rect">
                      <a:avLst/>
                    </a:prstGeom>
                    <a:noFill/>
                    <a:ln>
                      <a:noFill/>
                    </a:ln>
                  </pic:spPr>
                </pic:pic>
              </a:graphicData>
            </a:graphic>
          </wp:inline>
        </w:drawing>
      </w:r>
      <w:r w:rsidRPr="0008745B">
        <w:rPr>
          <w:rFonts w:eastAsia="Times New Roman" w:cstheme="minorHAnsi"/>
          <w:color w:val="333333"/>
          <w:sz w:val="24"/>
          <w:szCs w:val="24"/>
          <w:lang w:eastAsia="en-IN"/>
        </w:rPr>
        <w:br/>
        <w:t>Enter the username and password as admin and admin respectively.</w:t>
      </w:r>
      <w:r w:rsidRPr="0008745B">
        <w:rPr>
          <w:rFonts w:eastAsia="Times New Roman" w:cstheme="minorHAnsi"/>
          <w:color w:val="333333"/>
          <w:sz w:val="24"/>
          <w:szCs w:val="24"/>
          <w:lang w:eastAsia="en-IN"/>
        </w:rPr>
        <w:br/>
      </w:r>
      <w:bookmarkStart w:id="2" w:name="_GoBack"/>
      <w:r w:rsidRPr="00D20C87">
        <w:rPr>
          <w:rFonts w:eastAsia="Times New Roman" w:cstheme="minorHAnsi"/>
          <w:noProof/>
          <w:color w:val="333333"/>
          <w:sz w:val="24"/>
          <w:szCs w:val="24"/>
          <w:lang w:eastAsia="en-IN"/>
        </w:rPr>
        <w:drawing>
          <wp:inline distT="0" distB="0" distL="0" distR="0" wp14:anchorId="51A4D773" wp14:editId="3BEA2CCC">
            <wp:extent cx="6182688" cy="2076450"/>
            <wp:effectExtent l="0" t="0" r="8890" b="0"/>
            <wp:docPr id="3" name="Picture 3" descr="boot-3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33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710" cy="2077129"/>
                    </a:xfrm>
                    <a:prstGeom prst="rect">
                      <a:avLst/>
                    </a:prstGeom>
                    <a:noFill/>
                    <a:ln>
                      <a:noFill/>
                    </a:ln>
                  </pic:spPr>
                </pic:pic>
              </a:graphicData>
            </a:graphic>
          </wp:inline>
        </w:drawing>
      </w:r>
      <w:bookmarkEnd w:id="2"/>
      <w:r w:rsidRPr="0008745B">
        <w:rPr>
          <w:rFonts w:eastAsia="Times New Roman" w:cstheme="minorHAnsi"/>
          <w:color w:val="333333"/>
          <w:sz w:val="24"/>
          <w:szCs w:val="24"/>
          <w:lang w:eastAsia="en-IN"/>
        </w:rPr>
        <w:br/>
      </w:r>
    </w:p>
    <w:p w:rsidR="0008745B" w:rsidRPr="0008745B" w:rsidRDefault="0008745B" w:rsidP="00D20C87">
      <w:pPr>
        <w:spacing w:after="0" w:line="240" w:lineRule="auto"/>
        <w:rPr>
          <w:rFonts w:eastAsia="Times New Roman" w:cstheme="minorHAnsi"/>
          <w:color w:val="1375B0"/>
          <w:sz w:val="24"/>
          <w:szCs w:val="24"/>
          <w:lang w:eastAsia="en-IN"/>
        </w:rPr>
      </w:pPr>
      <w:r w:rsidRPr="0008745B">
        <w:rPr>
          <w:rFonts w:eastAsia="Times New Roman" w:cstheme="minorHAnsi"/>
          <w:color w:val="1375B0"/>
          <w:sz w:val="24"/>
          <w:szCs w:val="24"/>
          <w:u w:val="single"/>
          <w:lang w:eastAsia="en-IN"/>
        </w:rPr>
        <w:t>Spring Boot Admin Client Modules</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In previous tutorial </w:t>
      </w:r>
      <w:proofErr w:type="spellStart"/>
      <w:r w:rsidRPr="0008745B">
        <w:rPr>
          <w:rFonts w:eastAsia="Times New Roman" w:cstheme="minorHAnsi"/>
          <w:color w:val="333333"/>
          <w:sz w:val="24"/>
          <w:szCs w:val="24"/>
          <w:lang w:eastAsia="en-IN"/>
        </w:rPr>
        <w:fldChar w:fldCharType="begin"/>
      </w:r>
      <w:r w:rsidRPr="0008745B">
        <w:rPr>
          <w:rFonts w:eastAsia="Times New Roman" w:cstheme="minorHAnsi"/>
          <w:color w:val="333333"/>
          <w:sz w:val="24"/>
          <w:szCs w:val="24"/>
          <w:lang w:eastAsia="en-IN"/>
        </w:rPr>
        <w:instrText xml:space="preserve"> HYPERLINK "https://www.javainuse.com/spring/spring_eurekaregister4" </w:instrText>
      </w:r>
      <w:r w:rsidRPr="0008745B">
        <w:rPr>
          <w:rFonts w:eastAsia="Times New Roman" w:cstheme="minorHAnsi"/>
          <w:color w:val="333333"/>
          <w:sz w:val="24"/>
          <w:szCs w:val="24"/>
          <w:lang w:eastAsia="en-IN"/>
        </w:rPr>
        <w:fldChar w:fldCharType="separate"/>
      </w:r>
      <w:r w:rsidRPr="00D20C87">
        <w:rPr>
          <w:rFonts w:eastAsia="Times New Roman" w:cstheme="minorHAnsi"/>
          <w:color w:val="59C1DC"/>
          <w:sz w:val="24"/>
          <w:szCs w:val="24"/>
          <w:lang w:eastAsia="en-IN"/>
        </w:rPr>
        <w:t>Microservice</w:t>
      </w:r>
      <w:proofErr w:type="spellEnd"/>
      <w:r w:rsidRPr="00D20C87">
        <w:rPr>
          <w:rFonts w:eastAsia="Times New Roman" w:cstheme="minorHAnsi"/>
          <w:color w:val="59C1DC"/>
          <w:sz w:val="24"/>
          <w:szCs w:val="24"/>
          <w:lang w:eastAsia="en-IN"/>
        </w:rPr>
        <w:t xml:space="preserve"> Registration and Discovery with </w:t>
      </w:r>
      <w:proofErr w:type="gramStart"/>
      <w:r w:rsidRPr="00D20C87">
        <w:rPr>
          <w:rFonts w:eastAsia="Times New Roman" w:cstheme="minorHAnsi"/>
          <w:color w:val="59C1DC"/>
          <w:sz w:val="24"/>
          <w:szCs w:val="24"/>
          <w:lang w:eastAsia="en-IN"/>
        </w:rPr>
        <w:t>Spring</w:t>
      </w:r>
      <w:proofErr w:type="gramEnd"/>
      <w:r w:rsidRPr="00D20C87">
        <w:rPr>
          <w:rFonts w:eastAsia="Times New Roman" w:cstheme="minorHAnsi"/>
          <w:color w:val="59C1DC"/>
          <w:sz w:val="24"/>
          <w:szCs w:val="24"/>
          <w:lang w:eastAsia="en-IN"/>
        </w:rPr>
        <w:t xml:space="preserve"> cloud using Netflix Eureka</w:t>
      </w:r>
      <w:r w:rsidRPr="0008745B">
        <w:rPr>
          <w:rFonts w:eastAsia="Times New Roman" w:cstheme="minorHAnsi"/>
          <w:color w:val="333333"/>
          <w:sz w:val="24"/>
          <w:szCs w:val="24"/>
          <w:lang w:eastAsia="en-IN"/>
        </w:rPr>
        <w:fldChar w:fldCharType="end"/>
      </w:r>
      <w:r w:rsidRPr="0008745B">
        <w:rPr>
          <w:rFonts w:eastAsia="Times New Roman" w:cstheme="minorHAnsi"/>
          <w:color w:val="333333"/>
          <w:sz w:val="24"/>
          <w:szCs w:val="24"/>
          <w:lang w:eastAsia="en-IN"/>
        </w:rPr>
        <w:t> we had created three modules.</w:t>
      </w:r>
    </w:p>
    <w:p w:rsidR="0008745B" w:rsidRPr="0008745B" w:rsidRDefault="0008745B" w:rsidP="00D20C87">
      <w:pPr>
        <w:numPr>
          <w:ilvl w:val="0"/>
          <w:numId w:val="2"/>
        </w:numPr>
        <w:spacing w:after="0" w:line="240" w:lineRule="auto"/>
        <w:ind w:left="270"/>
        <w:rPr>
          <w:rFonts w:eastAsia="Times New Roman" w:cstheme="minorHAnsi"/>
          <w:color w:val="333333"/>
          <w:sz w:val="24"/>
          <w:szCs w:val="24"/>
          <w:lang w:eastAsia="en-IN"/>
        </w:rPr>
      </w:pPr>
      <w:r w:rsidRPr="0008745B">
        <w:rPr>
          <w:rFonts w:eastAsia="Times New Roman" w:cstheme="minorHAnsi"/>
          <w:color w:val="333333"/>
          <w:sz w:val="24"/>
          <w:szCs w:val="24"/>
          <w:lang w:eastAsia="en-IN"/>
        </w:rPr>
        <w:t>Eureka Server</w:t>
      </w:r>
    </w:p>
    <w:p w:rsidR="0008745B" w:rsidRPr="0008745B" w:rsidRDefault="0008745B" w:rsidP="00D20C87">
      <w:pPr>
        <w:numPr>
          <w:ilvl w:val="0"/>
          <w:numId w:val="2"/>
        </w:numPr>
        <w:spacing w:after="0" w:line="240" w:lineRule="auto"/>
        <w:ind w:left="270"/>
        <w:rPr>
          <w:rFonts w:eastAsia="Times New Roman" w:cstheme="minorHAnsi"/>
          <w:color w:val="333333"/>
          <w:sz w:val="24"/>
          <w:szCs w:val="24"/>
          <w:lang w:eastAsia="en-IN"/>
        </w:rPr>
      </w:pPr>
      <w:r w:rsidRPr="0008745B">
        <w:rPr>
          <w:rFonts w:eastAsia="Times New Roman" w:cstheme="minorHAnsi"/>
          <w:color w:val="333333"/>
          <w:sz w:val="24"/>
          <w:szCs w:val="24"/>
          <w:lang w:eastAsia="en-IN"/>
        </w:rPr>
        <w:t>Employee Producer</w:t>
      </w:r>
    </w:p>
    <w:p w:rsidR="0008745B" w:rsidRPr="0008745B" w:rsidRDefault="0008745B" w:rsidP="00D20C87">
      <w:pPr>
        <w:numPr>
          <w:ilvl w:val="0"/>
          <w:numId w:val="2"/>
        </w:numPr>
        <w:spacing w:after="0" w:line="240" w:lineRule="auto"/>
        <w:ind w:left="270"/>
        <w:rPr>
          <w:rFonts w:eastAsia="Times New Roman" w:cstheme="minorHAnsi"/>
          <w:color w:val="333333"/>
          <w:sz w:val="24"/>
          <w:szCs w:val="24"/>
          <w:lang w:eastAsia="en-IN"/>
        </w:rPr>
      </w:pPr>
      <w:r w:rsidRPr="0008745B">
        <w:rPr>
          <w:rFonts w:eastAsia="Times New Roman" w:cstheme="minorHAnsi"/>
          <w:color w:val="333333"/>
          <w:sz w:val="24"/>
          <w:szCs w:val="24"/>
          <w:lang w:eastAsia="en-IN"/>
        </w:rPr>
        <w:t>Employee Consumer</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lastRenderedPageBreak/>
        <w:br/>
      </w:r>
      <w:r w:rsidRPr="00D20C87">
        <w:rPr>
          <w:rFonts w:eastAsia="Times New Roman" w:cstheme="minorHAnsi"/>
          <w:noProof/>
          <w:color w:val="333333"/>
          <w:sz w:val="24"/>
          <w:szCs w:val="24"/>
          <w:lang w:eastAsia="en-IN"/>
        </w:rPr>
        <w:drawing>
          <wp:inline distT="0" distB="0" distL="0" distR="0" wp14:anchorId="3207794A" wp14:editId="63C4E02D">
            <wp:extent cx="2324100" cy="2400300"/>
            <wp:effectExtent l="0" t="0" r="0" b="0"/>
            <wp:docPr id="2" name="Picture 2" descr="sprcloud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cloud_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400300"/>
                    </a:xfrm>
                    <a:prstGeom prst="rect">
                      <a:avLst/>
                    </a:prstGeom>
                    <a:noFill/>
                    <a:ln>
                      <a:noFill/>
                    </a:ln>
                  </pic:spPr>
                </pic:pic>
              </a:graphicData>
            </a:graphic>
          </wp:inline>
        </w:drawing>
      </w:r>
      <w:r w:rsidRPr="0008745B">
        <w:rPr>
          <w:rFonts w:eastAsia="Times New Roman" w:cstheme="minorHAnsi"/>
          <w:color w:val="333333"/>
          <w:sz w:val="24"/>
          <w:szCs w:val="24"/>
          <w:lang w:eastAsia="en-IN"/>
        </w:rPr>
        <w:br/>
        <w:t>We fill first add the spring boot actuator and the spring boot admin dependencies in all the three modules. So add the following dependencies in all 3 modules.</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 xml:space="preserve">        &lt;</w:t>
      </w:r>
      <w:proofErr w:type="gramStart"/>
      <w:r w:rsidRPr="0008745B">
        <w:rPr>
          <w:rFonts w:eastAsia="Times New Roman" w:cstheme="minorHAnsi"/>
          <w:color w:val="333333"/>
          <w:sz w:val="24"/>
          <w:szCs w:val="24"/>
          <w:lang w:eastAsia="en-IN"/>
        </w:rPr>
        <w:t>dependency</w:t>
      </w:r>
      <w:proofErr w:type="gram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proofErr w:type="gramStart"/>
      <w:r w:rsidRPr="0008745B">
        <w:rPr>
          <w:rFonts w:eastAsia="Times New Roman" w:cstheme="minorHAnsi"/>
          <w:color w:val="333333"/>
          <w:sz w:val="24"/>
          <w:szCs w:val="24"/>
          <w:lang w:eastAsia="en-IN"/>
        </w:rPr>
        <w:t>groupId</w:t>
      </w:r>
      <w:proofErr w:type="spellEnd"/>
      <w:r w:rsidRPr="0008745B">
        <w:rPr>
          <w:rFonts w:eastAsia="Times New Roman" w:cstheme="minorHAnsi"/>
          <w:color w:val="333333"/>
          <w:sz w:val="24"/>
          <w:szCs w:val="24"/>
          <w:lang w:eastAsia="en-IN"/>
        </w:rPr>
        <w:t>&gt;</w:t>
      </w:r>
      <w:proofErr w:type="spellStart"/>
      <w:proofErr w:type="gramEnd"/>
      <w:r w:rsidRPr="0008745B">
        <w:rPr>
          <w:rFonts w:eastAsia="Times New Roman" w:cstheme="minorHAnsi"/>
          <w:color w:val="333333"/>
          <w:sz w:val="24"/>
          <w:szCs w:val="24"/>
          <w:lang w:eastAsia="en-IN"/>
        </w:rPr>
        <w:t>de.codecentric</w:t>
      </w:r>
      <w:proofErr w:type="spellEnd"/>
      <w:r w:rsidRPr="0008745B">
        <w:rPr>
          <w:rFonts w:eastAsia="Times New Roman" w:cstheme="minorHAnsi"/>
          <w:color w:val="333333"/>
          <w:sz w:val="24"/>
          <w:szCs w:val="24"/>
          <w:lang w:eastAsia="en-IN"/>
        </w:rPr>
        <w:t>&lt;/</w:t>
      </w:r>
      <w:proofErr w:type="spellStart"/>
      <w:r w:rsidRPr="0008745B">
        <w:rPr>
          <w:rFonts w:eastAsia="Times New Roman" w:cstheme="minorHAnsi"/>
          <w:color w:val="333333"/>
          <w:sz w:val="24"/>
          <w:szCs w:val="24"/>
          <w:lang w:eastAsia="en-IN"/>
        </w:rPr>
        <w:t>groupId</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proofErr w:type="gramStart"/>
      <w:r w:rsidRPr="0008745B">
        <w:rPr>
          <w:rFonts w:eastAsia="Times New Roman" w:cstheme="minorHAnsi"/>
          <w:color w:val="333333"/>
          <w:sz w:val="24"/>
          <w:szCs w:val="24"/>
          <w:lang w:eastAsia="en-IN"/>
        </w:rPr>
        <w:t>artifactId</w:t>
      </w:r>
      <w:proofErr w:type="spellEnd"/>
      <w:r w:rsidRPr="0008745B">
        <w:rPr>
          <w:rFonts w:eastAsia="Times New Roman" w:cstheme="minorHAnsi"/>
          <w:color w:val="333333"/>
          <w:sz w:val="24"/>
          <w:szCs w:val="24"/>
          <w:lang w:eastAsia="en-IN"/>
        </w:rPr>
        <w:t>&gt;</w:t>
      </w:r>
      <w:proofErr w:type="gramEnd"/>
      <w:r w:rsidRPr="0008745B">
        <w:rPr>
          <w:rFonts w:eastAsia="Times New Roman" w:cstheme="minorHAnsi"/>
          <w:color w:val="333333"/>
          <w:sz w:val="24"/>
          <w:szCs w:val="24"/>
          <w:lang w:eastAsia="en-IN"/>
        </w:rPr>
        <w:t>spring-boot-admin-starter-client&lt;/</w:t>
      </w:r>
      <w:proofErr w:type="spellStart"/>
      <w:r w:rsidRPr="0008745B">
        <w:rPr>
          <w:rFonts w:eastAsia="Times New Roman" w:cstheme="minorHAnsi"/>
          <w:color w:val="333333"/>
          <w:sz w:val="24"/>
          <w:szCs w:val="24"/>
          <w:lang w:eastAsia="en-IN"/>
        </w:rPr>
        <w:t>artifactId</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&lt;version&gt;1.5.1&lt;/version&gt;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&lt;/dependency&gt;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gramStart"/>
      <w:r w:rsidRPr="0008745B">
        <w:rPr>
          <w:rFonts w:eastAsia="Times New Roman" w:cstheme="minorHAnsi"/>
          <w:color w:val="333333"/>
          <w:sz w:val="24"/>
          <w:szCs w:val="24"/>
          <w:lang w:eastAsia="en-IN"/>
        </w:rPr>
        <w:t>dependency</w:t>
      </w:r>
      <w:proofErr w:type="gram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r w:rsidRPr="0008745B">
        <w:rPr>
          <w:rFonts w:eastAsia="Times New Roman" w:cstheme="minorHAnsi"/>
          <w:color w:val="333333"/>
          <w:sz w:val="24"/>
          <w:szCs w:val="24"/>
          <w:lang w:eastAsia="en-IN"/>
        </w:rPr>
        <w:t>groupId</w:t>
      </w:r>
      <w:proofErr w:type="spellEnd"/>
      <w:r w:rsidRPr="0008745B">
        <w:rPr>
          <w:rFonts w:eastAsia="Times New Roman" w:cstheme="minorHAnsi"/>
          <w:color w:val="333333"/>
          <w:sz w:val="24"/>
          <w:szCs w:val="24"/>
          <w:lang w:eastAsia="en-IN"/>
        </w:rPr>
        <w:t>&gt;</w:t>
      </w:r>
      <w:proofErr w:type="spellStart"/>
      <w:r w:rsidRPr="0008745B">
        <w:rPr>
          <w:rFonts w:eastAsia="Times New Roman" w:cstheme="minorHAnsi"/>
          <w:color w:val="333333"/>
          <w:sz w:val="24"/>
          <w:szCs w:val="24"/>
          <w:lang w:eastAsia="en-IN"/>
        </w:rPr>
        <w:t>org.springframework.boot</w:t>
      </w:r>
      <w:proofErr w:type="spellEnd"/>
      <w:r w:rsidRPr="0008745B">
        <w:rPr>
          <w:rFonts w:eastAsia="Times New Roman" w:cstheme="minorHAnsi"/>
          <w:color w:val="333333"/>
          <w:sz w:val="24"/>
          <w:szCs w:val="24"/>
          <w:lang w:eastAsia="en-IN"/>
        </w:rPr>
        <w:t>&lt;/</w:t>
      </w:r>
      <w:proofErr w:type="spellStart"/>
      <w:r w:rsidRPr="0008745B">
        <w:rPr>
          <w:rFonts w:eastAsia="Times New Roman" w:cstheme="minorHAnsi"/>
          <w:color w:val="333333"/>
          <w:sz w:val="24"/>
          <w:szCs w:val="24"/>
          <w:lang w:eastAsia="en-IN"/>
        </w:rPr>
        <w:t>groupId</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w:t>
      </w:r>
      <w:proofErr w:type="spellStart"/>
      <w:proofErr w:type="gramStart"/>
      <w:r w:rsidRPr="0008745B">
        <w:rPr>
          <w:rFonts w:eastAsia="Times New Roman" w:cstheme="minorHAnsi"/>
          <w:color w:val="333333"/>
          <w:sz w:val="24"/>
          <w:szCs w:val="24"/>
          <w:lang w:eastAsia="en-IN"/>
        </w:rPr>
        <w:t>artifactId</w:t>
      </w:r>
      <w:proofErr w:type="spellEnd"/>
      <w:r w:rsidRPr="0008745B">
        <w:rPr>
          <w:rFonts w:eastAsia="Times New Roman" w:cstheme="minorHAnsi"/>
          <w:color w:val="333333"/>
          <w:sz w:val="24"/>
          <w:szCs w:val="24"/>
          <w:lang w:eastAsia="en-IN"/>
        </w:rPr>
        <w:t>&gt;</w:t>
      </w:r>
      <w:proofErr w:type="gramEnd"/>
      <w:r w:rsidRPr="0008745B">
        <w:rPr>
          <w:rFonts w:eastAsia="Times New Roman" w:cstheme="minorHAnsi"/>
          <w:color w:val="333333"/>
          <w:sz w:val="24"/>
          <w:szCs w:val="24"/>
          <w:lang w:eastAsia="en-IN"/>
        </w:rPr>
        <w:t>spring-boot-starter-actuator&lt;/</w:t>
      </w:r>
      <w:proofErr w:type="spellStart"/>
      <w:r w:rsidRPr="0008745B">
        <w:rPr>
          <w:rFonts w:eastAsia="Times New Roman" w:cstheme="minorHAnsi"/>
          <w:color w:val="333333"/>
          <w:sz w:val="24"/>
          <w:szCs w:val="24"/>
          <w:lang w:eastAsia="en-IN"/>
        </w:rPr>
        <w:t>artifactId</w:t>
      </w:r>
      <w:proofErr w:type="spellEnd"/>
      <w:r w:rsidRPr="0008745B">
        <w:rPr>
          <w:rFonts w:eastAsia="Times New Roman" w:cstheme="minorHAnsi"/>
          <w:color w:val="333333"/>
          <w:sz w:val="24"/>
          <w:szCs w:val="24"/>
          <w:lang w:eastAsia="en-IN"/>
        </w:rPr>
        <w:t>&gt;</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ab/>
      </w:r>
      <w:r w:rsidRPr="0008745B">
        <w:rPr>
          <w:rFonts w:eastAsia="Times New Roman" w:cstheme="minorHAnsi"/>
          <w:color w:val="333333"/>
          <w:sz w:val="24"/>
          <w:szCs w:val="24"/>
          <w:lang w:eastAsia="en-IN"/>
        </w:rPr>
        <w:tab/>
        <w:t>&lt;/dependency&gt;</w:t>
      </w:r>
    </w:p>
    <w:p w:rsidR="0008745B" w:rsidRPr="0008745B" w:rsidRDefault="0008745B" w:rsidP="00D20C87">
      <w:pPr>
        <w:shd w:val="clear" w:color="auto" w:fill="FFFFFF"/>
        <w:spacing w:after="0" w:line="240" w:lineRule="auto"/>
        <w:jc w:val="center"/>
        <w:rPr>
          <w:rFonts w:eastAsia="Times New Roman" w:cstheme="minorHAnsi"/>
          <w:color w:val="333333"/>
          <w:sz w:val="24"/>
          <w:szCs w:val="24"/>
          <w:lang w:eastAsia="en-IN"/>
        </w:rPr>
      </w:pPr>
    </w:p>
    <w:p w:rsidR="0008745B" w:rsidRPr="0008745B" w:rsidRDefault="0008745B" w:rsidP="00D20C87">
      <w:pPr>
        <w:shd w:val="clear" w:color="auto" w:fill="FFFFFF"/>
        <w:spacing w:after="0" w:line="240" w:lineRule="auto"/>
        <w:jc w:val="center"/>
        <w:rPr>
          <w:rFonts w:eastAsia="Times New Roman" w:cstheme="minorHAnsi"/>
          <w:color w:val="333333"/>
          <w:sz w:val="24"/>
          <w:szCs w:val="24"/>
          <w:lang w:eastAsia="en-IN"/>
        </w:rPr>
      </w:pP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 xml:space="preserve">Next in the </w:t>
      </w:r>
      <w:proofErr w:type="spellStart"/>
      <w:r w:rsidRPr="0008745B">
        <w:rPr>
          <w:rFonts w:eastAsia="Times New Roman" w:cstheme="minorHAnsi"/>
          <w:color w:val="333333"/>
          <w:sz w:val="24"/>
          <w:szCs w:val="24"/>
          <w:lang w:eastAsia="en-IN"/>
        </w:rPr>
        <w:t>application.properties</w:t>
      </w:r>
      <w:proofErr w:type="spellEnd"/>
      <w:r w:rsidRPr="0008745B">
        <w:rPr>
          <w:rFonts w:eastAsia="Times New Roman" w:cstheme="minorHAnsi"/>
          <w:color w:val="333333"/>
          <w:sz w:val="24"/>
          <w:szCs w:val="24"/>
          <w:lang w:eastAsia="en-IN"/>
        </w:rPr>
        <w:t xml:space="preserve"> of all the 3 modules add the following properties-</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t>spring.boot.admin.url=http://localhost:8093</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spellStart"/>
      <w:r w:rsidRPr="0008745B">
        <w:rPr>
          <w:rFonts w:eastAsia="Times New Roman" w:cstheme="minorHAnsi"/>
          <w:color w:val="333333"/>
          <w:sz w:val="24"/>
          <w:szCs w:val="24"/>
          <w:lang w:eastAsia="en-IN"/>
        </w:rPr>
        <w:t>spring.boot.admin.username</w:t>
      </w:r>
      <w:proofErr w:type="spellEnd"/>
      <w:r w:rsidRPr="0008745B">
        <w:rPr>
          <w:rFonts w:eastAsia="Times New Roman" w:cstheme="minorHAnsi"/>
          <w:color w:val="333333"/>
          <w:sz w:val="24"/>
          <w:szCs w:val="24"/>
          <w:lang w:eastAsia="en-IN"/>
        </w:rPr>
        <w:t>=admin</w:t>
      </w:r>
    </w:p>
    <w:p w:rsidR="0008745B" w:rsidRPr="0008745B" w:rsidRDefault="0008745B" w:rsidP="00D20C8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spellStart"/>
      <w:r w:rsidRPr="0008745B">
        <w:rPr>
          <w:rFonts w:eastAsia="Times New Roman" w:cstheme="minorHAnsi"/>
          <w:color w:val="333333"/>
          <w:sz w:val="24"/>
          <w:szCs w:val="24"/>
          <w:lang w:eastAsia="en-IN"/>
        </w:rPr>
        <w:t>spring.boot.admin.password</w:t>
      </w:r>
      <w:proofErr w:type="spellEnd"/>
      <w:r w:rsidRPr="0008745B">
        <w:rPr>
          <w:rFonts w:eastAsia="Times New Roman" w:cstheme="minorHAnsi"/>
          <w:color w:val="333333"/>
          <w:sz w:val="24"/>
          <w:szCs w:val="24"/>
          <w:lang w:eastAsia="en-IN"/>
        </w:rPr>
        <w:t>=admin</w:t>
      </w:r>
    </w:p>
    <w:p w:rsidR="0008745B" w:rsidRPr="0008745B" w:rsidRDefault="0008745B" w:rsidP="00D20C87">
      <w:pPr>
        <w:spacing w:after="0" w:line="240" w:lineRule="auto"/>
        <w:rPr>
          <w:rFonts w:eastAsia="Times New Roman" w:cstheme="minorHAnsi"/>
          <w:color w:val="333333"/>
          <w:sz w:val="24"/>
          <w:szCs w:val="24"/>
          <w:lang w:eastAsia="en-IN"/>
        </w:rPr>
      </w:pPr>
      <w:r w:rsidRPr="0008745B">
        <w:rPr>
          <w:rFonts w:eastAsia="Times New Roman" w:cstheme="minorHAnsi"/>
          <w:color w:val="333333"/>
          <w:sz w:val="24"/>
          <w:szCs w:val="24"/>
          <w:lang w:eastAsia="en-IN"/>
        </w:rPr>
        <w:lastRenderedPageBreak/>
        <w:t>These are the only changes required. Now start all the three applications. They will be reflected in the spring boot admin UI.</w:t>
      </w:r>
      <w:r w:rsidRPr="0008745B">
        <w:rPr>
          <w:rFonts w:eastAsia="Times New Roman" w:cstheme="minorHAnsi"/>
          <w:color w:val="333333"/>
          <w:sz w:val="24"/>
          <w:szCs w:val="24"/>
          <w:lang w:eastAsia="en-IN"/>
        </w:rPr>
        <w:br/>
      </w:r>
      <w:r w:rsidRPr="00D20C87">
        <w:rPr>
          <w:rFonts w:eastAsia="Times New Roman" w:cstheme="minorHAnsi"/>
          <w:noProof/>
          <w:color w:val="333333"/>
          <w:sz w:val="24"/>
          <w:szCs w:val="24"/>
          <w:lang w:eastAsia="en-IN"/>
        </w:rPr>
        <w:drawing>
          <wp:inline distT="0" distB="0" distL="0" distR="0" wp14:anchorId="5A294B16" wp14:editId="7D327ED4">
            <wp:extent cx="12084050" cy="4864100"/>
            <wp:effectExtent l="0" t="0" r="0" b="0"/>
            <wp:docPr id="1" name="Picture 1" descr="boot-3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33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84050" cy="4864100"/>
                    </a:xfrm>
                    <a:prstGeom prst="rect">
                      <a:avLst/>
                    </a:prstGeom>
                    <a:noFill/>
                    <a:ln>
                      <a:noFill/>
                    </a:ln>
                  </pic:spPr>
                </pic:pic>
              </a:graphicData>
            </a:graphic>
          </wp:inline>
        </w:drawing>
      </w:r>
    </w:p>
    <w:p w:rsidR="00976C7E" w:rsidRPr="00D20C87" w:rsidRDefault="00976C7E" w:rsidP="00D20C87">
      <w:pPr>
        <w:spacing w:after="0"/>
        <w:rPr>
          <w:rFonts w:cstheme="minorHAnsi"/>
          <w:sz w:val="24"/>
          <w:szCs w:val="24"/>
        </w:rPr>
      </w:pPr>
    </w:p>
    <w:sectPr w:rsidR="00976C7E" w:rsidRPr="00D2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013"/>
    <w:multiLevelType w:val="multilevel"/>
    <w:tmpl w:val="A5C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713C8"/>
    <w:multiLevelType w:val="multilevel"/>
    <w:tmpl w:val="4258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5B"/>
    <w:rsid w:val="0008745B"/>
    <w:rsid w:val="003E31A7"/>
    <w:rsid w:val="00834908"/>
    <w:rsid w:val="00976C7E"/>
    <w:rsid w:val="00D2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4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45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8745B"/>
    <w:rPr>
      <w:color w:val="0000FF"/>
      <w:u w:val="single"/>
    </w:rPr>
  </w:style>
  <w:style w:type="paragraph" w:styleId="NormalWeb">
    <w:name w:val="Normal (Web)"/>
    <w:basedOn w:val="Normal"/>
    <w:uiPriority w:val="99"/>
    <w:semiHidden/>
    <w:unhideWhenUsed/>
    <w:rsid w:val="00087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7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45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87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4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45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8745B"/>
    <w:rPr>
      <w:color w:val="0000FF"/>
      <w:u w:val="single"/>
    </w:rPr>
  </w:style>
  <w:style w:type="paragraph" w:styleId="NormalWeb">
    <w:name w:val="Normal (Web)"/>
    <w:basedOn w:val="Normal"/>
    <w:uiPriority w:val="99"/>
    <w:semiHidden/>
    <w:unhideWhenUsed/>
    <w:rsid w:val="00087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7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45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87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5876">
      <w:bodyDiv w:val="1"/>
      <w:marLeft w:val="0"/>
      <w:marRight w:val="0"/>
      <w:marTop w:val="0"/>
      <w:marBottom w:val="0"/>
      <w:divBdr>
        <w:top w:val="none" w:sz="0" w:space="0" w:color="auto"/>
        <w:left w:val="none" w:sz="0" w:space="0" w:color="auto"/>
        <w:bottom w:val="none" w:sz="0" w:space="0" w:color="auto"/>
        <w:right w:val="none" w:sz="0" w:space="0" w:color="auto"/>
      </w:divBdr>
      <w:divsChild>
        <w:div w:id="1942293136">
          <w:marLeft w:val="-225"/>
          <w:marRight w:val="-225"/>
          <w:marTop w:val="0"/>
          <w:marBottom w:val="0"/>
          <w:divBdr>
            <w:top w:val="none" w:sz="0" w:space="0" w:color="auto"/>
            <w:left w:val="none" w:sz="0" w:space="0" w:color="auto"/>
            <w:bottom w:val="none" w:sz="0" w:space="0" w:color="auto"/>
            <w:right w:val="none" w:sz="0" w:space="0" w:color="auto"/>
          </w:divBdr>
          <w:divsChild>
            <w:div w:id="77412505">
              <w:marLeft w:val="-225"/>
              <w:marRight w:val="-225"/>
              <w:marTop w:val="0"/>
              <w:marBottom w:val="0"/>
              <w:divBdr>
                <w:top w:val="none" w:sz="0" w:space="0" w:color="auto"/>
                <w:left w:val="none" w:sz="0" w:space="0" w:color="auto"/>
                <w:bottom w:val="none" w:sz="0" w:space="0" w:color="auto"/>
                <w:right w:val="none" w:sz="0" w:space="0" w:color="auto"/>
              </w:divBdr>
              <w:divsChild>
                <w:div w:id="642537515">
                  <w:marLeft w:val="0"/>
                  <w:marRight w:val="0"/>
                  <w:marTop w:val="0"/>
                  <w:marBottom w:val="0"/>
                  <w:divBdr>
                    <w:top w:val="none" w:sz="0" w:space="0" w:color="auto"/>
                    <w:left w:val="none" w:sz="0" w:space="0" w:color="auto"/>
                    <w:bottom w:val="none" w:sz="0" w:space="0" w:color="auto"/>
                    <w:right w:val="none" w:sz="0" w:space="0" w:color="auto"/>
                  </w:divBdr>
                </w:div>
                <w:div w:id="385032299">
                  <w:marLeft w:val="0"/>
                  <w:marRight w:val="0"/>
                  <w:marTop w:val="0"/>
                  <w:marBottom w:val="0"/>
                  <w:divBdr>
                    <w:top w:val="none" w:sz="0" w:space="0" w:color="auto"/>
                    <w:left w:val="none" w:sz="0" w:space="0" w:color="auto"/>
                    <w:bottom w:val="none" w:sz="0" w:space="0" w:color="auto"/>
                    <w:right w:val="none" w:sz="0" w:space="0" w:color="auto"/>
                  </w:divBdr>
                </w:div>
              </w:divsChild>
            </w:div>
            <w:div w:id="889878926">
              <w:marLeft w:val="0"/>
              <w:marRight w:val="0"/>
              <w:marTop w:val="0"/>
              <w:marBottom w:val="0"/>
              <w:divBdr>
                <w:top w:val="none" w:sz="0" w:space="0" w:color="auto"/>
                <w:left w:val="none" w:sz="0" w:space="0" w:color="auto"/>
                <w:bottom w:val="none" w:sz="0" w:space="0" w:color="auto"/>
                <w:right w:val="none" w:sz="0" w:space="0" w:color="auto"/>
              </w:divBdr>
              <w:divsChild>
                <w:div w:id="1632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9612">
          <w:marLeft w:val="-225"/>
          <w:marRight w:val="-225"/>
          <w:marTop w:val="0"/>
          <w:marBottom w:val="0"/>
          <w:divBdr>
            <w:top w:val="none" w:sz="0" w:space="0" w:color="auto"/>
            <w:left w:val="none" w:sz="0" w:space="0" w:color="auto"/>
            <w:bottom w:val="none" w:sz="0" w:space="0" w:color="auto"/>
            <w:right w:val="none" w:sz="0" w:space="0" w:color="auto"/>
          </w:divBdr>
          <w:divsChild>
            <w:div w:id="591089624">
              <w:marLeft w:val="0"/>
              <w:marRight w:val="0"/>
              <w:marTop w:val="0"/>
              <w:marBottom w:val="0"/>
              <w:divBdr>
                <w:top w:val="none" w:sz="0" w:space="0" w:color="auto"/>
                <w:left w:val="none" w:sz="0" w:space="0" w:color="auto"/>
                <w:bottom w:val="none" w:sz="0" w:space="0" w:color="auto"/>
                <w:right w:val="none" w:sz="0" w:space="0" w:color="auto"/>
              </w:divBdr>
              <w:divsChild>
                <w:div w:id="912858702">
                  <w:marLeft w:val="0"/>
                  <w:marRight w:val="0"/>
                  <w:marTop w:val="0"/>
                  <w:marBottom w:val="0"/>
                  <w:divBdr>
                    <w:top w:val="none" w:sz="0" w:space="0" w:color="auto"/>
                    <w:left w:val="none" w:sz="0" w:space="0" w:color="auto"/>
                    <w:bottom w:val="none" w:sz="0" w:space="0" w:color="auto"/>
                    <w:right w:val="none" w:sz="0" w:space="0" w:color="auto"/>
                  </w:divBdr>
                </w:div>
              </w:divsChild>
            </w:div>
            <w:div w:id="864489714">
              <w:marLeft w:val="-225"/>
              <w:marRight w:val="-225"/>
              <w:marTop w:val="0"/>
              <w:marBottom w:val="0"/>
              <w:divBdr>
                <w:top w:val="none" w:sz="0" w:space="0" w:color="auto"/>
                <w:left w:val="none" w:sz="0" w:space="0" w:color="auto"/>
                <w:bottom w:val="none" w:sz="0" w:space="0" w:color="auto"/>
                <w:right w:val="none" w:sz="0" w:space="0" w:color="auto"/>
              </w:divBdr>
            </w:div>
            <w:div w:id="1112944287">
              <w:marLeft w:val="0"/>
              <w:marRight w:val="0"/>
              <w:marTop w:val="0"/>
              <w:marBottom w:val="0"/>
              <w:divBdr>
                <w:top w:val="none" w:sz="0" w:space="0" w:color="auto"/>
                <w:left w:val="none" w:sz="0" w:space="0" w:color="auto"/>
                <w:bottom w:val="none" w:sz="0" w:space="0" w:color="auto"/>
                <w:right w:val="none" w:sz="0" w:space="0" w:color="auto"/>
              </w:divBdr>
              <w:divsChild>
                <w:div w:id="3283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6475">
          <w:marLeft w:val="-225"/>
          <w:marRight w:val="-225"/>
          <w:marTop w:val="0"/>
          <w:marBottom w:val="0"/>
          <w:divBdr>
            <w:top w:val="none" w:sz="0" w:space="0" w:color="auto"/>
            <w:left w:val="none" w:sz="0" w:space="0" w:color="auto"/>
            <w:bottom w:val="none" w:sz="0" w:space="0" w:color="auto"/>
            <w:right w:val="none" w:sz="0" w:space="0" w:color="auto"/>
          </w:divBdr>
          <w:divsChild>
            <w:div w:id="20294820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ecentric/spring-boot-adm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2024-04-01T13:27:00Z</dcterms:created>
  <dcterms:modified xsi:type="dcterms:W3CDTF">2024-04-01T13:44:00Z</dcterms:modified>
</cp:coreProperties>
</file>