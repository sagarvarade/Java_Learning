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4BE" w:rsidRPr="00A414BE" w:rsidRDefault="00A414BE" w:rsidP="00A414BE">
      <w:pPr>
        <w:spacing w:after="0" w:line="240" w:lineRule="auto"/>
        <w:outlineLvl w:val="0"/>
        <w:rPr>
          <w:rFonts w:eastAsia="Times New Roman" w:cstheme="minorHAnsi"/>
          <w:b/>
          <w:bCs/>
          <w:color w:val="333333"/>
          <w:kern w:val="36"/>
          <w:sz w:val="24"/>
          <w:szCs w:val="24"/>
          <w:lang w:eastAsia="en-IN"/>
        </w:rPr>
      </w:pPr>
      <w:r w:rsidRPr="00A414BE">
        <w:rPr>
          <w:rFonts w:eastAsia="Times New Roman" w:cstheme="minorHAnsi"/>
          <w:b/>
          <w:bCs/>
          <w:color w:val="333333"/>
          <w:kern w:val="36"/>
          <w:sz w:val="24"/>
          <w:szCs w:val="24"/>
          <w:lang w:eastAsia="en-IN"/>
        </w:rPr>
        <w:t>Spring Boot Security - Introduction to OAuth2</w:t>
      </w:r>
    </w:p>
    <w:p w:rsidR="002D066C" w:rsidRDefault="002D066C" w:rsidP="00A414BE">
      <w:pPr>
        <w:spacing w:after="0" w:line="240" w:lineRule="auto"/>
        <w:rPr>
          <w:rFonts w:eastAsia="Times New Roman" w:cstheme="minorHAnsi"/>
          <w:color w:val="333333"/>
          <w:sz w:val="24"/>
          <w:szCs w:val="24"/>
          <w:lang w:eastAsia="en-IN"/>
        </w:rPr>
      </w:pPr>
    </w:p>
    <w:p w:rsidR="00A414BE" w:rsidRPr="00A414BE" w:rsidRDefault="00A414BE" w:rsidP="00A414BE">
      <w:pPr>
        <w:spacing w:after="0" w:line="240" w:lineRule="auto"/>
        <w:rPr>
          <w:rFonts w:eastAsia="Times New Roman" w:cstheme="minorHAnsi"/>
          <w:color w:val="333333"/>
          <w:sz w:val="24"/>
          <w:szCs w:val="24"/>
          <w:lang w:eastAsia="en-IN"/>
        </w:rPr>
      </w:pPr>
      <w:proofErr w:type="spellStart"/>
      <w:r w:rsidRPr="00A414BE">
        <w:rPr>
          <w:rFonts w:eastAsia="Times New Roman" w:cstheme="minorHAnsi"/>
          <w:color w:val="333333"/>
          <w:sz w:val="24"/>
          <w:szCs w:val="24"/>
          <w:lang w:eastAsia="en-IN"/>
        </w:rPr>
        <w:t>OAuth</w:t>
      </w:r>
      <w:proofErr w:type="spellEnd"/>
      <w:r w:rsidRPr="00A414BE">
        <w:rPr>
          <w:rFonts w:eastAsia="Times New Roman" w:cstheme="minorHAnsi"/>
          <w:color w:val="333333"/>
          <w:sz w:val="24"/>
          <w:szCs w:val="24"/>
          <w:lang w:eastAsia="en-IN"/>
        </w:rPr>
        <w:t xml:space="preserve"> (Open Authorization) is a simple way to publish and interact with protected data.</w:t>
      </w:r>
      <w:r w:rsidRPr="00A414BE">
        <w:rPr>
          <w:rFonts w:eastAsia="Times New Roman" w:cstheme="minorHAnsi"/>
          <w:color w:val="333333"/>
          <w:sz w:val="24"/>
          <w:szCs w:val="24"/>
          <w:lang w:eastAsia="en-IN"/>
        </w:rPr>
        <w:br/>
        <w:t>It is an open standard for token-based authentication and authorization on the Internet. It allows an end user's account information to be used by third-party services, such as Facebook, without exposing the user's password.</w:t>
      </w:r>
      <w:r w:rsidRPr="00A414BE">
        <w:rPr>
          <w:rFonts w:eastAsia="Times New Roman" w:cstheme="minorHAnsi"/>
          <w:color w:val="333333"/>
          <w:sz w:val="24"/>
          <w:szCs w:val="24"/>
          <w:lang w:eastAsia="en-IN"/>
        </w:rPr>
        <w:br/>
        <w:t xml:space="preserve">The </w:t>
      </w:r>
      <w:proofErr w:type="spellStart"/>
      <w:r w:rsidRPr="00A414BE">
        <w:rPr>
          <w:rFonts w:eastAsia="Times New Roman" w:cstheme="minorHAnsi"/>
          <w:color w:val="333333"/>
          <w:sz w:val="24"/>
          <w:szCs w:val="24"/>
          <w:lang w:eastAsia="en-IN"/>
        </w:rPr>
        <w:t>OAuth</w:t>
      </w:r>
      <w:proofErr w:type="spellEnd"/>
      <w:r w:rsidRPr="00A414BE">
        <w:rPr>
          <w:rFonts w:eastAsia="Times New Roman" w:cstheme="minorHAnsi"/>
          <w:color w:val="333333"/>
          <w:sz w:val="24"/>
          <w:szCs w:val="24"/>
          <w:lang w:eastAsia="en-IN"/>
        </w:rPr>
        <w:t xml:space="preserve"> specification describes five grants for acquiring an access token:</w:t>
      </w:r>
    </w:p>
    <w:p w:rsidR="00A414BE" w:rsidRPr="00A414BE" w:rsidRDefault="00A414BE" w:rsidP="00A414BE">
      <w:pPr>
        <w:numPr>
          <w:ilvl w:val="0"/>
          <w:numId w:val="1"/>
        </w:numPr>
        <w:spacing w:after="0" w:line="240" w:lineRule="auto"/>
        <w:ind w:left="270"/>
        <w:rPr>
          <w:rFonts w:eastAsia="Times New Roman" w:cstheme="minorHAnsi"/>
          <w:color w:val="333333"/>
          <w:sz w:val="24"/>
          <w:szCs w:val="24"/>
          <w:lang w:eastAsia="en-IN"/>
        </w:rPr>
      </w:pPr>
      <w:r w:rsidRPr="00A414BE">
        <w:rPr>
          <w:rFonts w:eastAsia="Times New Roman" w:cstheme="minorHAnsi"/>
          <w:color w:val="333333"/>
          <w:sz w:val="24"/>
          <w:szCs w:val="24"/>
          <w:lang w:eastAsia="en-IN"/>
        </w:rPr>
        <w:t>Authorization code grant</w:t>
      </w:r>
    </w:p>
    <w:p w:rsidR="00A414BE" w:rsidRPr="00A414BE" w:rsidRDefault="00A414BE" w:rsidP="00A414BE">
      <w:pPr>
        <w:numPr>
          <w:ilvl w:val="0"/>
          <w:numId w:val="1"/>
        </w:numPr>
        <w:spacing w:after="0" w:line="240" w:lineRule="auto"/>
        <w:ind w:left="270"/>
        <w:rPr>
          <w:rFonts w:eastAsia="Times New Roman" w:cstheme="minorHAnsi"/>
          <w:color w:val="333333"/>
          <w:sz w:val="24"/>
          <w:szCs w:val="24"/>
          <w:lang w:eastAsia="en-IN"/>
        </w:rPr>
      </w:pPr>
      <w:r w:rsidRPr="00A414BE">
        <w:rPr>
          <w:rFonts w:eastAsia="Times New Roman" w:cstheme="minorHAnsi"/>
          <w:color w:val="333333"/>
          <w:sz w:val="24"/>
          <w:szCs w:val="24"/>
          <w:lang w:eastAsia="en-IN"/>
        </w:rPr>
        <w:t>Implicit grant</w:t>
      </w:r>
    </w:p>
    <w:p w:rsidR="00A414BE" w:rsidRPr="00A414BE" w:rsidRDefault="00A414BE" w:rsidP="00A414BE">
      <w:pPr>
        <w:numPr>
          <w:ilvl w:val="0"/>
          <w:numId w:val="1"/>
        </w:numPr>
        <w:spacing w:after="0" w:line="240" w:lineRule="auto"/>
        <w:ind w:left="270"/>
        <w:rPr>
          <w:rFonts w:eastAsia="Times New Roman" w:cstheme="minorHAnsi"/>
          <w:color w:val="333333"/>
          <w:sz w:val="24"/>
          <w:szCs w:val="24"/>
          <w:lang w:eastAsia="en-IN"/>
        </w:rPr>
      </w:pPr>
      <w:r w:rsidRPr="00A414BE">
        <w:rPr>
          <w:rFonts w:eastAsia="Times New Roman" w:cstheme="minorHAnsi"/>
          <w:color w:val="333333"/>
          <w:sz w:val="24"/>
          <w:szCs w:val="24"/>
          <w:lang w:eastAsia="en-IN"/>
        </w:rPr>
        <w:t>Resource owner credentials grant</w:t>
      </w:r>
    </w:p>
    <w:p w:rsidR="00A414BE" w:rsidRPr="00A414BE" w:rsidRDefault="00A414BE" w:rsidP="00A414BE">
      <w:pPr>
        <w:numPr>
          <w:ilvl w:val="0"/>
          <w:numId w:val="1"/>
        </w:numPr>
        <w:spacing w:after="0" w:line="240" w:lineRule="auto"/>
        <w:ind w:left="270"/>
        <w:rPr>
          <w:rFonts w:eastAsia="Times New Roman" w:cstheme="minorHAnsi"/>
          <w:color w:val="333333"/>
          <w:sz w:val="24"/>
          <w:szCs w:val="24"/>
          <w:lang w:eastAsia="en-IN"/>
        </w:rPr>
      </w:pPr>
      <w:r w:rsidRPr="00A414BE">
        <w:rPr>
          <w:rFonts w:eastAsia="Times New Roman" w:cstheme="minorHAnsi"/>
          <w:color w:val="333333"/>
          <w:sz w:val="24"/>
          <w:szCs w:val="24"/>
          <w:lang w:eastAsia="en-IN"/>
        </w:rPr>
        <w:t>Client credentials grant</w:t>
      </w:r>
    </w:p>
    <w:p w:rsidR="00A414BE" w:rsidRPr="00A414BE" w:rsidRDefault="00A414BE" w:rsidP="00A414BE">
      <w:pPr>
        <w:numPr>
          <w:ilvl w:val="0"/>
          <w:numId w:val="1"/>
        </w:numPr>
        <w:spacing w:after="0" w:line="240" w:lineRule="auto"/>
        <w:ind w:left="270"/>
        <w:rPr>
          <w:rFonts w:eastAsia="Times New Roman" w:cstheme="minorHAnsi"/>
          <w:color w:val="333333"/>
          <w:sz w:val="24"/>
          <w:szCs w:val="24"/>
          <w:lang w:eastAsia="en-IN"/>
        </w:rPr>
      </w:pPr>
      <w:r w:rsidRPr="00A414BE">
        <w:rPr>
          <w:rFonts w:eastAsia="Times New Roman" w:cstheme="minorHAnsi"/>
          <w:color w:val="333333"/>
          <w:sz w:val="24"/>
          <w:szCs w:val="24"/>
          <w:lang w:eastAsia="en-IN"/>
        </w:rPr>
        <w:t>Refresh token grant</w:t>
      </w:r>
    </w:p>
    <w:p w:rsidR="00A414BE" w:rsidRDefault="00A414BE" w:rsidP="00A414BE">
      <w:pPr>
        <w:spacing w:after="0" w:line="240" w:lineRule="auto"/>
        <w:rPr>
          <w:rFonts w:eastAsia="Times New Roman" w:cstheme="minorHAnsi"/>
          <w:color w:val="1375B0"/>
          <w:sz w:val="24"/>
          <w:szCs w:val="24"/>
          <w:u w:val="single"/>
          <w:lang w:eastAsia="en-IN"/>
        </w:rPr>
      </w:pPr>
    </w:p>
    <w:p w:rsidR="00A414BE" w:rsidRPr="00A414BE" w:rsidRDefault="00A414BE" w:rsidP="00A414BE">
      <w:pPr>
        <w:spacing w:after="0" w:line="240" w:lineRule="auto"/>
        <w:rPr>
          <w:rFonts w:eastAsia="Times New Roman" w:cstheme="minorHAnsi"/>
          <w:color w:val="1375B0"/>
          <w:sz w:val="24"/>
          <w:szCs w:val="24"/>
          <w:lang w:eastAsia="en-IN"/>
        </w:rPr>
      </w:pPr>
      <w:r w:rsidRPr="00A414BE">
        <w:rPr>
          <w:rFonts w:eastAsia="Times New Roman" w:cstheme="minorHAnsi"/>
          <w:color w:val="1375B0"/>
          <w:sz w:val="24"/>
          <w:szCs w:val="24"/>
          <w:lang w:eastAsia="en-IN"/>
        </w:rPr>
        <w:t xml:space="preserve">What actually is </w:t>
      </w:r>
      <w:proofErr w:type="spellStart"/>
      <w:r w:rsidRPr="00A414BE">
        <w:rPr>
          <w:rFonts w:eastAsia="Times New Roman" w:cstheme="minorHAnsi"/>
          <w:color w:val="1375B0"/>
          <w:sz w:val="24"/>
          <w:szCs w:val="24"/>
          <w:lang w:eastAsia="en-IN"/>
        </w:rPr>
        <w:t>OAuth</w:t>
      </w:r>
      <w:proofErr w:type="spellEnd"/>
      <w:r w:rsidRPr="00A414BE">
        <w:rPr>
          <w:rFonts w:eastAsia="Times New Roman" w:cstheme="minorHAnsi"/>
          <w:color w:val="1375B0"/>
          <w:sz w:val="24"/>
          <w:szCs w:val="24"/>
          <w:lang w:eastAsia="en-IN"/>
        </w:rPr>
        <w:t>?</w:t>
      </w:r>
    </w:p>
    <w:p w:rsidR="00A414BE" w:rsidRPr="00A414BE" w:rsidRDefault="00A414BE" w:rsidP="00A414BE">
      <w:pPr>
        <w:spacing w:after="0" w:line="240" w:lineRule="auto"/>
        <w:rPr>
          <w:rFonts w:eastAsia="Times New Roman" w:cstheme="minorHAnsi"/>
          <w:color w:val="333333"/>
          <w:sz w:val="24"/>
          <w:szCs w:val="24"/>
          <w:lang w:eastAsia="en-IN"/>
        </w:rPr>
      </w:pPr>
      <w:r w:rsidRPr="00A414BE">
        <w:rPr>
          <w:rFonts w:eastAsia="Times New Roman" w:cstheme="minorHAnsi"/>
          <w:color w:val="333333"/>
          <w:sz w:val="24"/>
          <w:szCs w:val="24"/>
          <w:lang w:eastAsia="en-IN"/>
        </w:rPr>
        <w:t xml:space="preserve">Consider the use case of </w:t>
      </w:r>
      <w:proofErr w:type="spellStart"/>
      <w:r w:rsidRPr="00A414BE">
        <w:rPr>
          <w:rFonts w:eastAsia="Times New Roman" w:cstheme="minorHAnsi"/>
          <w:color w:val="333333"/>
          <w:sz w:val="24"/>
          <w:szCs w:val="24"/>
          <w:lang w:eastAsia="en-IN"/>
        </w:rPr>
        <w:t>Quora</w:t>
      </w:r>
      <w:proofErr w:type="spellEnd"/>
      <w:r w:rsidRPr="00A414BE">
        <w:rPr>
          <w:rFonts w:eastAsia="Times New Roman" w:cstheme="minorHAnsi"/>
          <w:color w:val="333333"/>
          <w:sz w:val="24"/>
          <w:szCs w:val="24"/>
          <w:lang w:eastAsia="en-IN"/>
        </w:rPr>
        <w:t>. Go to Quora.com.</w:t>
      </w:r>
      <w:r w:rsidRPr="00A414BE">
        <w:rPr>
          <w:rFonts w:eastAsia="Times New Roman" w:cstheme="minorHAnsi"/>
          <w:color w:val="333333"/>
          <w:sz w:val="24"/>
          <w:szCs w:val="24"/>
          <w:lang w:eastAsia="en-IN"/>
        </w:rPr>
        <w:br/>
        <w:t xml:space="preserve">If you are a new user you need to </w:t>
      </w:r>
      <w:proofErr w:type="spellStart"/>
      <w:r w:rsidRPr="00A414BE">
        <w:rPr>
          <w:rFonts w:eastAsia="Times New Roman" w:cstheme="minorHAnsi"/>
          <w:color w:val="333333"/>
          <w:sz w:val="24"/>
          <w:szCs w:val="24"/>
          <w:lang w:eastAsia="en-IN"/>
        </w:rPr>
        <w:t>signup</w:t>
      </w:r>
      <w:proofErr w:type="spellEnd"/>
      <w:r w:rsidRPr="00A414BE">
        <w:rPr>
          <w:rFonts w:eastAsia="Times New Roman" w:cstheme="minorHAnsi"/>
          <w:color w:val="333333"/>
          <w:sz w:val="24"/>
          <w:szCs w:val="24"/>
          <w:lang w:eastAsia="en-IN"/>
        </w:rPr>
        <w:t xml:space="preserve">. You can </w:t>
      </w:r>
      <w:proofErr w:type="spellStart"/>
      <w:r w:rsidRPr="00A414BE">
        <w:rPr>
          <w:rFonts w:eastAsia="Times New Roman" w:cstheme="minorHAnsi"/>
          <w:color w:val="333333"/>
          <w:sz w:val="24"/>
          <w:szCs w:val="24"/>
          <w:lang w:eastAsia="en-IN"/>
        </w:rPr>
        <w:t>signup</w:t>
      </w:r>
      <w:proofErr w:type="spellEnd"/>
      <w:r w:rsidRPr="00A414BE">
        <w:rPr>
          <w:rFonts w:eastAsia="Times New Roman" w:cstheme="minorHAnsi"/>
          <w:color w:val="333333"/>
          <w:sz w:val="24"/>
          <w:szCs w:val="24"/>
          <w:lang w:eastAsia="en-IN"/>
        </w:rPr>
        <w:t xml:space="preserve"> using </w:t>
      </w:r>
      <w:proofErr w:type="spellStart"/>
      <w:r w:rsidRPr="00A414BE">
        <w:rPr>
          <w:rFonts w:eastAsia="Times New Roman" w:cstheme="minorHAnsi"/>
          <w:color w:val="333333"/>
          <w:sz w:val="24"/>
          <w:szCs w:val="24"/>
          <w:lang w:eastAsia="en-IN"/>
        </w:rPr>
        <w:t>google</w:t>
      </w:r>
      <w:proofErr w:type="spellEnd"/>
      <w:r w:rsidRPr="00A414BE">
        <w:rPr>
          <w:rFonts w:eastAsia="Times New Roman" w:cstheme="minorHAnsi"/>
          <w:color w:val="333333"/>
          <w:sz w:val="24"/>
          <w:szCs w:val="24"/>
          <w:lang w:eastAsia="en-IN"/>
        </w:rPr>
        <w:t xml:space="preserve"> or </w:t>
      </w:r>
      <w:proofErr w:type="spellStart"/>
      <w:r w:rsidRPr="00A414BE">
        <w:rPr>
          <w:rFonts w:eastAsia="Times New Roman" w:cstheme="minorHAnsi"/>
          <w:color w:val="333333"/>
          <w:sz w:val="24"/>
          <w:szCs w:val="24"/>
          <w:lang w:eastAsia="en-IN"/>
        </w:rPr>
        <w:t>facebook</w:t>
      </w:r>
      <w:proofErr w:type="spellEnd"/>
      <w:r w:rsidRPr="00A414BE">
        <w:rPr>
          <w:rFonts w:eastAsia="Times New Roman" w:cstheme="minorHAnsi"/>
          <w:color w:val="333333"/>
          <w:sz w:val="24"/>
          <w:szCs w:val="24"/>
          <w:lang w:eastAsia="en-IN"/>
        </w:rPr>
        <w:t xml:space="preserve"> account. </w:t>
      </w:r>
      <w:proofErr w:type="gramStart"/>
      <w:r w:rsidRPr="00A414BE">
        <w:rPr>
          <w:rFonts w:eastAsia="Times New Roman" w:cstheme="minorHAnsi"/>
          <w:color w:val="333333"/>
          <w:sz w:val="24"/>
          <w:szCs w:val="24"/>
          <w:lang w:eastAsia="en-IN"/>
        </w:rPr>
        <w:t xml:space="preserve">When doing so you are authorizing Google or Facebook to allow </w:t>
      </w:r>
      <w:proofErr w:type="spellStart"/>
      <w:r w:rsidRPr="00A414BE">
        <w:rPr>
          <w:rFonts w:eastAsia="Times New Roman" w:cstheme="minorHAnsi"/>
          <w:color w:val="333333"/>
          <w:sz w:val="24"/>
          <w:szCs w:val="24"/>
          <w:lang w:eastAsia="en-IN"/>
        </w:rPr>
        <w:t>quora</w:t>
      </w:r>
      <w:proofErr w:type="spellEnd"/>
      <w:r w:rsidRPr="00A414BE">
        <w:rPr>
          <w:rFonts w:eastAsia="Times New Roman" w:cstheme="minorHAnsi"/>
          <w:color w:val="333333"/>
          <w:sz w:val="24"/>
          <w:szCs w:val="24"/>
          <w:lang w:eastAsia="en-IN"/>
        </w:rPr>
        <w:t xml:space="preserve"> to access you profile info with </w:t>
      </w:r>
      <w:proofErr w:type="spellStart"/>
      <w:r w:rsidRPr="00A414BE">
        <w:rPr>
          <w:rFonts w:eastAsia="Times New Roman" w:cstheme="minorHAnsi"/>
          <w:color w:val="333333"/>
          <w:sz w:val="24"/>
          <w:szCs w:val="24"/>
          <w:lang w:eastAsia="en-IN"/>
        </w:rPr>
        <w:t>Quora</w:t>
      </w:r>
      <w:proofErr w:type="spellEnd"/>
      <w:r w:rsidRPr="00A414BE">
        <w:rPr>
          <w:rFonts w:eastAsia="Times New Roman" w:cstheme="minorHAnsi"/>
          <w:color w:val="333333"/>
          <w:sz w:val="24"/>
          <w:szCs w:val="24"/>
          <w:lang w:eastAsia="en-IN"/>
        </w:rPr>
        <w:t>.</w:t>
      </w:r>
      <w:proofErr w:type="gramEnd"/>
      <w:r w:rsidRPr="00A414BE">
        <w:rPr>
          <w:rFonts w:eastAsia="Times New Roman" w:cstheme="minorHAnsi"/>
          <w:color w:val="333333"/>
          <w:sz w:val="24"/>
          <w:szCs w:val="24"/>
          <w:lang w:eastAsia="en-IN"/>
        </w:rPr>
        <w:t> </w:t>
      </w:r>
      <w:r w:rsidRPr="00A414BE">
        <w:rPr>
          <w:rFonts w:eastAsia="Times New Roman" w:cstheme="minorHAnsi"/>
          <w:b/>
          <w:bCs/>
          <w:color w:val="333333"/>
          <w:sz w:val="24"/>
          <w:szCs w:val="24"/>
          <w:lang w:eastAsia="en-IN"/>
        </w:rPr>
        <w:t xml:space="preserve">This authorizing is done using </w:t>
      </w:r>
      <w:proofErr w:type="spellStart"/>
      <w:r w:rsidRPr="00A414BE">
        <w:rPr>
          <w:rFonts w:eastAsia="Times New Roman" w:cstheme="minorHAnsi"/>
          <w:b/>
          <w:bCs/>
          <w:color w:val="333333"/>
          <w:sz w:val="24"/>
          <w:szCs w:val="24"/>
          <w:lang w:eastAsia="en-IN"/>
        </w:rPr>
        <w:t>OAuth</w:t>
      </w:r>
      <w:proofErr w:type="spellEnd"/>
      <w:r w:rsidRPr="00A414BE">
        <w:rPr>
          <w:rFonts w:eastAsia="Times New Roman" w:cstheme="minorHAnsi"/>
          <w:color w:val="333333"/>
          <w:sz w:val="24"/>
          <w:szCs w:val="24"/>
          <w:lang w:eastAsia="en-IN"/>
        </w:rPr>
        <w:t xml:space="preserve">. Here you have in no way shared your credentials with </w:t>
      </w:r>
      <w:proofErr w:type="spellStart"/>
      <w:r w:rsidRPr="00A414BE">
        <w:rPr>
          <w:rFonts w:eastAsia="Times New Roman" w:cstheme="minorHAnsi"/>
          <w:color w:val="333333"/>
          <w:sz w:val="24"/>
          <w:szCs w:val="24"/>
          <w:lang w:eastAsia="en-IN"/>
        </w:rPr>
        <w:t>Quora</w:t>
      </w:r>
      <w:proofErr w:type="spellEnd"/>
      <w:r w:rsidRPr="00A414BE">
        <w:rPr>
          <w:rFonts w:eastAsia="Times New Roman" w:cstheme="minorHAnsi"/>
          <w:color w:val="333333"/>
          <w:sz w:val="24"/>
          <w:szCs w:val="24"/>
          <w:lang w:eastAsia="en-IN"/>
        </w:rPr>
        <w:t>.</w:t>
      </w:r>
      <w:r w:rsidRPr="00A414BE">
        <w:rPr>
          <w:rFonts w:eastAsia="Times New Roman" w:cstheme="minorHAnsi"/>
          <w:color w:val="333333"/>
          <w:sz w:val="24"/>
          <w:szCs w:val="24"/>
          <w:lang w:eastAsia="en-IN"/>
        </w:rPr>
        <w:br/>
      </w:r>
      <w:r w:rsidRPr="00A414BE">
        <w:rPr>
          <w:rFonts w:eastAsia="Times New Roman" w:cstheme="minorHAnsi"/>
          <w:color w:val="333333"/>
          <w:sz w:val="24"/>
          <w:szCs w:val="24"/>
          <w:lang w:eastAsia="en-IN"/>
        </w:rPr>
        <w:br/>
      </w:r>
      <w:r w:rsidRPr="00A414BE">
        <w:rPr>
          <w:rFonts w:eastAsia="Times New Roman" w:cstheme="minorHAnsi"/>
          <w:noProof/>
          <w:color w:val="333333"/>
          <w:sz w:val="24"/>
          <w:szCs w:val="24"/>
          <w:lang w:eastAsia="en-IN"/>
        </w:rPr>
        <w:drawing>
          <wp:inline distT="0" distB="0" distL="0" distR="0" wp14:anchorId="079CE6C9" wp14:editId="294E6598">
            <wp:extent cx="5359400" cy="3359150"/>
            <wp:effectExtent l="0" t="0" r="0" b="0"/>
            <wp:docPr id="3" name="Picture 3" descr="boot-3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39_1"/>
                    <pic:cNvPicPr>
                      <a:picLocks noChangeAspect="1" noChangeArrowheads="1"/>
                    </pic:cNvPicPr>
                  </pic:nvPicPr>
                  <pic:blipFill rotWithShape="1">
                    <a:blip r:embed="rId6">
                      <a:extLst>
                        <a:ext uri="{28A0092B-C50C-407E-A947-70E740481C1C}">
                          <a14:useLocalDpi xmlns:a14="http://schemas.microsoft.com/office/drawing/2010/main" val="0"/>
                        </a:ext>
                      </a:extLst>
                    </a:blip>
                    <a:srcRect l="4851" t="5875" r="11583" b="26565"/>
                    <a:stretch/>
                  </pic:blipFill>
                  <pic:spPr bwMode="auto">
                    <a:xfrm>
                      <a:off x="0" y="0"/>
                      <a:ext cx="5359400" cy="3359150"/>
                    </a:xfrm>
                    <a:prstGeom prst="rect">
                      <a:avLst/>
                    </a:prstGeom>
                    <a:noFill/>
                    <a:ln>
                      <a:noFill/>
                    </a:ln>
                    <a:extLst>
                      <a:ext uri="{53640926-AAD7-44D8-BBD7-CCE9431645EC}">
                        <a14:shadowObscured xmlns:a14="http://schemas.microsoft.com/office/drawing/2010/main"/>
                      </a:ext>
                    </a:extLst>
                  </pic:spPr>
                </pic:pic>
              </a:graphicData>
            </a:graphic>
          </wp:inline>
        </w:drawing>
      </w:r>
      <w:r w:rsidRPr="00A414BE">
        <w:rPr>
          <w:rFonts w:eastAsia="Times New Roman" w:cstheme="minorHAnsi"/>
          <w:color w:val="333333"/>
          <w:sz w:val="24"/>
          <w:szCs w:val="24"/>
          <w:lang w:eastAsia="en-IN"/>
        </w:rPr>
        <w:br/>
        <w:t xml:space="preserve">In the above example of </w:t>
      </w:r>
      <w:proofErr w:type="spellStart"/>
      <w:r w:rsidRPr="00A414BE">
        <w:rPr>
          <w:rFonts w:eastAsia="Times New Roman" w:cstheme="minorHAnsi"/>
          <w:color w:val="333333"/>
          <w:sz w:val="24"/>
          <w:szCs w:val="24"/>
          <w:lang w:eastAsia="en-IN"/>
        </w:rPr>
        <w:t>Quora</w:t>
      </w:r>
      <w:proofErr w:type="spellEnd"/>
      <w:r w:rsidRPr="00A414BE">
        <w:rPr>
          <w:rFonts w:eastAsia="Times New Roman" w:cstheme="minorHAnsi"/>
          <w:color w:val="333333"/>
          <w:sz w:val="24"/>
          <w:szCs w:val="24"/>
          <w:lang w:eastAsia="en-IN"/>
        </w:rPr>
        <w:t>, we have 3 actors-</w:t>
      </w:r>
    </w:p>
    <w:p w:rsidR="00A414BE" w:rsidRPr="00A414BE" w:rsidRDefault="00A414BE" w:rsidP="00A414BE">
      <w:pPr>
        <w:numPr>
          <w:ilvl w:val="0"/>
          <w:numId w:val="2"/>
        </w:numPr>
        <w:spacing w:after="0" w:line="240" w:lineRule="auto"/>
        <w:ind w:left="270"/>
        <w:rPr>
          <w:rFonts w:eastAsia="Times New Roman" w:cstheme="minorHAnsi"/>
          <w:color w:val="333333"/>
          <w:sz w:val="24"/>
          <w:szCs w:val="24"/>
          <w:lang w:eastAsia="en-IN"/>
        </w:rPr>
      </w:pPr>
      <w:r w:rsidRPr="00A414BE">
        <w:rPr>
          <w:rFonts w:eastAsia="Times New Roman" w:cstheme="minorHAnsi"/>
          <w:b/>
          <w:bCs/>
          <w:color w:val="333333"/>
          <w:sz w:val="24"/>
          <w:szCs w:val="24"/>
          <w:lang w:eastAsia="en-IN"/>
        </w:rPr>
        <w:t>Resource Owner</w:t>
      </w:r>
      <w:r w:rsidRPr="00A414BE">
        <w:rPr>
          <w:rFonts w:eastAsia="Times New Roman" w:cstheme="minorHAnsi"/>
          <w:color w:val="333333"/>
          <w:sz w:val="24"/>
          <w:szCs w:val="24"/>
          <w:lang w:eastAsia="en-IN"/>
        </w:rPr>
        <w:t xml:space="preserve"> - This is the user who wants to sign up using </w:t>
      </w:r>
      <w:proofErr w:type="spellStart"/>
      <w:r w:rsidRPr="00A414BE">
        <w:rPr>
          <w:rFonts w:eastAsia="Times New Roman" w:cstheme="minorHAnsi"/>
          <w:color w:val="333333"/>
          <w:sz w:val="24"/>
          <w:szCs w:val="24"/>
          <w:lang w:eastAsia="en-IN"/>
        </w:rPr>
        <w:t>Quora</w:t>
      </w:r>
      <w:proofErr w:type="spellEnd"/>
      <w:r w:rsidRPr="00A414BE">
        <w:rPr>
          <w:rFonts w:eastAsia="Times New Roman" w:cstheme="minorHAnsi"/>
          <w:color w:val="333333"/>
          <w:sz w:val="24"/>
          <w:szCs w:val="24"/>
          <w:lang w:eastAsia="en-IN"/>
        </w:rPr>
        <w:t>.</w:t>
      </w:r>
    </w:p>
    <w:p w:rsidR="00A414BE" w:rsidRPr="00A414BE" w:rsidRDefault="00A414BE" w:rsidP="00A414BE">
      <w:pPr>
        <w:numPr>
          <w:ilvl w:val="0"/>
          <w:numId w:val="2"/>
        </w:numPr>
        <w:spacing w:after="0" w:line="240" w:lineRule="auto"/>
        <w:ind w:left="270"/>
        <w:rPr>
          <w:rFonts w:eastAsia="Times New Roman" w:cstheme="minorHAnsi"/>
          <w:color w:val="333333"/>
          <w:sz w:val="24"/>
          <w:szCs w:val="24"/>
          <w:lang w:eastAsia="en-IN"/>
        </w:rPr>
      </w:pPr>
      <w:r w:rsidRPr="00A414BE">
        <w:rPr>
          <w:rFonts w:eastAsia="Times New Roman" w:cstheme="minorHAnsi"/>
          <w:b/>
          <w:bCs/>
          <w:color w:val="333333"/>
          <w:sz w:val="24"/>
          <w:szCs w:val="24"/>
          <w:lang w:eastAsia="en-IN"/>
        </w:rPr>
        <w:t>Client Application</w:t>
      </w:r>
      <w:r w:rsidRPr="00A414BE">
        <w:rPr>
          <w:rFonts w:eastAsia="Times New Roman" w:cstheme="minorHAnsi"/>
          <w:color w:val="333333"/>
          <w:sz w:val="24"/>
          <w:szCs w:val="24"/>
          <w:lang w:eastAsia="en-IN"/>
        </w:rPr>
        <w:t xml:space="preserve"> - This will be </w:t>
      </w:r>
      <w:proofErr w:type="spellStart"/>
      <w:r w:rsidRPr="00A414BE">
        <w:rPr>
          <w:rFonts w:eastAsia="Times New Roman" w:cstheme="minorHAnsi"/>
          <w:color w:val="333333"/>
          <w:sz w:val="24"/>
          <w:szCs w:val="24"/>
          <w:lang w:eastAsia="en-IN"/>
        </w:rPr>
        <w:t>Quora</w:t>
      </w:r>
      <w:proofErr w:type="spellEnd"/>
    </w:p>
    <w:p w:rsidR="00A414BE" w:rsidRPr="00A414BE" w:rsidRDefault="00A414BE" w:rsidP="00A414BE">
      <w:pPr>
        <w:numPr>
          <w:ilvl w:val="0"/>
          <w:numId w:val="2"/>
        </w:numPr>
        <w:spacing w:after="0" w:line="240" w:lineRule="auto"/>
        <w:ind w:left="270"/>
        <w:rPr>
          <w:rFonts w:eastAsia="Times New Roman" w:cstheme="minorHAnsi"/>
          <w:color w:val="333333"/>
          <w:sz w:val="24"/>
          <w:szCs w:val="24"/>
          <w:lang w:eastAsia="en-IN"/>
        </w:rPr>
      </w:pPr>
      <w:r w:rsidRPr="00A414BE">
        <w:rPr>
          <w:rFonts w:eastAsia="Times New Roman" w:cstheme="minorHAnsi"/>
          <w:b/>
          <w:bCs/>
          <w:color w:val="333333"/>
          <w:sz w:val="24"/>
          <w:szCs w:val="24"/>
          <w:lang w:eastAsia="en-IN"/>
        </w:rPr>
        <w:t>Resource Server</w:t>
      </w:r>
      <w:r w:rsidRPr="00A414BE">
        <w:rPr>
          <w:rFonts w:eastAsia="Times New Roman" w:cstheme="minorHAnsi"/>
          <w:color w:val="333333"/>
          <w:sz w:val="24"/>
          <w:szCs w:val="24"/>
          <w:lang w:eastAsia="en-IN"/>
        </w:rPr>
        <w:t> - This will be Gmail or Facebook.</w:t>
      </w:r>
    </w:p>
    <w:p w:rsidR="00A414BE" w:rsidRPr="00A414BE" w:rsidRDefault="00A414BE" w:rsidP="00A414BE">
      <w:pPr>
        <w:numPr>
          <w:ilvl w:val="0"/>
          <w:numId w:val="2"/>
        </w:numPr>
        <w:spacing w:after="0" w:line="240" w:lineRule="auto"/>
        <w:ind w:left="270"/>
        <w:rPr>
          <w:rFonts w:eastAsia="Times New Roman" w:cstheme="minorHAnsi"/>
          <w:color w:val="333333"/>
          <w:sz w:val="24"/>
          <w:szCs w:val="24"/>
          <w:lang w:eastAsia="en-IN"/>
        </w:rPr>
      </w:pPr>
      <w:r w:rsidRPr="00A414BE">
        <w:rPr>
          <w:rFonts w:eastAsia="Times New Roman" w:cstheme="minorHAnsi"/>
          <w:b/>
          <w:bCs/>
          <w:color w:val="333333"/>
          <w:sz w:val="24"/>
          <w:szCs w:val="24"/>
          <w:lang w:eastAsia="en-IN"/>
        </w:rPr>
        <w:t>Authorization Server</w:t>
      </w:r>
      <w:r w:rsidRPr="00A414BE">
        <w:rPr>
          <w:rFonts w:eastAsia="Times New Roman" w:cstheme="minorHAnsi"/>
          <w:color w:val="333333"/>
          <w:sz w:val="24"/>
          <w:szCs w:val="24"/>
          <w:lang w:eastAsia="en-IN"/>
        </w:rPr>
        <w:t> - The resource server hosts the protected user accounts, and the authorization server verifies the identity of the user then issues access tokens to the application.</w:t>
      </w:r>
    </w:p>
    <w:p w:rsidR="00A414BE" w:rsidRPr="00A414BE" w:rsidRDefault="00A414BE" w:rsidP="002D066C">
      <w:pPr>
        <w:spacing w:after="0" w:line="240" w:lineRule="auto"/>
        <w:rPr>
          <w:rFonts w:eastAsia="Times New Roman" w:cstheme="minorHAnsi"/>
          <w:color w:val="333333"/>
          <w:sz w:val="24"/>
          <w:szCs w:val="24"/>
          <w:lang w:eastAsia="en-IN"/>
        </w:rPr>
      </w:pPr>
      <w:r w:rsidRPr="00A414BE">
        <w:rPr>
          <w:rFonts w:eastAsia="Times New Roman" w:cstheme="minorHAnsi"/>
          <w:color w:val="333333"/>
          <w:sz w:val="24"/>
          <w:szCs w:val="24"/>
          <w:lang w:eastAsia="en-IN"/>
        </w:rPr>
        <w:t>In this tutorial we will be implementing our own client application and resource server.</w:t>
      </w:r>
      <w:r w:rsidRPr="00A414BE">
        <w:rPr>
          <w:rFonts w:eastAsia="Times New Roman" w:cstheme="minorHAnsi"/>
          <w:color w:val="333333"/>
          <w:sz w:val="24"/>
          <w:szCs w:val="24"/>
          <w:lang w:eastAsia="en-IN"/>
        </w:rPr>
        <w:br/>
        <w:t>The </w:t>
      </w:r>
      <w:r w:rsidRPr="00A414BE">
        <w:rPr>
          <w:rFonts w:eastAsia="Times New Roman" w:cstheme="minorHAnsi"/>
          <w:b/>
          <w:bCs/>
          <w:color w:val="333333"/>
          <w:sz w:val="24"/>
          <w:szCs w:val="24"/>
          <w:lang w:eastAsia="en-IN"/>
        </w:rPr>
        <w:t xml:space="preserve">resource owner will then using </w:t>
      </w:r>
      <w:proofErr w:type="spellStart"/>
      <w:r w:rsidRPr="00A414BE">
        <w:rPr>
          <w:rFonts w:eastAsia="Times New Roman" w:cstheme="minorHAnsi"/>
          <w:b/>
          <w:bCs/>
          <w:color w:val="333333"/>
          <w:sz w:val="24"/>
          <w:szCs w:val="24"/>
          <w:lang w:eastAsia="en-IN"/>
        </w:rPr>
        <w:t>OAuth</w:t>
      </w:r>
      <w:proofErr w:type="spellEnd"/>
      <w:r w:rsidRPr="00A414BE">
        <w:rPr>
          <w:rFonts w:eastAsia="Times New Roman" w:cstheme="minorHAnsi"/>
          <w:b/>
          <w:bCs/>
          <w:color w:val="333333"/>
          <w:sz w:val="24"/>
          <w:szCs w:val="24"/>
          <w:lang w:eastAsia="en-IN"/>
        </w:rPr>
        <w:t xml:space="preserve"> </w:t>
      </w:r>
      <w:proofErr w:type="gramStart"/>
      <w:r w:rsidRPr="00A414BE">
        <w:rPr>
          <w:rFonts w:eastAsia="Times New Roman" w:cstheme="minorHAnsi"/>
          <w:b/>
          <w:bCs/>
          <w:color w:val="333333"/>
          <w:sz w:val="24"/>
          <w:szCs w:val="24"/>
          <w:lang w:eastAsia="en-IN"/>
        </w:rPr>
        <w:t>authorize</w:t>
      </w:r>
      <w:proofErr w:type="gramEnd"/>
      <w:r w:rsidRPr="00A414BE">
        <w:rPr>
          <w:rFonts w:eastAsia="Times New Roman" w:cstheme="minorHAnsi"/>
          <w:b/>
          <w:bCs/>
          <w:color w:val="333333"/>
          <w:sz w:val="24"/>
          <w:szCs w:val="24"/>
          <w:lang w:eastAsia="en-IN"/>
        </w:rPr>
        <w:t xml:space="preserve"> the resource server to share data </w:t>
      </w:r>
      <w:r w:rsidRPr="00A414BE">
        <w:rPr>
          <w:rFonts w:eastAsia="Times New Roman" w:cstheme="minorHAnsi"/>
          <w:b/>
          <w:bCs/>
          <w:color w:val="333333"/>
          <w:sz w:val="24"/>
          <w:szCs w:val="24"/>
          <w:lang w:eastAsia="en-IN"/>
        </w:rPr>
        <w:lastRenderedPageBreak/>
        <w:t>with the client application.</w:t>
      </w:r>
      <w:r w:rsidRPr="00A414BE">
        <w:rPr>
          <w:rFonts w:eastAsia="Times New Roman" w:cstheme="minorHAnsi"/>
          <w:color w:val="333333"/>
          <w:sz w:val="24"/>
          <w:szCs w:val="24"/>
          <w:lang w:eastAsia="en-IN"/>
        </w:rPr>
        <w:b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sidRPr="00A414BE">
        <w:rPr>
          <w:rFonts w:eastAsia="Times New Roman" w:cstheme="minorHAnsi"/>
          <w:color w:val="333333"/>
          <w:sz w:val="24"/>
          <w:szCs w:val="24"/>
          <w:lang w:eastAsia="en-IN"/>
        </w:rPr>
        <w:br/>
        <w:t>For example if we click on </w:t>
      </w:r>
      <w:r w:rsidRPr="00A414BE">
        <w:rPr>
          <w:rFonts w:eastAsia="Times New Roman" w:cstheme="minorHAnsi"/>
          <w:b/>
          <w:bCs/>
          <w:color w:val="333333"/>
          <w:sz w:val="24"/>
          <w:szCs w:val="24"/>
          <w:lang w:eastAsia="en-IN"/>
        </w:rPr>
        <w:t>Continue with Google</w:t>
      </w:r>
      <w:r w:rsidRPr="00A414BE">
        <w:rPr>
          <w:rFonts w:eastAsia="Times New Roman" w:cstheme="minorHAnsi"/>
          <w:color w:val="333333"/>
          <w:sz w:val="24"/>
          <w:szCs w:val="24"/>
          <w:lang w:eastAsia="en-IN"/>
        </w:rPr>
        <w:t xml:space="preserve">, we get the following screen. Here we can see </w:t>
      </w:r>
      <w:proofErr w:type="spellStart"/>
      <w:r w:rsidRPr="00A414BE">
        <w:rPr>
          <w:rFonts w:eastAsia="Times New Roman" w:cstheme="minorHAnsi"/>
          <w:color w:val="333333"/>
          <w:sz w:val="24"/>
          <w:szCs w:val="24"/>
          <w:lang w:eastAsia="en-IN"/>
        </w:rPr>
        <w:t>Quora</w:t>
      </w:r>
      <w:proofErr w:type="spellEnd"/>
      <w:r w:rsidRPr="00A414BE">
        <w:rPr>
          <w:rFonts w:eastAsia="Times New Roman" w:cstheme="minorHAnsi"/>
          <w:color w:val="333333"/>
          <w:sz w:val="24"/>
          <w:szCs w:val="24"/>
          <w:lang w:eastAsia="en-IN"/>
        </w:rPr>
        <w:t xml:space="preserve"> client id.</w:t>
      </w:r>
      <w:r w:rsidRPr="00A414BE">
        <w:rPr>
          <w:rFonts w:eastAsia="Times New Roman" w:cstheme="minorHAnsi"/>
          <w:color w:val="333333"/>
          <w:sz w:val="24"/>
          <w:szCs w:val="24"/>
          <w:lang w:eastAsia="en-IN"/>
        </w:rPr>
        <w:br/>
      </w:r>
      <w:r w:rsidRPr="00A414BE">
        <w:rPr>
          <w:rFonts w:eastAsia="Times New Roman" w:cstheme="minorHAnsi"/>
          <w:noProof/>
          <w:color w:val="333333"/>
          <w:sz w:val="24"/>
          <w:szCs w:val="24"/>
          <w:lang w:eastAsia="en-IN"/>
        </w:rPr>
        <w:drawing>
          <wp:inline distT="0" distB="0" distL="0" distR="0" wp14:anchorId="29AED597" wp14:editId="3344C4C4">
            <wp:extent cx="4228863" cy="2247900"/>
            <wp:effectExtent l="0" t="0" r="635" b="0"/>
            <wp:docPr id="2" name="Picture 2" descr="boot-39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39_2"/>
                    <pic:cNvPicPr>
                      <a:picLocks noChangeAspect="1" noChangeArrowheads="1"/>
                    </pic:cNvPicPr>
                  </pic:nvPicPr>
                  <pic:blipFill rotWithShape="1">
                    <a:blip r:embed="rId7">
                      <a:extLst>
                        <a:ext uri="{28A0092B-C50C-407E-A947-70E740481C1C}">
                          <a14:useLocalDpi xmlns:a14="http://schemas.microsoft.com/office/drawing/2010/main" val="0"/>
                        </a:ext>
                      </a:extLst>
                    </a:blip>
                    <a:srcRect r="2521" b="37090"/>
                    <a:stretch/>
                  </pic:blipFill>
                  <pic:spPr bwMode="auto">
                    <a:xfrm>
                      <a:off x="0" y="0"/>
                      <a:ext cx="4231820" cy="2249472"/>
                    </a:xfrm>
                    <a:prstGeom prst="rect">
                      <a:avLst/>
                    </a:prstGeom>
                    <a:noFill/>
                    <a:ln>
                      <a:noFill/>
                    </a:ln>
                    <a:extLst>
                      <a:ext uri="{53640926-AAD7-44D8-BBD7-CCE9431645EC}">
                        <a14:shadowObscured xmlns:a14="http://schemas.microsoft.com/office/drawing/2010/main"/>
                      </a:ext>
                    </a:extLst>
                  </pic:spPr>
                </pic:pic>
              </a:graphicData>
            </a:graphic>
          </wp:inline>
        </w:drawing>
      </w:r>
      <w:r w:rsidRPr="00A414BE">
        <w:rPr>
          <w:rFonts w:eastAsia="Times New Roman" w:cstheme="minorHAnsi"/>
          <w:color w:val="333333"/>
          <w:sz w:val="24"/>
          <w:szCs w:val="24"/>
          <w:lang w:eastAsia="en-IN"/>
        </w:rPr>
        <w:br/>
      </w:r>
      <w:proofErr w:type="spellStart"/>
      <w:r w:rsidRPr="00A414BE">
        <w:rPr>
          <w:rFonts w:eastAsia="Times New Roman" w:cstheme="minorHAnsi"/>
          <w:color w:val="333333"/>
          <w:sz w:val="24"/>
          <w:szCs w:val="24"/>
          <w:lang w:eastAsia="en-IN"/>
        </w:rPr>
        <w:t>Quora</w:t>
      </w:r>
      <w:proofErr w:type="spellEnd"/>
      <w:r w:rsidRPr="00A414BE">
        <w:rPr>
          <w:rFonts w:eastAsia="Times New Roman" w:cstheme="minorHAnsi"/>
          <w:color w:val="333333"/>
          <w:sz w:val="24"/>
          <w:szCs w:val="24"/>
          <w:lang w:eastAsia="en-IN"/>
        </w:rPr>
        <w:t xml:space="preserve"> got this client id and a secret key when it registered with Google.</w:t>
      </w:r>
      <w:r w:rsidRPr="00A414BE">
        <w:rPr>
          <w:rFonts w:eastAsia="Times New Roman" w:cstheme="minorHAnsi"/>
          <w:color w:val="333333"/>
          <w:sz w:val="24"/>
          <w:szCs w:val="24"/>
          <w:lang w:eastAsia="en-IN"/>
        </w:rPr>
        <w:br/>
        <w:t xml:space="preserve">The actual authorization process that takes place between </w:t>
      </w:r>
      <w:proofErr w:type="spellStart"/>
      <w:r w:rsidRPr="00A414BE">
        <w:rPr>
          <w:rFonts w:eastAsia="Times New Roman" w:cstheme="minorHAnsi"/>
          <w:color w:val="333333"/>
          <w:sz w:val="24"/>
          <w:szCs w:val="24"/>
          <w:lang w:eastAsia="en-IN"/>
        </w:rPr>
        <w:t>Quora</w:t>
      </w:r>
      <w:proofErr w:type="spellEnd"/>
      <w:r w:rsidRPr="00A414BE">
        <w:rPr>
          <w:rFonts w:eastAsia="Times New Roman" w:cstheme="minorHAnsi"/>
          <w:color w:val="333333"/>
          <w:sz w:val="24"/>
          <w:szCs w:val="24"/>
          <w:lang w:eastAsia="en-IN"/>
        </w:rPr>
        <w:t xml:space="preserve"> and Google using </w:t>
      </w:r>
      <w:proofErr w:type="spellStart"/>
      <w:r w:rsidRPr="00A414BE">
        <w:rPr>
          <w:rFonts w:eastAsia="Times New Roman" w:cstheme="minorHAnsi"/>
          <w:color w:val="333333"/>
          <w:sz w:val="24"/>
          <w:szCs w:val="24"/>
          <w:lang w:eastAsia="en-IN"/>
        </w:rPr>
        <w:t>OAuth</w:t>
      </w:r>
      <w:proofErr w:type="spellEnd"/>
      <w:r w:rsidRPr="00A414BE">
        <w:rPr>
          <w:rFonts w:eastAsia="Times New Roman" w:cstheme="minorHAnsi"/>
          <w:color w:val="333333"/>
          <w:sz w:val="24"/>
          <w:szCs w:val="24"/>
          <w:lang w:eastAsia="en-IN"/>
        </w:rPr>
        <w:t xml:space="preserve"> is as follows-</w:t>
      </w:r>
      <w:r w:rsidRPr="00A414BE">
        <w:rPr>
          <w:rFonts w:eastAsia="Times New Roman" w:cstheme="minorHAnsi"/>
          <w:color w:val="333333"/>
          <w:sz w:val="24"/>
          <w:szCs w:val="24"/>
          <w:lang w:eastAsia="en-IN"/>
        </w:rPr>
        <w:br/>
      </w:r>
      <w:r w:rsidRPr="00A414BE">
        <w:rPr>
          <w:rFonts w:eastAsia="Times New Roman" w:cstheme="minorHAnsi"/>
          <w:noProof/>
          <w:color w:val="333333"/>
          <w:sz w:val="24"/>
          <w:szCs w:val="24"/>
          <w:lang w:eastAsia="en-IN"/>
        </w:rPr>
        <w:drawing>
          <wp:inline distT="0" distB="0" distL="0" distR="0" wp14:anchorId="703D74E8" wp14:editId="00BAE318">
            <wp:extent cx="4826000" cy="2787650"/>
            <wp:effectExtent l="0" t="0" r="0" b="0"/>
            <wp:docPr id="1" name="Picture 1" descr="boot-3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39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3800" cy="2792155"/>
                    </a:xfrm>
                    <a:prstGeom prst="rect">
                      <a:avLst/>
                    </a:prstGeom>
                    <a:noFill/>
                    <a:ln>
                      <a:noFill/>
                    </a:ln>
                  </pic:spPr>
                </pic:pic>
              </a:graphicData>
            </a:graphic>
          </wp:inline>
        </w:drawing>
      </w:r>
      <w:ins w:id="0" w:author="Unknown">
        <w:r w:rsidRPr="00A414BE">
          <w:rPr>
            <w:rFonts w:eastAsia="Times New Roman" w:cstheme="minorHAnsi"/>
            <w:color w:val="333333"/>
            <w:sz w:val="24"/>
            <w:szCs w:val="24"/>
            <w:lang w:eastAsia="en-IN"/>
          </w:rPr>
          <w:br/>
        </w:r>
      </w:ins>
      <w:r w:rsidRPr="00A414BE">
        <w:rPr>
          <w:rFonts w:eastAsia="Times New Roman" w:cstheme="minorHAnsi"/>
          <w:color w:val="333333"/>
          <w:sz w:val="24"/>
          <w:szCs w:val="24"/>
          <w:lang w:eastAsia="en-IN"/>
        </w:rPr>
        <w:t xml:space="preserve">Similar to the above flow we will be developing our own client application and Resource Server. Using </w:t>
      </w:r>
      <w:proofErr w:type="spellStart"/>
      <w:r w:rsidRPr="00A414BE">
        <w:rPr>
          <w:rFonts w:eastAsia="Times New Roman" w:cstheme="minorHAnsi"/>
          <w:color w:val="333333"/>
          <w:sz w:val="24"/>
          <w:szCs w:val="24"/>
          <w:lang w:eastAsia="en-IN"/>
        </w:rPr>
        <w:t>OAuth</w:t>
      </w:r>
      <w:proofErr w:type="spellEnd"/>
      <w:r w:rsidRPr="00A414BE">
        <w:rPr>
          <w:rFonts w:eastAsia="Times New Roman" w:cstheme="minorHAnsi"/>
          <w:color w:val="333333"/>
          <w:sz w:val="24"/>
          <w:szCs w:val="24"/>
          <w:lang w:eastAsia="en-IN"/>
        </w:rPr>
        <w:t xml:space="preserve"> the Resource server will then share the data with the client application. Also we will be assuming that the client is already registered with the Resource Server and has been assigned a unique client id and secret key.</w:t>
      </w:r>
    </w:p>
    <w:p w:rsidR="00A414BE" w:rsidRPr="00A414BE" w:rsidRDefault="00A414BE" w:rsidP="00A414BE">
      <w:pPr>
        <w:numPr>
          <w:ilvl w:val="0"/>
          <w:numId w:val="3"/>
        </w:numPr>
        <w:spacing w:after="0" w:line="240" w:lineRule="auto"/>
        <w:ind w:left="270"/>
        <w:rPr>
          <w:rFonts w:eastAsia="Times New Roman" w:cstheme="minorHAnsi"/>
          <w:color w:val="333333"/>
          <w:sz w:val="24"/>
          <w:szCs w:val="24"/>
          <w:lang w:eastAsia="en-IN"/>
        </w:rPr>
      </w:pPr>
      <w:r w:rsidRPr="00A414BE">
        <w:rPr>
          <w:rFonts w:eastAsia="Times New Roman" w:cstheme="minorHAnsi"/>
          <w:b/>
          <w:bCs/>
          <w:color w:val="333333"/>
          <w:sz w:val="24"/>
          <w:szCs w:val="24"/>
          <w:lang w:eastAsia="en-IN"/>
        </w:rPr>
        <w:t>Spring Boot Client Application</w:t>
      </w:r>
      <w:r w:rsidRPr="00A414BE">
        <w:rPr>
          <w:rFonts w:eastAsia="Times New Roman" w:cstheme="minorHAnsi"/>
          <w:color w:val="333333"/>
          <w:sz w:val="24"/>
          <w:szCs w:val="24"/>
          <w:lang w:eastAsia="en-IN"/>
        </w:rPr>
        <w:t> - We already have a unique client id -'</w:t>
      </w:r>
      <w:proofErr w:type="spellStart"/>
      <w:r w:rsidRPr="00A414BE">
        <w:rPr>
          <w:rFonts w:eastAsia="Times New Roman" w:cstheme="minorHAnsi"/>
          <w:color w:val="333333"/>
          <w:sz w:val="24"/>
          <w:szCs w:val="24"/>
          <w:lang w:eastAsia="en-IN"/>
        </w:rPr>
        <w:t>javainuse</w:t>
      </w:r>
      <w:proofErr w:type="spellEnd"/>
      <w:r w:rsidRPr="00A414BE">
        <w:rPr>
          <w:rFonts w:eastAsia="Times New Roman" w:cstheme="minorHAnsi"/>
          <w:color w:val="333333"/>
          <w:sz w:val="24"/>
          <w:szCs w:val="24"/>
          <w:lang w:eastAsia="en-IN"/>
        </w:rPr>
        <w:t>' an</w:t>
      </w:r>
      <w:bookmarkStart w:id="1" w:name="_GoBack"/>
      <w:bookmarkEnd w:id="1"/>
      <w:r w:rsidRPr="00A414BE">
        <w:rPr>
          <w:rFonts w:eastAsia="Times New Roman" w:cstheme="minorHAnsi"/>
          <w:color w:val="333333"/>
          <w:sz w:val="24"/>
          <w:szCs w:val="24"/>
          <w:lang w:eastAsia="en-IN"/>
        </w:rPr>
        <w:t>d secret key - 'secret'. We need to import data from Resource Server.</w:t>
      </w:r>
    </w:p>
    <w:p w:rsidR="00976C7E" w:rsidRPr="00BE1680" w:rsidRDefault="00A414BE" w:rsidP="00A414BE">
      <w:pPr>
        <w:numPr>
          <w:ilvl w:val="0"/>
          <w:numId w:val="3"/>
        </w:numPr>
        <w:spacing w:after="0" w:line="240" w:lineRule="auto"/>
        <w:ind w:left="270"/>
        <w:rPr>
          <w:rFonts w:eastAsia="Times New Roman" w:cstheme="minorHAnsi"/>
          <w:color w:val="333333"/>
          <w:sz w:val="24"/>
          <w:szCs w:val="24"/>
          <w:lang w:eastAsia="en-IN"/>
        </w:rPr>
      </w:pPr>
      <w:r w:rsidRPr="00A414BE">
        <w:rPr>
          <w:rFonts w:eastAsia="Times New Roman" w:cstheme="minorHAnsi"/>
          <w:b/>
          <w:bCs/>
          <w:color w:val="333333"/>
          <w:sz w:val="24"/>
          <w:szCs w:val="24"/>
          <w:lang w:eastAsia="en-IN"/>
        </w:rPr>
        <w:t>Resource Server</w:t>
      </w:r>
      <w:r w:rsidRPr="00A414BE">
        <w:rPr>
          <w:rFonts w:eastAsia="Times New Roman" w:cstheme="minorHAnsi"/>
          <w:color w:val="333333"/>
          <w:sz w:val="24"/>
          <w:szCs w:val="24"/>
          <w:lang w:eastAsia="en-IN"/>
        </w:rPr>
        <w:t xml:space="preserve"> - Using </w:t>
      </w:r>
      <w:proofErr w:type="spellStart"/>
      <w:r w:rsidRPr="00A414BE">
        <w:rPr>
          <w:rFonts w:eastAsia="Times New Roman" w:cstheme="minorHAnsi"/>
          <w:color w:val="333333"/>
          <w:sz w:val="24"/>
          <w:szCs w:val="24"/>
          <w:lang w:eastAsia="en-IN"/>
        </w:rPr>
        <w:t>OAuth</w:t>
      </w:r>
      <w:proofErr w:type="spellEnd"/>
      <w:r w:rsidRPr="00A414BE">
        <w:rPr>
          <w:rFonts w:eastAsia="Times New Roman" w:cstheme="minorHAnsi"/>
          <w:color w:val="333333"/>
          <w:sz w:val="24"/>
          <w:szCs w:val="24"/>
          <w:lang w:eastAsia="en-IN"/>
        </w:rPr>
        <w:t xml:space="preserve"> we configure authorization server. It already has the unique key configured for recognizing our client application.</w:t>
      </w:r>
    </w:p>
    <w:sectPr w:rsidR="00976C7E" w:rsidRPr="00BE1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4074B"/>
    <w:multiLevelType w:val="multilevel"/>
    <w:tmpl w:val="D89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A258FF"/>
    <w:multiLevelType w:val="multilevel"/>
    <w:tmpl w:val="FB8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971BBD"/>
    <w:multiLevelType w:val="multilevel"/>
    <w:tmpl w:val="BA0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BE"/>
    <w:rsid w:val="002D066C"/>
    <w:rsid w:val="00565804"/>
    <w:rsid w:val="006A463F"/>
    <w:rsid w:val="00976C7E"/>
    <w:rsid w:val="00A414BE"/>
    <w:rsid w:val="00BE1680"/>
    <w:rsid w:val="00C853EF"/>
    <w:rsid w:val="00D33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14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B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414BE"/>
    <w:rPr>
      <w:color w:val="0000FF"/>
      <w:u w:val="single"/>
    </w:rPr>
  </w:style>
  <w:style w:type="paragraph" w:styleId="NormalWeb">
    <w:name w:val="Normal (Web)"/>
    <w:basedOn w:val="Normal"/>
    <w:uiPriority w:val="99"/>
    <w:semiHidden/>
    <w:unhideWhenUsed/>
    <w:rsid w:val="00A414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4B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4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14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B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414BE"/>
    <w:rPr>
      <w:color w:val="0000FF"/>
      <w:u w:val="single"/>
    </w:rPr>
  </w:style>
  <w:style w:type="paragraph" w:styleId="NormalWeb">
    <w:name w:val="Normal (Web)"/>
    <w:basedOn w:val="Normal"/>
    <w:uiPriority w:val="99"/>
    <w:semiHidden/>
    <w:unhideWhenUsed/>
    <w:rsid w:val="00A414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4B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4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408615">
      <w:bodyDiv w:val="1"/>
      <w:marLeft w:val="0"/>
      <w:marRight w:val="0"/>
      <w:marTop w:val="0"/>
      <w:marBottom w:val="0"/>
      <w:divBdr>
        <w:top w:val="none" w:sz="0" w:space="0" w:color="auto"/>
        <w:left w:val="none" w:sz="0" w:space="0" w:color="auto"/>
        <w:bottom w:val="none" w:sz="0" w:space="0" w:color="auto"/>
        <w:right w:val="none" w:sz="0" w:space="0" w:color="auto"/>
      </w:divBdr>
      <w:divsChild>
        <w:div w:id="2062289168">
          <w:marLeft w:val="-225"/>
          <w:marRight w:val="-225"/>
          <w:marTop w:val="0"/>
          <w:marBottom w:val="0"/>
          <w:divBdr>
            <w:top w:val="none" w:sz="0" w:space="0" w:color="auto"/>
            <w:left w:val="none" w:sz="0" w:space="0" w:color="auto"/>
            <w:bottom w:val="none" w:sz="0" w:space="0" w:color="auto"/>
            <w:right w:val="none" w:sz="0" w:space="0" w:color="auto"/>
          </w:divBdr>
          <w:divsChild>
            <w:div w:id="1758165972">
              <w:marLeft w:val="-225"/>
              <w:marRight w:val="-225"/>
              <w:marTop w:val="0"/>
              <w:marBottom w:val="0"/>
              <w:divBdr>
                <w:top w:val="none" w:sz="0" w:space="0" w:color="auto"/>
                <w:left w:val="none" w:sz="0" w:space="0" w:color="auto"/>
                <w:bottom w:val="none" w:sz="0" w:space="0" w:color="auto"/>
                <w:right w:val="none" w:sz="0" w:space="0" w:color="auto"/>
              </w:divBdr>
              <w:divsChild>
                <w:div w:id="512108179">
                  <w:marLeft w:val="0"/>
                  <w:marRight w:val="0"/>
                  <w:marTop w:val="0"/>
                  <w:marBottom w:val="0"/>
                  <w:divBdr>
                    <w:top w:val="none" w:sz="0" w:space="0" w:color="auto"/>
                    <w:left w:val="none" w:sz="0" w:space="0" w:color="auto"/>
                    <w:bottom w:val="none" w:sz="0" w:space="0" w:color="auto"/>
                    <w:right w:val="none" w:sz="0" w:space="0" w:color="auto"/>
                  </w:divBdr>
                </w:div>
                <w:div w:id="2125340722">
                  <w:marLeft w:val="0"/>
                  <w:marRight w:val="0"/>
                  <w:marTop w:val="0"/>
                  <w:marBottom w:val="0"/>
                  <w:divBdr>
                    <w:top w:val="none" w:sz="0" w:space="0" w:color="auto"/>
                    <w:left w:val="none" w:sz="0" w:space="0" w:color="auto"/>
                    <w:bottom w:val="none" w:sz="0" w:space="0" w:color="auto"/>
                    <w:right w:val="none" w:sz="0" w:space="0" w:color="auto"/>
                  </w:divBdr>
                </w:div>
              </w:divsChild>
            </w:div>
            <w:div w:id="1871600653">
              <w:marLeft w:val="0"/>
              <w:marRight w:val="0"/>
              <w:marTop w:val="0"/>
              <w:marBottom w:val="0"/>
              <w:divBdr>
                <w:top w:val="none" w:sz="0" w:space="0" w:color="auto"/>
                <w:left w:val="none" w:sz="0" w:space="0" w:color="auto"/>
                <w:bottom w:val="none" w:sz="0" w:space="0" w:color="auto"/>
                <w:right w:val="none" w:sz="0" w:space="0" w:color="auto"/>
              </w:divBdr>
              <w:divsChild>
                <w:div w:id="6568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0386">
          <w:marLeft w:val="-225"/>
          <w:marRight w:val="-225"/>
          <w:marTop w:val="0"/>
          <w:marBottom w:val="0"/>
          <w:divBdr>
            <w:top w:val="none" w:sz="0" w:space="0" w:color="auto"/>
            <w:left w:val="none" w:sz="0" w:space="0" w:color="auto"/>
            <w:bottom w:val="none" w:sz="0" w:space="0" w:color="auto"/>
            <w:right w:val="none" w:sz="0" w:space="0" w:color="auto"/>
          </w:divBdr>
          <w:divsChild>
            <w:div w:id="10888431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2024-04-01T13:22:00Z</dcterms:created>
  <dcterms:modified xsi:type="dcterms:W3CDTF">2024-04-01T13:25:00Z</dcterms:modified>
</cp:coreProperties>
</file>