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0F8" w:rsidRPr="000A20F8" w:rsidRDefault="000A20F8" w:rsidP="000A20F8">
      <w:pPr>
        <w:spacing w:after="0" w:line="240" w:lineRule="auto"/>
        <w:outlineLvl w:val="0"/>
        <w:rPr>
          <w:rFonts w:eastAsia="Times New Roman" w:cstheme="minorHAnsi"/>
          <w:b/>
          <w:bCs/>
          <w:color w:val="333333"/>
          <w:kern w:val="36"/>
          <w:sz w:val="24"/>
          <w:szCs w:val="24"/>
          <w:lang w:eastAsia="en-IN"/>
        </w:rPr>
      </w:pPr>
      <w:r w:rsidRPr="000A20F8">
        <w:rPr>
          <w:rFonts w:eastAsia="Times New Roman" w:cstheme="minorHAnsi"/>
          <w:b/>
          <w:bCs/>
          <w:color w:val="333333"/>
          <w:kern w:val="36"/>
          <w:sz w:val="24"/>
          <w:szCs w:val="24"/>
          <w:lang w:eastAsia="en-IN"/>
        </w:rPr>
        <w:t>Implement Spring Boot + JSON Web Token Security</w:t>
      </w:r>
    </w:p>
    <w:p w:rsidR="000A20F8" w:rsidRPr="000A20F8" w:rsidRDefault="000A20F8" w:rsidP="000A20F8">
      <w:pPr>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In this tutorial we will also be implementing Spring Boot + JSON Web Token Security. We will be modifying the </w:t>
      </w:r>
      <w:hyperlink r:id="rId6" w:history="1">
        <w:r w:rsidRPr="000A20F8">
          <w:rPr>
            <w:rFonts w:eastAsia="Times New Roman" w:cstheme="minorHAnsi"/>
            <w:color w:val="59C1DC"/>
            <w:sz w:val="24"/>
            <w:szCs w:val="24"/>
            <w:u w:val="single"/>
            <w:lang w:eastAsia="en-IN"/>
          </w:rPr>
          <w:t>Spring Security project we had implemented in the previous tutorial</w:t>
        </w:r>
      </w:hyperlink>
      <w:r w:rsidRPr="000A20F8">
        <w:rPr>
          <w:rFonts w:eastAsia="Times New Roman" w:cstheme="minorHAnsi"/>
          <w:color w:val="333333"/>
          <w:sz w:val="24"/>
          <w:szCs w:val="24"/>
          <w:lang w:eastAsia="en-IN"/>
        </w:rPr>
        <w:t> to make use of JSON Web Token Security. This implementation we will be dividing into 2 parts -</w:t>
      </w:r>
    </w:p>
    <w:p w:rsidR="000A20F8" w:rsidRPr="000A20F8" w:rsidRDefault="000A20F8" w:rsidP="000A20F8">
      <w:pPr>
        <w:numPr>
          <w:ilvl w:val="0"/>
          <w:numId w:val="1"/>
        </w:numPr>
        <w:spacing w:after="0" w:line="240" w:lineRule="auto"/>
        <w:ind w:left="270"/>
        <w:rPr>
          <w:rFonts w:eastAsia="Times New Roman" w:cstheme="minorHAnsi"/>
          <w:color w:val="333333"/>
          <w:sz w:val="24"/>
          <w:szCs w:val="24"/>
          <w:lang w:eastAsia="en-IN"/>
        </w:rPr>
      </w:pPr>
      <w:r w:rsidRPr="000A20F8">
        <w:rPr>
          <w:rFonts w:eastAsia="Times New Roman" w:cstheme="minorHAnsi"/>
          <w:color w:val="333333"/>
          <w:sz w:val="24"/>
          <w:szCs w:val="24"/>
          <w:lang w:eastAsia="en-IN"/>
        </w:rPr>
        <w:t>Generate JSON Web Token</w:t>
      </w:r>
    </w:p>
    <w:p w:rsidR="000A20F8" w:rsidRPr="000A20F8" w:rsidRDefault="000A20F8" w:rsidP="000A20F8">
      <w:pPr>
        <w:numPr>
          <w:ilvl w:val="0"/>
          <w:numId w:val="1"/>
        </w:numPr>
        <w:spacing w:after="0" w:line="240" w:lineRule="auto"/>
        <w:ind w:left="270"/>
        <w:rPr>
          <w:rFonts w:eastAsia="Times New Roman" w:cstheme="minorHAnsi"/>
          <w:color w:val="333333"/>
          <w:sz w:val="24"/>
          <w:szCs w:val="24"/>
          <w:lang w:eastAsia="en-IN"/>
        </w:rPr>
      </w:pPr>
      <w:r w:rsidRPr="000A20F8">
        <w:rPr>
          <w:rFonts w:eastAsia="Times New Roman" w:cstheme="minorHAnsi"/>
          <w:color w:val="333333"/>
          <w:sz w:val="24"/>
          <w:szCs w:val="24"/>
          <w:lang w:eastAsia="en-IN"/>
        </w:rPr>
        <w:t>Validate and use JWT for Authorization</w:t>
      </w:r>
    </w:p>
    <w:p w:rsidR="000A20F8" w:rsidRPr="000A20F8" w:rsidRDefault="000A20F8" w:rsidP="000A20F8">
      <w:pPr>
        <w:spacing w:after="0" w:line="240" w:lineRule="auto"/>
        <w:outlineLvl w:val="1"/>
        <w:rPr>
          <w:rFonts w:eastAsia="Times New Roman" w:cstheme="minorHAnsi"/>
          <w:color w:val="333333"/>
          <w:sz w:val="24"/>
          <w:szCs w:val="24"/>
          <w:lang w:eastAsia="en-IN"/>
        </w:rPr>
      </w:pPr>
      <w:r w:rsidRPr="000A20F8">
        <w:rPr>
          <w:rFonts w:eastAsia="Times New Roman" w:cstheme="minorHAnsi"/>
          <w:color w:val="333333"/>
          <w:sz w:val="24"/>
          <w:szCs w:val="24"/>
          <w:lang w:eastAsia="en-IN"/>
        </w:rPr>
        <w:t>Generate JSON Web Token</w:t>
      </w:r>
    </w:p>
    <w:p w:rsidR="000A20F8" w:rsidRPr="000A20F8" w:rsidRDefault="000A20F8" w:rsidP="000A20F8">
      <w:pPr>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If the username and password sent by the user is successfully authenticated, server will then be generating a JSON Web Token and returning it to the client.</w:t>
      </w:r>
      <w:r w:rsidRPr="000A20F8">
        <w:rPr>
          <w:rFonts w:eastAsia="Times New Roman" w:cstheme="minorHAnsi"/>
          <w:color w:val="333333"/>
          <w:sz w:val="24"/>
          <w:szCs w:val="24"/>
          <w:lang w:eastAsia="en-IN"/>
        </w:rPr>
        <w:br/>
      </w:r>
      <w:r w:rsidRPr="000A20F8">
        <w:rPr>
          <w:rFonts w:eastAsia="Times New Roman" w:cstheme="minorHAnsi"/>
          <w:noProof/>
          <w:color w:val="333333"/>
          <w:sz w:val="24"/>
          <w:szCs w:val="24"/>
          <w:lang w:eastAsia="en-IN"/>
        </w:rPr>
        <w:drawing>
          <wp:inline distT="0" distB="0" distL="0" distR="0" wp14:anchorId="53FAB4BE" wp14:editId="53F4CE64">
            <wp:extent cx="4348800" cy="2374354"/>
            <wp:effectExtent l="0" t="0" r="0" b="6985"/>
            <wp:docPr id="11" name="Picture 11" descr="https://www.javainuse.com/static/series-4-6-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inuse.com/static/series-4-6-m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9006" cy="2374466"/>
                    </a:xfrm>
                    <a:prstGeom prst="rect">
                      <a:avLst/>
                    </a:prstGeom>
                    <a:noFill/>
                    <a:ln>
                      <a:noFill/>
                    </a:ln>
                  </pic:spPr>
                </pic:pic>
              </a:graphicData>
            </a:graphic>
          </wp:inline>
        </w:drawing>
      </w:r>
      <w:r w:rsidRPr="000A20F8">
        <w:rPr>
          <w:rFonts w:eastAsia="Times New Roman" w:cstheme="minorHAnsi"/>
          <w:color w:val="333333"/>
          <w:sz w:val="24"/>
          <w:szCs w:val="24"/>
          <w:lang w:eastAsia="en-IN"/>
        </w:rPr>
        <w:br/>
      </w:r>
      <w:r w:rsidRPr="000A20F8">
        <w:rPr>
          <w:rFonts w:eastAsia="Times New Roman" w:cstheme="minorHAnsi"/>
          <w:color w:val="333333"/>
          <w:sz w:val="24"/>
          <w:szCs w:val="24"/>
          <w:lang w:eastAsia="en-IN"/>
        </w:rPr>
        <w:br/>
        <w:t xml:space="preserve">In the pom.xml add the </w:t>
      </w:r>
      <w:proofErr w:type="spellStart"/>
      <w:r w:rsidRPr="000A20F8">
        <w:rPr>
          <w:rFonts w:eastAsia="Times New Roman" w:cstheme="minorHAnsi"/>
          <w:color w:val="333333"/>
          <w:sz w:val="24"/>
          <w:szCs w:val="24"/>
          <w:lang w:eastAsia="en-IN"/>
        </w:rPr>
        <w:t>jwt</w:t>
      </w:r>
      <w:proofErr w:type="spellEnd"/>
      <w:r w:rsidRPr="000A20F8">
        <w:rPr>
          <w:rFonts w:eastAsia="Times New Roman" w:cstheme="minorHAnsi"/>
          <w:color w:val="333333"/>
          <w:sz w:val="24"/>
          <w:szCs w:val="24"/>
          <w:lang w:eastAsia="en-IN"/>
        </w:rPr>
        <w:t xml:space="preserve"> dependency-</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color w:val="333333"/>
          <w:sz w:val="24"/>
          <w:szCs w:val="24"/>
          <w:lang w:eastAsia="en-IN"/>
        </w:rPr>
        <w:t>&lt;</w:t>
      </w:r>
      <w:proofErr w:type="spellStart"/>
      <w:proofErr w:type="gramStart"/>
      <w:r w:rsidRPr="000A20F8">
        <w:rPr>
          <w:rFonts w:eastAsia="Times New Roman" w:cstheme="minorHAnsi"/>
          <w:color w:val="333333"/>
          <w:sz w:val="24"/>
          <w:szCs w:val="24"/>
          <w:lang w:eastAsia="en-IN"/>
        </w:rPr>
        <w:t>groupId</w:t>
      </w:r>
      <w:proofErr w:type="spellEnd"/>
      <w:r w:rsidRPr="000A20F8">
        <w:rPr>
          <w:rFonts w:eastAsia="Times New Roman" w:cstheme="minorHAnsi"/>
          <w:color w:val="333333"/>
          <w:sz w:val="24"/>
          <w:szCs w:val="24"/>
          <w:lang w:eastAsia="en-IN"/>
        </w:rPr>
        <w:t>&gt;</w:t>
      </w:r>
      <w:proofErr w:type="spellStart"/>
      <w:proofErr w:type="gramEnd"/>
      <w:r w:rsidRPr="000A20F8">
        <w:rPr>
          <w:rFonts w:eastAsia="Times New Roman" w:cstheme="minorHAnsi"/>
          <w:color w:val="333333"/>
          <w:sz w:val="24"/>
          <w:szCs w:val="24"/>
          <w:lang w:eastAsia="en-IN"/>
        </w:rPr>
        <w:t>com.javainuse</w:t>
      </w:r>
      <w:proofErr w:type="spellEnd"/>
      <w:r w:rsidRPr="000A20F8">
        <w:rPr>
          <w:rFonts w:eastAsia="Times New Roman" w:cstheme="minorHAnsi"/>
          <w:color w:val="333333"/>
          <w:sz w:val="24"/>
          <w:szCs w:val="24"/>
          <w:lang w:eastAsia="en-IN"/>
        </w:rPr>
        <w:t>&lt;/</w:t>
      </w:r>
      <w:proofErr w:type="spellStart"/>
      <w:r w:rsidRPr="000A20F8">
        <w:rPr>
          <w:rFonts w:eastAsia="Times New Roman" w:cstheme="minorHAnsi"/>
          <w:color w:val="333333"/>
          <w:sz w:val="24"/>
          <w:szCs w:val="24"/>
          <w:lang w:eastAsia="en-IN"/>
        </w:rPr>
        <w:t>groupId</w:t>
      </w:r>
      <w:proofErr w:type="spellEnd"/>
      <w:r w:rsidRPr="000A20F8">
        <w:rPr>
          <w:rFonts w:eastAsia="Times New Roman" w:cstheme="minorHAnsi"/>
          <w:color w:val="333333"/>
          <w:sz w:val="24"/>
          <w:szCs w:val="24"/>
          <w:lang w:eastAsia="en-IN"/>
        </w:rPr>
        <w:t>&gt;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color w:val="333333"/>
          <w:sz w:val="24"/>
          <w:szCs w:val="24"/>
          <w:lang w:eastAsia="en-IN"/>
        </w:rPr>
        <w:t>&lt;</w:t>
      </w:r>
      <w:proofErr w:type="spellStart"/>
      <w:proofErr w:type="gramStart"/>
      <w:r w:rsidRPr="000A20F8">
        <w:rPr>
          <w:rFonts w:eastAsia="Times New Roman" w:cstheme="minorHAnsi"/>
          <w:color w:val="333333"/>
          <w:sz w:val="24"/>
          <w:szCs w:val="24"/>
          <w:lang w:eastAsia="en-IN"/>
        </w:rPr>
        <w:t>artifactId</w:t>
      </w:r>
      <w:proofErr w:type="spellEnd"/>
      <w:r w:rsidRPr="000A20F8">
        <w:rPr>
          <w:rFonts w:eastAsia="Times New Roman" w:cstheme="minorHAnsi"/>
          <w:color w:val="333333"/>
          <w:sz w:val="24"/>
          <w:szCs w:val="24"/>
          <w:lang w:eastAsia="en-IN"/>
        </w:rPr>
        <w:t>&gt;</w:t>
      </w:r>
      <w:proofErr w:type="gramEnd"/>
      <w:r w:rsidRPr="000A20F8">
        <w:rPr>
          <w:rFonts w:eastAsia="Times New Roman" w:cstheme="minorHAnsi"/>
          <w:color w:val="333333"/>
          <w:sz w:val="24"/>
          <w:szCs w:val="24"/>
          <w:lang w:eastAsia="en-IN"/>
        </w:rPr>
        <w:t>spring-boot-security&lt;/</w:t>
      </w:r>
      <w:proofErr w:type="spellStart"/>
      <w:r w:rsidRPr="000A20F8">
        <w:rPr>
          <w:rFonts w:eastAsia="Times New Roman" w:cstheme="minorHAnsi"/>
          <w:color w:val="333333"/>
          <w:sz w:val="24"/>
          <w:szCs w:val="24"/>
          <w:lang w:eastAsia="en-IN"/>
        </w:rPr>
        <w:t>artifactId</w:t>
      </w:r>
      <w:proofErr w:type="spellEnd"/>
      <w:r w:rsidRPr="000A20F8">
        <w:rPr>
          <w:rFonts w:eastAsia="Times New Roman" w:cstheme="minorHAnsi"/>
          <w:color w:val="333333"/>
          <w:sz w:val="24"/>
          <w:szCs w:val="24"/>
          <w:lang w:eastAsia="en-IN"/>
        </w:rPr>
        <w:t>&gt;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color w:val="333333"/>
          <w:sz w:val="24"/>
          <w:szCs w:val="24"/>
          <w:lang w:eastAsia="en-IN"/>
        </w:rPr>
        <w:t>&lt;version&gt;0.0.1-SNAPSHOT&lt;/version&gt;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color w:val="333333"/>
          <w:sz w:val="24"/>
          <w:szCs w:val="24"/>
          <w:lang w:eastAsia="en-IN"/>
        </w:rPr>
        <w:t>&lt;</w:t>
      </w:r>
      <w:proofErr w:type="gramStart"/>
      <w:r w:rsidRPr="000A20F8">
        <w:rPr>
          <w:rFonts w:eastAsia="Times New Roman" w:cstheme="minorHAnsi"/>
          <w:color w:val="333333"/>
          <w:sz w:val="24"/>
          <w:szCs w:val="24"/>
          <w:lang w:eastAsia="en-IN"/>
        </w:rPr>
        <w:t>name&gt;</w:t>
      </w:r>
      <w:proofErr w:type="gramEnd"/>
      <w:r w:rsidRPr="000A20F8">
        <w:rPr>
          <w:rFonts w:eastAsia="Times New Roman" w:cstheme="minorHAnsi"/>
          <w:color w:val="333333"/>
          <w:sz w:val="24"/>
          <w:szCs w:val="24"/>
          <w:lang w:eastAsia="en-IN"/>
        </w:rPr>
        <w:t>spring-boot-security&lt;/name&gt;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color w:val="333333"/>
          <w:sz w:val="24"/>
          <w:szCs w:val="24"/>
          <w:lang w:eastAsia="en-IN"/>
        </w:rPr>
        <w:t>&lt;</w:t>
      </w:r>
      <w:proofErr w:type="gramStart"/>
      <w:r w:rsidRPr="000A20F8">
        <w:rPr>
          <w:rFonts w:eastAsia="Times New Roman" w:cstheme="minorHAnsi"/>
          <w:color w:val="333333"/>
          <w:sz w:val="24"/>
          <w:szCs w:val="24"/>
          <w:lang w:eastAsia="en-IN"/>
        </w:rPr>
        <w:t>description&gt;</w:t>
      </w:r>
      <w:proofErr w:type="gramEnd"/>
      <w:r w:rsidRPr="000A20F8">
        <w:rPr>
          <w:rFonts w:eastAsia="Times New Roman" w:cstheme="minorHAnsi"/>
          <w:color w:val="333333"/>
          <w:sz w:val="24"/>
          <w:szCs w:val="24"/>
          <w:lang w:eastAsia="en-IN"/>
        </w:rPr>
        <w:t>Demo project for Spring Boot&lt;/description&gt;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color w:val="333333"/>
          <w:sz w:val="24"/>
          <w:szCs w:val="24"/>
          <w:lang w:eastAsia="en-IN"/>
        </w:rPr>
        <w:t>&lt;</w:t>
      </w:r>
      <w:proofErr w:type="gramStart"/>
      <w:r w:rsidRPr="000A20F8">
        <w:rPr>
          <w:rFonts w:eastAsia="Times New Roman" w:cstheme="minorHAnsi"/>
          <w:color w:val="333333"/>
          <w:sz w:val="24"/>
          <w:szCs w:val="24"/>
          <w:lang w:eastAsia="en-IN"/>
        </w:rPr>
        <w:t>dependency</w:t>
      </w:r>
      <w:proofErr w:type="gramEnd"/>
      <w:r w:rsidRPr="000A20F8">
        <w:rPr>
          <w:rFonts w:eastAsia="Times New Roman" w:cstheme="minorHAnsi"/>
          <w:color w:val="333333"/>
          <w:sz w:val="24"/>
          <w:szCs w:val="24"/>
          <w:lang w:eastAsia="en-IN"/>
        </w:rPr>
        <w:t>&gt;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color w:val="333333"/>
          <w:sz w:val="24"/>
          <w:szCs w:val="24"/>
          <w:lang w:eastAsia="en-IN"/>
        </w:rPr>
        <w:t>&lt;</w:t>
      </w:r>
      <w:proofErr w:type="spellStart"/>
      <w:r w:rsidRPr="000A20F8">
        <w:rPr>
          <w:rFonts w:eastAsia="Times New Roman" w:cstheme="minorHAnsi"/>
          <w:color w:val="333333"/>
          <w:sz w:val="24"/>
          <w:szCs w:val="24"/>
          <w:lang w:eastAsia="en-IN"/>
        </w:rPr>
        <w:t>groupId</w:t>
      </w:r>
      <w:proofErr w:type="spellEnd"/>
      <w:r w:rsidRPr="000A20F8">
        <w:rPr>
          <w:rFonts w:eastAsia="Times New Roman" w:cstheme="minorHAnsi"/>
          <w:color w:val="333333"/>
          <w:sz w:val="24"/>
          <w:szCs w:val="24"/>
          <w:lang w:eastAsia="en-IN"/>
        </w:rPr>
        <w:t>&gt;</w:t>
      </w:r>
      <w:proofErr w:type="spellStart"/>
      <w:r w:rsidRPr="000A20F8">
        <w:rPr>
          <w:rFonts w:eastAsia="Times New Roman" w:cstheme="minorHAnsi"/>
          <w:color w:val="333333"/>
          <w:sz w:val="24"/>
          <w:szCs w:val="24"/>
          <w:lang w:eastAsia="en-IN"/>
        </w:rPr>
        <w:t>org.springframework.boot</w:t>
      </w:r>
      <w:proofErr w:type="spellEnd"/>
      <w:r w:rsidRPr="000A20F8">
        <w:rPr>
          <w:rFonts w:eastAsia="Times New Roman" w:cstheme="minorHAnsi"/>
          <w:color w:val="333333"/>
          <w:sz w:val="24"/>
          <w:szCs w:val="24"/>
          <w:lang w:eastAsia="en-IN"/>
        </w:rPr>
        <w:t>&lt;/</w:t>
      </w:r>
      <w:proofErr w:type="spellStart"/>
      <w:r w:rsidRPr="000A20F8">
        <w:rPr>
          <w:rFonts w:eastAsia="Times New Roman" w:cstheme="minorHAnsi"/>
          <w:color w:val="333333"/>
          <w:sz w:val="24"/>
          <w:szCs w:val="24"/>
          <w:lang w:eastAsia="en-IN"/>
        </w:rPr>
        <w:t>groupId</w:t>
      </w:r>
      <w:proofErr w:type="spellEnd"/>
      <w:r w:rsidRPr="000A20F8">
        <w:rPr>
          <w:rFonts w:eastAsia="Times New Roman" w:cstheme="minorHAnsi"/>
          <w:color w:val="333333"/>
          <w:sz w:val="24"/>
          <w:szCs w:val="24"/>
          <w:lang w:eastAsia="en-IN"/>
        </w:rPr>
        <w:t>&gt;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color w:val="333333"/>
          <w:sz w:val="24"/>
          <w:szCs w:val="24"/>
          <w:lang w:eastAsia="en-IN"/>
        </w:rPr>
        <w:t>&lt;</w:t>
      </w:r>
      <w:proofErr w:type="spellStart"/>
      <w:proofErr w:type="gramStart"/>
      <w:r w:rsidRPr="000A20F8">
        <w:rPr>
          <w:rFonts w:eastAsia="Times New Roman" w:cstheme="minorHAnsi"/>
          <w:color w:val="333333"/>
          <w:sz w:val="24"/>
          <w:szCs w:val="24"/>
          <w:lang w:eastAsia="en-IN"/>
        </w:rPr>
        <w:t>artifactId</w:t>
      </w:r>
      <w:proofErr w:type="spellEnd"/>
      <w:r w:rsidRPr="000A20F8">
        <w:rPr>
          <w:rFonts w:eastAsia="Times New Roman" w:cstheme="minorHAnsi"/>
          <w:color w:val="333333"/>
          <w:sz w:val="24"/>
          <w:szCs w:val="24"/>
          <w:lang w:eastAsia="en-IN"/>
        </w:rPr>
        <w:t>&gt;</w:t>
      </w:r>
      <w:proofErr w:type="gramEnd"/>
      <w:r w:rsidRPr="000A20F8">
        <w:rPr>
          <w:rFonts w:eastAsia="Times New Roman" w:cstheme="minorHAnsi"/>
          <w:color w:val="333333"/>
          <w:sz w:val="24"/>
          <w:szCs w:val="24"/>
          <w:lang w:eastAsia="en-IN"/>
        </w:rPr>
        <w:t>spring-boot-starter-security&lt;/</w:t>
      </w:r>
      <w:proofErr w:type="spellStart"/>
      <w:r w:rsidRPr="000A20F8">
        <w:rPr>
          <w:rFonts w:eastAsia="Times New Roman" w:cstheme="minorHAnsi"/>
          <w:color w:val="333333"/>
          <w:sz w:val="24"/>
          <w:szCs w:val="24"/>
          <w:lang w:eastAsia="en-IN"/>
        </w:rPr>
        <w:t>artifactId</w:t>
      </w:r>
      <w:proofErr w:type="spellEnd"/>
      <w:r w:rsidRPr="000A20F8">
        <w:rPr>
          <w:rFonts w:eastAsia="Times New Roman" w:cstheme="minorHAnsi"/>
          <w:color w:val="333333"/>
          <w:sz w:val="24"/>
          <w:szCs w:val="24"/>
          <w:lang w:eastAsia="en-IN"/>
        </w:rPr>
        <w:t>&gt;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color w:val="333333"/>
          <w:sz w:val="24"/>
          <w:szCs w:val="24"/>
          <w:lang w:eastAsia="en-IN"/>
        </w:rPr>
        <w:t>&lt;/dependency&gt;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&lt;</w:t>
      </w:r>
      <w:proofErr w:type="gramStart"/>
      <w:r w:rsidRPr="000A20F8">
        <w:rPr>
          <w:rFonts w:eastAsia="Times New Roman" w:cstheme="minorHAnsi"/>
          <w:b/>
          <w:bCs/>
          <w:color w:val="333333"/>
          <w:sz w:val="24"/>
          <w:szCs w:val="24"/>
          <w:lang w:eastAsia="en-IN"/>
        </w:rPr>
        <w:t>dependency</w:t>
      </w:r>
      <w:proofErr w:type="gramEnd"/>
      <w:r w:rsidRPr="000A20F8">
        <w:rPr>
          <w:rFonts w:eastAsia="Times New Roman" w:cstheme="minorHAnsi"/>
          <w:b/>
          <w:bCs/>
          <w:color w:val="333333"/>
          <w:sz w:val="24"/>
          <w:szCs w:val="24"/>
          <w:lang w:eastAsia="en-IN"/>
        </w:rPr>
        <w:t>&gt;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&lt;</w:t>
      </w:r>
      <w:proofErr w:type="spellStart"/>
      <w:proofErr w:type="gramStart"/>
      <w:r w:rsidRPr="000A20F8">
        <w:rPr>
          <w:rFonts w:eastAsia="Times New Roman" w:cstheme="minorHAnsi"/>
          <w:b/>
          <w:bCs/>
          <w:color w:val="333333"/>
          <w:sz w:val="24"/>
          <w:szCs w:val="24"/>
          <w:lang w:eastAsia="en-IN"/>
        </w:rPr>
        <w:t>groupId</w:t>
      </w:r>
      <w:proofErr w:type="spellEnd"/>
      <w:r w:rsidRPr="000A20F8">
        <w:rPr>
          <w:rFonts w:eastAsia="Times New Roman" w:cstheme="minorHAnsi"/>
          <w:b/>
          <w:bCs/>
          <w:color w:val="333333"/>
          <w:sz w:val="24"/>
          <w:szCs w:val="24"/>
          <w:lang w:eastAsia="en-IN"/>
        </w:rPr>
        <w:t>&gt;</w:t>
      </w:r>
      <w:proofErr w:type="spellStart"/>
      <w:proofErr w:type="gramEnd"/>
      <w:r w:rsidRPr="000A20F8">
        <w:rPr>
          <w:rFonts w:eastAsia="Times New Roman" w:cstheme="minorHAnsi"/>
          <w:b/>
          <w:bCs/>
          <w:color w:val="333333"/>
          <w:sz w:val="24"/>
          <w:szCs w:val="24"/>
          <w:lang w:eastAsia="en-IN"/>
        </w:rPr>
        <w:t>io.jsonwebtoken</w:t>
      </w:r>
      <w:proofErr w:type="spellEnd"/>
      <w:r w:rsidRPr="000A20F8">
        <w:rPr>
          <w:rFonts w:eastAsia="Times New Roman" w:cstheme="minorHAnsi"/>
          <w:b/>
          <w:bCs/>
          <w:color w:val="333333"/>
          <w:sz w:val="24"/>
          <w:szCs w:val="24"/>
          <w:lang w:eastAsia="en-IN"/>
        </w:rPr>
        <w:t>&lt;/</w:t>
      </w:r>
      <w:proofErr w:type="spellStart"/>
      <w:r w:rsidRPr="000A20F8">
        <w:rPr>
          <w:rFonts w:eastAsia="Times New Roman" w:cstheme="minorHAnsi"/>
          <w:b/>
          <w:bCs/>
          <w:color w:val="333333"/>
          <w:sz w:val="24"/>
          <w:szCs w:val="24"/>
          <w:lang w:eastAsia="en-IN"/>
        </w:rPr>
        <w:t>groupId</w:t>
      </w:r>
      <w:proofErr w:type="spellEnd"/>
      <w:r w:rsidRPr="000A20F8">
        <w:rPr>
          <w:rFonts w:eastAsia="Times New Roman" w:cstheme="minorHAnsi"/>
          <w:b/>
          <w:bCs/>
          <w:color w:val="333333"/>
          <w:sz w:val="24"/>
          <w:szCs w:val="24"/>
          <w:lang w:eastAsia="en-IN"/>
        </w:rPr>
        <w:t>&gt;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&lt;</w:t>
      </w:r>
      <w:proofErr w:type="spellStart"/>
      <w:proofErr w:type="gramStart"/>
      <w:r w:rsidRPr="000A20F8">
        <w:rPr>
          <w:rFonts w:eastAsia="Times New Roman" w:cstheme="minorHAnsi"/>
          <w:b/>
          <w:bCs/>
          <w:color w:val="333333"/>
          <w:sz w:val="24"/>
          <w:szCs w:val="24"/>
          <w:lang w:eastAsia="en-IN"/>
        </w:rPr>
        <w:t>artifactId</w:t>
      </w:r>
      <w:proofErr w:type="spellEnd"/>
      <w:r w:rsidRPr="000A20F8">
        <w:rPr>
          <w:rFonts w:eastAsia="Times New Roman" w:cstheme="minorHAnsi"/>
          <w:b/>
          <w:bCs/>
          <w:color w:val="333333"/>
          <w:sz w:val="24"/>
          <w:szCs w:val="24"/>
          <w:lang w:eastAsia="en-IN"/>
        </w:rPr>
        <w:t>&gt;</w:t>
      </w:r>
      <w:proofErr w:type="spellStart"/>
      <w:proofErr w:type="gramEnd"/>
      <w:r w:rsidRPr="000A20F8">
        <w:rPr>
          <w:rFonts w:eastAsia="Times New Roman" w:cstheme="minorHAnsi"/>
          <w:b/>
          <w:bCs/>
          <w:color w:val="333333"/>
          <w:sz w:val="24"/>
          <w:szCs w:val="24"/>
          <w:lang w:eastAsia="en-IN"/>
        </w:rPr>
        <w:t>jjwt</w:t>
      </w:r>
      <w:proofErr w:type="spellEnd"/>
      <w:r w:rsidRPr="000A20F8">
        <w:rPr>
          <w:rFonts w:eastAsia="Times New Roman" w:cstheme="minorHAnsi"/>
          <w:b/>
          <w:bCs/>
          <w:color w:val="333333"/>
          <w:sz w:val="24"/>
          <w:szCs w:val="24"/>
          <w:lang w:eastAsia="en-IN"/>
        </w:rPr>
        <w:t>&lt;/</w:t>
      </w:r>
      <w:proofErr w:type="spellStart"/>
      <w:r w:rsidRPr="000A20F8">
        <w:rPr>
          <w:rFonts w:eastAsia="Times New Roman" w:cstheme="minorHAnsi"/>
          <w:b/>
          <w:bCs/>
          <w:color w:val="333333"/>
          <w:sz w:val="24"/>
          <w:szCs w:val="24"/>
          <w:lang w:eastAsia="en-IN"/>
        </w:rPr>
        <w:t>artifactId</w:t>
      </w:r>
      <w:proofErr w:type="spellEnd"/>
      <w:r w:rsidRPr="000A20F8">
        <w:rPr>
          <w:rFonts w:eastAsia="Times New Roman" w:cstheme="minorHAnsi"/>
          <w:b/>
          <w:bCs/>
          <w:color w:val="333333"/>
          <w:sz w:val="24"/>
          <w:szCs w:val="24"/>
          <w:lang w:eastAsia="en-IN"/>
        </w:rPr>
        <w:t>&gt;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&lt;version&gt;0.9.1&lt;/version&gt;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b/>
          <w:bCs/>
          <w:color w:val="333333"/>
          <w:sz w:val="24"/>
          <w:szCs w:val="24"/>
          <w:lang w:eastAsia="en-IN"/>
        </w:rPr>
        <w:t>&lt;/dependency&gt;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color w:val="333333"/>
          <w:sz w:val="24"/>
          <w:szCs w:val="24"/>
          <w:lang w:eastAsia="en-IN"/>
        </w:rPr>
        <w:t>&lt;</w:t>
      </w:r>
      <w:proofErr w:type="gramStart"/>
      <w:r w:rsidRPr="000A20F8">
        <w:rPr>
          <w:rFonts w:eastAsia="Times New Roman" w:cstheme="minorHAnsi"/>
          <w:color w:val="333333"/>
          <w:sz w:val="24"/>
          <w:szCs w:val="24"/>
          <w:lang w:eastAsia="en-IN"/>
        </w:rPr>
        <w:t>dependency</w:t>
      </w:r>
      <w:proofErr w:type="gramEnd"/>
      <w:r w:rsidRPr="000A20F8">
        <w:rPr>
          <w:rFonts w:eastAsia="Times New Roman" w:cstheme="minorHAnsi"/>
          <w:color w:val="333333"/>
          <w:sz w:val="24"/>
          <w:szCs w:val="24"/>
          <w:lang w:eastAsia="en-IN"/>
        </w:rPr>
        <w:t>&gt;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color w:val="333333"/>
          <w:sz w:val="24"/>
          <w:szCs w:val="24"/>
          <w:lang w:eastAsia="en-IN"/>
        </w:rPr>
        <w:t>&lt;</w:t>
      </w:r>
      <w:proofErr w:type="spellStart"/>
      <w:r w:rsidRPr="000A20F8">
        <w:rPr>
          <w:rFonts w:eastAsia="Times New Roman" w:cstheme="minorHAnsi"/>
          <w:color w:val="333333"/>
          <w:sz w:val="24"/>
          <w:szCs w:val="24"/>
          <w:lang w:eastAsia="en-IN"/>
        </w:rPr>
        <w:t>groupId</w:t>
      </w:r>
      <w:proofErr w:type="spellEnd"/>
      <w:r w:rsidRPr="000A20F8">
        <w:rPr>
          <w:rFonts w:eastAsia="Times New Roman" w:cstheme="minorHAnsi"/>
          <w:color w:val="333333"/>
          <w:sz w:val="24"/>
          <w:szCs w:val="24"/>
          <w:lang w:eastAsia="en-IN"/>
        </w:rPr>
        <w:t>&gt;</w:t>
      </w:r>
      <w:proofErr w:type="spellStart"/>
      <w:r w:rsidRPr="000A20F8">
        <w:rPr>
          <w:rFonts w:eastAsia="Times New Roman" w:cstheme="minorHAnsi"/>
          <w:color w:val="333333"/>
          <w:sz w:val="24"/>
          <w:szCs w:val="24"/>
          <w:lang w:eastAsia="en-IN"/>
        </w:rPr>
        <w:t>org.springframework.boot</w:t>
      </w:r>
      <w:proofErr w:type="spellEnd"/>
      <w:r w:rsidRPr="000A20F8">
        <w:rPr>
          <w:rFonts w:eastAsia="Times New Roman" w:cstheme="minorHAnsi"/>
          <w:color w:val="333333"/>
          <w:sz w:val="24"/>
          <w:szCs w:val="24"/>
          <w:lang w:eastAsia="en-IN"/>
        </w:rPr>
        <w:t>&lt;/</w:t>
      </w:r>
      <w:proofErr w:type="spellStart"/>
      <w:r w:rsidRPr="000A20F8">
        <w:rPr>
          <w:rFonts w:eastAsia="Times New Roman" w:cstheme="minorHAnsi"/>
          <w:color w:val="333333"/>
          <w:sz w:val="24"/>
          <w:szCs w:val="24"/>
          <w:lang w:eastAsia="en-IN"/>
        </w:rPr>
        <w:t>groupId</w:t>
      </w:r>
      <w:proofErr w:type="spellEnd"/>
      <w:r w:rsidRPr="000A20F8">
        <w:rPr>
          <w:rFonts w:eastAsia="Times New Roman" w:cstheme="minorHAnsi"/>
          <w:color w:val="333333"/>
          <w:sz w:val="24"/>
          <w:szCs w:val="24"/>
          <w:lang w:eastAsia="en-IN"/>
        </w:rPr>
        <w:t>&gt;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color w:val="333333"/>
          <w:sz w:val="24"/>
          <w:szCs w:val="24"/>
          <w:lang w:eastAsia="en-IN"/>
        </w:rPr>
        <w:t>&lt;</w:t>
      </w:r>
      <w:proofErr w:type="spellStart"/>
      <w:proofErr w:type="gramStart"/>
      <w:r w:rsidRPr="000A20F8">
        <w:rPr>
          <w:rFonts w:eastAsia="Times New Roman" w:cstheme="minorHAnsi"/>
          <w:color w:val="333333"/>
          <w:sz w:val="24"/>
          <w:szCs w:val="24"/>
          <w:lang w:eastAsia="en-IN"/>
        </w:rPr>
        <w:t>artifactId</w:t>
      </w:r>
      <w:proofErr w:type="spellEnd"/>
      <w:r w:rsidRPr="000A20F8">
        <w:rPr>
          <w:rFonts w:eastAsia="Times New Roman" w:cstheme="minorHAnsi"/>
          <w:color w:val="333333"/>
          <w:sz w:val="24"/>
          <w:szCs w:val="24"/>
          <w:lang w:eastAsia="en-IN"/>
        </w:rPr>
        <w:t>&gt;</w:t>
      </w:r>
      <w:proofErr w:type="gramEnd"/>
      <w:r w:rsidRPr="000A20F8">
        <w:rPr>
          <w:rFonts w:eastAsia="Times New Roman" w:cstheme="minorHAnsi"/>
          <w:color w:val="333333"/>
          <w:sz w:val="24"/>
          <w:szCs w:val="24"/>
          <w:lang w:eastAsia="en-IN"/>
        </w:rPr>
        <w:t>spring-boot-starter-test&lt;/</w:t>
      </w:r>
      <w:proofErr w:type="spellStart"/>
      <w:r w:rsidRPr="000A20F8">
        <w:rPr>
          <w:rFonts w:eastAsia="Times New Roman" w:cstheme="minorHAnsi"/>
          <w:color w:val="333333"/>
          <w:sz w:val="24"/>
          <w:szCs w:val="24"/>
          <w:lang w:eastAsia="en-IN"/>
        </w:rPr>
        <w:t>artifactId</w:t>
      </w:r>
      <w:proofErr w:type="spellEnd"/>
      <w:r w:rsidRPr="000A20F8">
        <w:rPr>
          <w:rFonts w:eastAsia="Times New Roman" w:cstheme="minorHAnsi"/>
          <w:color w:val="333333"/>
          <w:sz w:val="24"/>
          <w:szCs w:val="24"/>
          <w:lang w:eastAsia="en-IN"/>
        </w:rPr>
        <w:t>&gt;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color w:val="333333"/>
          <w:sz w:val="24"/>
          <w:szCs w:val="24"/>
          <w:lang w:eastAsia="en-IN"/>
        </w:rPr>
        <w:t>&lt;</w:t>
      </w:r>
      <w:proofErr w:type="gramStart"/>
      <w:r w:rsidRPr="000A20F8">
        <w:rPr>
          <w:rFonts w:eastAsia="Times New Roman" w:cstheme="minorHAnsi"/>
          <w:color w:val="333333"/>
          <w:sz w:val="24"/>
          <w:szCs w:val="24"/>
          <w:lang w:eastAsia="en-IN"/>
        </w:rPr>
        <w:t>scope&gt;</w:t>
      </w:r>
      <w:proofErr w:type="gramEnd"/>
      <w:r w:rsidRPr="000A20F8">
        <w:rPr>
          <w:rFonts w:eastAsia="Times New Roman" w:cstheme="minorHAnsi"/>
          <w:color w:val="333333"/>
          <w:sz w:val="24"/>
          <w:szCs w:val="24"/>
          <w:lang w:eastAsia="en-IN"/>
        </w:rPr>
        <w:t>test&lt;/scope&gt;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color w:val="333333"/>
          <w:sz w:val="24"/>
          <w:szCs w:val="24"/>
          <w:lang w:eastAsia="en-IN"/>
        </w:rPr>
        <w:lastRenderedPageBreak/>
        <w:t>&lt;</w:t>
      </w:r>
      <w:proofErr w:type="gramStart"/>
      <w:r w:rsidRPr="000A20F8">
        <w:rPr>
          <w:rFonts w:eastAsia="Times New Roman" w:cstheme="minorHAnsi"/>
          <w:color w:val="333333"/>
          <w:sz w:val="24"/>
          <w:szCs w:val="24"/>
          <w:lang w:eastAsia="en-IN"/>
        </w:rPr>
        <w:t>exclusions</w:t>
      </w:r>
      <w:proofErr w:type="gramEnd"/>
      <w:r w:rsidRPr="000A20F8">
        <w:rPr>
          <w:rFonts w:eastAsia="Times New Roman" w:cstheme="minorHAnsi"/>
          <w:color w:val="333333"/>
          <w:sz w:val="24"/>
          <w:szCs w:val="24"/>
          <w:lang w:eastAsia="en-IN"/>
        </w:rPr>
        <w:t>&gt;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color w:val="333333"/>
          <w:sz w:val="24"/>
          <w:szCs w:val="24"/>
          <w:lang w:eastAsia="en-IN"/>
        </w:rPr>
        <w:t>&lt;</w:t>
      </w:r>
      <w:proofErr w:type="gramStart"/>
      <w:r w:rsidRPr="000A20F8">
        <w:rPr>
          <w:rFonts w:eastAsia="Times New Roman" w:cstheme="minorHAnsi"/>
          <w:color w:val="333333"/>
          <w:sz w:val="24"/>
          <w:szCs w:val="24"/>
          <w:lang w:eastAsia="en-IN"/>
        </w:rPr>
        <w:t>exclusion</w:t>
      </w:r>
      <w:proofErr w:type="gramEnd"/>
      <w:r w:rsidRPr="000A20F8">
        <w:rPr>
          <w:rFonts w:eastAsia="Times New Roman" w:cstheme="minorHAnsi"/>
          <w:color w:val="333333"/>
          <w:sz w:val="24"/>
          <w:szCs w:val="24"/>
          <w:lang w:eastAsia="en-IN"/>
        </w:rPr>
        <w:t>&gt;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color w:val="333333"/>
          <w:sz w:val="24"/>
          <w:szCs w:val="24"/>
          <w:lang w:eastAsia="en-IN"/>
        </w:rPr>
        <w:t>&lt;</w:t>
      </w:r>
      <w:proofErr w:type="spellStart"/>
      <w:r w:rsidRPr="000A20F8">
        <w:rPr>
          <w:rFonts w:eastAsia="Times New Roman" w:cstheme="minorHAnsi"/>
          <w:color w:val="333333"/>
          <w:sz w:val="24"/>
          <w:szCs w:val="24"/>
          <w:lang w:eastAsia="en-IN"/>
        </w:rPr>
        <w:t>groupId</w:t>
      </w:r>
      <w:proofErr w:type="spellEnd"/>
      <w:r w:rsidRPr="000A20F8">
        <w:rPr>
          <w:rFonts w:eastAsia="Times New Roman" w:cstheme="minorHAnsi"/>
          <w:color w:val="333333"/>
          <w:sz w:val="24"/>
          <w:szCs w:val="24"/>
          <w:lang w:eastAsia="en-IN"/>
        </w:rPr>
        <w:t>&gt;</w:t>
      </w:r>
      <w:proofErr w:type="spellStart"/>
      <w:r w:rsidRPr="000A20F8">
        <w:rPr>
          <w:rFonts w:eastAsia="Times New Roman" w:cstheme="minorHAnsi"/>
          <w:color w:val="333333"/>
          <w:sz w:val="24"/>
          <w:szCs w:val="24"/>
          <w:lang w:eastAsia="en-IN"/>
        </w:rPr>
        <w:t>org.junit.vintage</w:t>
      </w:r>
      <w:proofErr w:type="spellEnd"/>
      <w:r w:rsidRPr="000A20F8">
        <w:rPr>
          <w:rFonts w:eastAsia="Times New Roman" w:cstheme="minorHAnsi"/>
          <w:color w:val="333333"/>
          <w:sz w:val="24"/>
          <w:szCs w:val="24"/>
          <w:lang w:eastAsia="en-IN"/>
        </w:rPr>
        <w:t>&lt;/</w:t>
      </w:r>
      <w:proofErr w:type="spellStart"/>
      <w:r w:rsidRPr="000A20F8">
        <w:rPr>
          <w:rFonts w:eastAsia="Times New Roman" w:cstheme="minorHAnsi"/>
          <w:color w:val="333333"/>
          <w:sz w:val="24"/>
          <w:szCs w:val="24"/>
          <w:lang w:eastAsia="en-IN"/>
        </w:rPr>
        <w:t>groupId</w:t>
      </w:r>
      <w:proofErr w:type="spellEnd"/>
      <w:r w:rsidRPr="000A20F8">
        <w:rPr>
          <w:rFonts w:eastAsia="Times New Roman" w:cstheme="minorHAnsi"/>
          <w:color w:val="333333"/>
          <w:sz w:val="24"/>
          <w:szCs w:val="24"/>
          <w:lang w:eastAsia="en-IN"/>
        </w:rPr>
        <w:t>&gt;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333333"/>
          <w:sz w:val="24"/>
          <w:szCs w:val="24"/>
          <w:lang w:eastAsia="en-IN"/>
        </w:rPr>
      </w:pPr>
      <w:r w:rsidRPr="000A20F8">
        <w:rPr>
          <w:rFonts w:eastAsia="Times New Roman" w:cstheme="minorHAnsi"/>
          <w:color w:val="333333"/>
          <w:sz w:val="24"/>
          <w:szCs w:val="24"/>
          <w:lang w:eastAsia="en-IN"/>
        </w:rPr>
        <w:t>&lt;</w:t>
      </w:r>
      <w:proofErr w:type="spellStart"/>
      <w:proofErr w:type="gramStart"/>
      <w:r w:rsidRPr="000A20F8">
        <w:rPr>
          <w:rFonts w:eastAsia="Times New Roman" w:cstheme="minorHAnsi"/>
          <w:color w:val="333333"/>
          <w:sz w:val="24"/>
          <w:szCs w:val="24"/>
          <w:lang w:eastAsia="en-IN"/>
        </w:rPr>
        <w:t>artifactId</w:t>
      </w:r>
      <w:proofErr w:type="spellEnd"/>
      <w:r w:rsidRPr="000A20F8">
        <w:rPr>
          <w:rFonts w:eastAsia="Times New Roman" w:cstheme="minorHAnsi"/>
          <w:color w:val="333333"/>
          <w:sz w:val="24"/>
          <w:szCs w:val="24"/>
          <w:lang w:eastAsia="en-IN"/>
        </w:rPr>
        <w:t>&gt;</w:t>
      </w:r>
      <w:proofErr w:type="spellStart"/>
      <w:proofErr w:type="gramEnd"/>
      <w:r w:rsidRPr="000A20F8">
        <w:rPr>
          <w:rFonts w:eastAsia="Times New Roman" w:cstheme="minorHAnsi"/>
          <w:color w:val="333333"/>
          <w:sz w:val="24"/>
          <w:szCs w:val="24"/>
          <w:lang w:eastAsia="en-IN"/>
        </w:rPr>
        <w:t>junit</w:t>
      </w:r>
      <w:proofErr w:type="spellEnd"/>
      <w:r w:rsidRPr="000A20F8">
        <w:rPr>
          <w:rFonts w:eastAsia="Times New Roman" w:cstheme="minorHAnsi"/>
          <w:color w:val="333333"/>
          <w:sz w:val="24"/>
          <w:szCs w:val="24"/>
          <w:lang w:eastAsia="en-IN"/>
        </w:rPr>
        <w:t>-vintage-engine&lt;/</w:t>
      </w:r>
      <w:proofErr w:type="spellStart"/>
      <w:r w:rsidRPr="000A20F8">
        <w:rPr>
          <w:rFonts w:eastAsia="Times New Roman" w:cstheme="minorHAnsi"/>
          <w:color w:val="333333"/>
          <w:sz w:val="24"/>
          <w:szCs w:val="24"/>
          <w:lang w:eastAsia="en-IN"/>
        </w:rPr>
        <w:t>artifactId</w:t>
      </w:r>
      <w:proofErr w:type="spellEnd"/>
      <w:r w:rsidRPr="000A20F8">
        <w:rPr>
          <w:rFonts w:eastAsia="Times New Roman" w:cstheme="minorHAnsi"/>
          <w:color w:val="333333"/>
          <w:sz w:val="24"/>
          <w:szCs w:val="24"/>
          <w:lang w:eastAsia="en-IN"/>
        </w:rPr>
        <w:t>&gt;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
    <w:p w:rsidR="000A20F8" w:rsidRPr="000A20F8" w:rsidRDefault="000A20F8" w:rsidP="000A20F8">
      <w:pPr>
        <w:shd w:val="clear" w:color="auto" w:fill="FFFFFF"/>
        <w:spacing w:after="0" w:line="240" w:lineRule="auto"/>
        <w:rPr>
          <w:rFonts w:eastAsia="Times New Roman" w:cstheme="minorHAnsi"/>
          <w:color w:val="333333"/>
          <w:sz w:val="24"/>
          <w:szCs w:val="24"/>
          <w:lang w:eastAsia="en-IN"/>
        </w:rPr>
      </w:pPr>
      <w:ins w:id="0" w:author="Unknown">
        <w:r w:rsidRPr="000A20F8">
          <w:rPr>
            <w:rFonts w:eastAsia="Times New Roman" w:cstheme="minorHAnsi"/>
            <w:color w:val="333333"/>
            <w:sz w:val="24"/>
            <w:szCs w:val="24"/>
            <w:lang w:eastAsia="en-IN"/>
          </w:rPr>
          <w:br/>
        </w:r>
      </w:ins>
      <w:r w:rsidRPr="000A20F8">
        <w:rPr>
          <w:rFonts w:eastAsia="Times New Roman" w:cstheme="minorHAnsi"/>
          <w:color w:val="333333"/>
          <w:sz w:val="24"/>
          <w:szCs w:val="24"/>
          <w:lang w:eastAsia="en-IN"/>
        </w:rPr>
        <w:t>This is the JWT we will be creating if the authentication is successful.</w:t>
      </w:r>
      <w:r w:rsidRPr="000A20F8">
        <w:rPr>
          <w:rFonts w:eastAsia="Times New Roman" w:cstheme="minorHAnsi"/>
          <w:color w:val="333333"/>
          <w:sz w:val="24"/>
          <w:szCs w:val="24"/>
          <w:lang w:eastAsia="en-IN"/>
        </w:rPr>
        <w:br/>
      </w:r>
      <w:r w:rsidRPr="000A20F8">
        <w:rPr>
          <w:rFonts w:eastAsia="Times New Roman" w:cstheme="minorHAnsi"/>
          <w:noProof/>
          <w:color w:val="333333"/>
          <w:sz w:val="24"/>
          <w:szCs w:val="24"/>
          <w:lang w:eastAsia="en-IN"/>
        </w:rPr>
        <w:drawing>
          <wp:inline distT="0" distB="0" distL="0" distR="0" wp14:anchorId="6171535C" wp14:editId="5397E0E3">
            <wp:extent cx="1620000" cy="3386029"/>
            <wp:effectExtent l="0" t="0" r="0" b="5080"/>
            <wp:docPr id="9" name="Picture 9" descr="https://www.javainuse.com/static/series-4-1-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avainuse.com/static/series-4-1-mi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0299" cy="3386654"/>
                    </a:xfrm>
                    <a:prstGeom prst="rect">
                      <a:avLst/>
                    </a:prstGeom>
                    <a:noFill/>
                    <a:ln>
                      <a:noFill/>
                    </a:ln>
                  </pic:spPr>
                </pic:pic>
              </a:graphicData>
            </a:graphic>
          </wp:inline>
        </w:drawing>
      </w:r>
      <w:r w:rsidRPr="000A20F8">
        <w:rPr>
          <w:rFonts w:eastAsia="Times New Roman" w:cstheme="minorHAnsi"/>
          <w:color w:val="333333"/>
          <w:sz w:val="24"/>
          <w:szCs w:val="24"/>
          <w:lang w:eastAsia="en-IN"/>
        </w:rPr>
        <w:br/>
        <w:t xml:space="preserve">In the </w:t>
      </w:r>
      <w:proofErr w:type="spellStart"/>
      <w:r w:rsidRPr="000A20F8">
        <w:rPr>
          <w:rFonts w:eastAsia="Times New Roman" w:cstheme="minorHAnsi"/>
          <w:color w:val="333333"/>
          <w:sz w:val="24"/>
          <w:szCs w:val="24"/>
          <w:lang w:eastAsia="en-IN"/>
        </w:rPr>
        <w:t>application.properties</w:t>
      </w:r>
      <w:proofErr w:type="spellEnd"/>
      <w:r w:rsidRPr="000A20F8">
        <w:rPr>
          <w:rFonts w:eastAsia="Times New Roman" w:cstheme="minorHAnsi"/>
          <w:color w:val="333333"/>
          <w:sz w:val="24"/>
          <w:szCs w:val="24"/>
          <w:lang w:eastAsia="en-IN"/>
        </w:rPr>
        <w:t xml:space="preserve"> file specify the value for secret key and the expiration time.</w:t>
      </w:r>
    </w:p>
    <w:p w:rsidR="000A20F8" w:rsidRPr="000A20F8" w:rsidRDefault="000A20F8" w:rsidP="000A20F8">
      <w:pPr>
        <w:numPr>
          <w:ilvl w:val="0"/>
          <w:numId w:val="2"/>
        </w:numPr>
        <w:spacing w:after="0" w:line="240" w:lineRule="auto"/>
        <w:ind w:left="270"/>
        <w:rPr>
          <w:rFonts w:eastAsia="Times New Roman" w:cstheme="minorHAnsi"/>
          <w:color w:val="333333"/>
          <w:sz w:val="24"/>
          <w:szCs w:val="24"/>
          <w:lang w:eastAsia="en-IN"/>
        </w:rPr>
      </w:pPr>
      <w:r w:rsidRPr="000A20F8">
        <w:rPr>
          <w:rFonts w:eastAsia="Times New Roman" w:cstheme="minorHAnsi"/>
          <w:b/>
          <w:bCs/>
          <w:color w:val="333333"/>
          <w:sz w:val="24"/>
          <w:szCs w:val="24"/>
          <w:lang w:eastAsia="en-IN"/>
        </w:rPr>
        <w:t>Secret Key - </w:t>
      </w:r>
      <w:r w:rsidRPr="000A20F8">
        <w:rPr>
          <w:rFonts w:eastAsia="Times New Roman" w:cstheme="minorHAnsi"/>
          <w:color w:val="333333"/>
          <w:sz w:val="24"/>
          <w:szCs w:val="24"/>
          <w:lang w:eastAsia="en-IN"/>
        </w:rPr>
        <w:t>In </w:t>
      </w:r>
      <w:hyperlink r:id="rId9" w:history="1">
        <w:r w:rsidRPr="000A20F8">
          <w:rPr>
            <w:rFonts w:eastAsia="Times New Roman" w:cstheme="minorHAnsi"/>
            <w:color w:val="59C1DC"/>
            <w:sz w:val="24"/>
            <w:szCs w:val="24"/>
            <w:u w:val="single"/>
            <w:lang w:eastAsia="en-IN"/>
          </w:rPr>
          <w:t>Understanding JWT Structure Tutorial</w:t>
        </w:r>
      </w:hyperlink>
      <w:r w:rsidRPr="000A20F8">
        <w:rPr>
          <w:rFonts w:eastAsia="Times New Roman" w:cstheme="minorHAnsi"/>
          <w:color w:val="333333"/>
          <w:sz w:val="24"/>
          <w:szCs w:val="24"/>
          <w:lang w:eastAsia="en-IN"/>
        </w:rPr>
        <w:t xml:space="preserve"> we had created the signature for the JWT using </w:t>
      </w:r>
      <w:proofErr w:type="gramStart"/>
      <w:r w:rsidRPr="000A20F8">
        <w:rPr>
          <w:rFonts w:eastAsia="Times New Roman" w:cstheme="minorHAnsi"/>
          <w:color w:val="333333"/>
          <w:sz w:val="24"/>
          <w:szCs w:val="24"/>
          <w:lang w:eastAsia="en-IN"/>
        </w:rPr>
        <w:t>HS512Algo(</w:t>
      </w:r>
      <w:proofErr w:type="gramEnd"/>
      <w:r w:rsidRPr="000A20F8">
        <w:rPr>
          <w:rFonts w:eastAsia="Times New Roman" w:cstheme="minorHAnsi"/>
          <w:color w:val="333333"/>
          <w:sz w:val="24"/>
          <w:szCs w:val="24"/>
          <w:lang w:eastAsia="en-IN"/>
        </w:rPr>
        <w:t>Header + Payload + Secret Key).</w:t>
      </w:r>
      <w:r w:rsidRPr="000A20F8">
        <w:rPr>
          <w:rFonts w:eastAsia="Times New Roman" w:cstheme="minorHAnsi"/>
          <w:color w:val="333333"/>
          <w:sz w:val="24"/>
          <w:szCs w:val="24"/>
          <w:lang w:eastAsia="en-IN"/>
        </w:rPr>
        <w:br/>
        <w:t>The JWT has this signature present. If any user intercepts and tampers with the payload, then he cannot change the signature as he does not have the secret key. So the server which has the secret key will know that the JWT has been tampered with as the signature created by it using the secret key will not match the secret key in the JWT.</w:t>
      </w:r>
      <w:r w:rsidRPr="000A20F8">
        <w:rPr>
          <w:rFonts w:eastAsia="Times New Roman" w:cstheme="minorHAnsi"/>
          <w:color w:val="333333"/>
          <w:sz w:val="24"/>
          <w:szCs w:val="24"/>
          <w:lang w:eastAsia="en-IN"/>
        </w:rPr>
        <w:br/>
      </w:r>
      <w:r w:rsidRPr="000A20F8">
        <w:rPr>
          <w:rFonts w:eastAsia="Times New Roman" w:cstheme="minorHAnsi"/>
          <w:b/>
          <w:bCs/>
          <w:color w:val="333333"/>
          <w:sz w:val="24"/>
          <w:szCs w:val="24"/>
          <w:lang w:eastAsia="en-IN"/>
        </w:rPr>
        <w:t xml:space="preserve">Our secret key value will be </w:t>
      </w:r>
      <w:proofErr w:type="spellStart"/>
      <w:r w:rsidRPr="000A20F8">
        <w:rPr>
          <w:rFonts w:eastAsia="Times New Roman" w:cstheme="minorHAnsi"/>
          <w:b/>
          <w:bCs/>
          <w:color w:val="333333"/>
          <w:sz w:val="24"/>
          <w:szCs w:val="24"/>
          <w:lang w:eastAsia="en-IN"/>
        </w:rPr>
        <w:t>javainuse</w:t>
      </w:r>
      <w:proofErr w:type="spellEnd"/>
    </w:p>
    <w:p w:rsidR="000A20F8" w:rsidRPr="000A20F8" w:rsidRDefault="000A20F8" w:rsidP="000A20F8">
      <w:pPr>
        <w:numPr>
          <w:ilvl w:val="0"/>
          <w:numId w:val="2"/>
        </w:numPr>
        <w:spacing w:after="0" w:line="240" w:lineRule="auto"/>
        <w:ind w:left="270"/>
        <w:rPr>
          <w:rFonts w:eastAsia="Times New Roman" w:cstheme="minorHAnsi"/>
          <w:color w:val="333333"/>
          <w:sz w:val="24"/>
          <w:szCs w:val="24"/>
          <w:lang w:eastAsia="en-IN"/>
        </w:rPr>
      </w:pPr>
      <w:r w:rsidRPr="000A20F8">
        <w:rPr>
          <w:rFonts w:eastAsia="Times New Roman" w:cstheme="minorHAnsi"/>
          <w:b/>
          <w:bCs/>
          <w:color w:val="333333"/>
          <w:sz w:val="24"/>
          <w:szCs w:val="24"/>
          <w:lang w:eastAsia="en-IN"/>
        </w:rPr>
        <w:t>Expiration Time - </w:t>
      </w:r>
      <w:r w:rsidRPr="000A20F8">
        <w:rPr>
          <w:rFonts w:eastAsia="Times New Roman" w:cstheme="minorHAnsi"/>
          <w:color w:val="333333"/>
          <w:sz w:val="24"/>
          <w:szCs w:val="24"/>
          <w:lang w:eastAsia="en-IN"/>
        </w:rPr>
        <w:t>This the time for which we want the generated JWT to be valid for. This will be in milliseconds. </w:t>
      </w:r>
      <w:r w:rsidRPr="000A20F8">
        <w:rPr>
          <w:rFonts w:eastAsia="Times New Roman" w:cstheme="minorHAnsi"/>
          <w:b/>
          <w:bCs/>
          <w:color w:val="333333"/>
          <w:sz w:val="24"/>
          <w:szCs w:val="24"/>
          <w:lang w:eastAsia="en-IN"/>
        </w:rPr>
        <w:t>Suppose we want the JWT to be valid for 5 hours, then we will specify this value as 18000000</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spellStart"/>
      <w:r w:rsidRPr="000A20F8">
        <w:rPr>
          <w:rFonts w:eastAsia="Times New Roman" w:cstheme="minorHAnsi"/>
          <w:color w:val="333333"/>
          <w:sz w:val="24"/>
          <w:szCs w:val="24"/>
          <w:lang w:eastAsia="en-IN"/>
        </w:rPr>
        <w:t>jwt.secret</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javainuse</w:t>
      </w:r>
      <w:proofErr w:type="spell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spellStart"/>
      <w:r w:rsidRPr="000A20F8">
        <w:rPr>
          <w:rFonts w:eastAsia="Times New Roman" w:cstheme="minorHAnsi"/>
          <w:color w:val="333333"/>
          <w:sz w:val="24"/>
          <w:szCs w:val="24"/>
          <w:lang w:eastAsia="en-IN"/>
        </w:rPr>
        <w:t>jwt.jwtExpirationInMs</w:t>
      </w:r>
      <w:proofErr w:type="spellEnd"/>
      <w:r w:rsidRPr="000A20F8">
        <w:rPr>
          <w:rFonts w:eastAsia="Times New Roman" w:cstheme="minorHAnsi"/>
          <w:color w:val="333333"/>
          <w:sz w:val="24"/>
          <w:szCs w:val="24"/>
          <w:lang w:eastAsia="en-IN"/>
        </w:rPr>
        <w:t>=18000000</w:t>
      </w:r>
    </w:p>
    <w:p w:rsidR="000A20F8" w:rsidRPr="000A20F8" w:rsidRDefault="000A20F8" w:rsidP="000A20F8">
      <w:pPr>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 xml:space="preserve">Create the </w:t>
      </w:r>
      <w:proofErr w:type="spellStart"/>
      <w:r w:rsidRPr="000A20F8">
        <w:rPr>
          <w:rFonts w:eastAsia="Times New Roman" w:cstheme="minorHAnsi"/>
          <w:color w:val="333333"/>
          <w:sz w:val="24"/>
          <w:szCs w:val="24"/>
          <w:lang w:eastAsia="en-IN"/>
        </w:rPr>
        <w:t>JWTUtil</w:t>
      </w:r>
      <w:proofErr w:type="spellEnd"/>
      <w:r w:rsidRPr="000A20F8">
        <w:rPr>
          <w:rFonts w:eastAsia="Times New Roman" w:cstheme="minorHAnsi"/>
          <w:color w:val="333333"/>
          <w:sz w:val="24"/>
          <w:szCs w:val="24"/>
          <w:lang w:eastAsia="en-IN"/>
        </w:rPr>
        <w:t xml:space="preserve"> class. As the name suggest this class will have utility methods corresponding to the JWT like create JWT, check if JWT is valid.</w:t>
      </w:r>
      <w:r w:rsidRPr="000A20F8">
        <w:rPr>
          <w:rFonts w:eastAsia="Times New Roman" w:cstheme="minorHAnsi"/>
          <w:color w:val="333333"/>
          <w:sz w:val="24"/>
          <w:szCs w:val="24"/>
          <w:lang w:eastAsia="en-IN"/>
        </w:rPr>
        <w:br/>
        <w:t>Currently we will be defining only the methods to create the JWT. Other methods we will be creating later as needed.</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package</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com.javainuse.springbootsecurity.config</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java.util.Collection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lastRenderedPageBreak/>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java.util.Date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java.util.HashMap</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java.util.Map</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org.springframework.beans.factory.annotation.Value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org.springframework.security.core.GrantedAuthority</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org.springframework.security.core.authority.SimpleGrantedAuthority;</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org.springframework.security.core.userdetails.UserDetails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org.springframework.stereotype.Service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io.jsonwebtoken.Jwts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io.jsonwebtoken.SignatureAlgorithm</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@Service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class </w:t>
      </w:r>
      <w:proofErr w:type="spellStart"/>
      <w:r w:rsidRPr="000A20F8">
        <w:rPr>
          <w:rFonts w:eastAsia="Times New Roman" w:cstheme="minorHAnsi"/>
          <w:color w:val="333333"/>
          <w:sz w:val="24"/>
          <w:szCs w:val="24"/>
          <w:lang w:eastAsia="en-IN"/>
        </w:rPr>
        <w:t>JwtUtil</w:t>
      </w:r>
      <w:proofErr w:type="spellEnd"/>
      <w:r w:rsidRPr="000A20F8">
        <w:rPr>
          <w:rFonts w:eastAsia="Times New Roman" w:cstheme="minorHAnsi"/>
          <w:color w:val="333333"/>
          <w:sz w:val="24"/>
          <w:szCs w:val="24"/>
          <w:lang w:eastAsia="en-IN"/>
        </w:rPr>
        <w:t xml:space="preserv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private</w:t>
      </w:r>
      <w:proofErr w:type="gramEnd"/>
      <w:r w:rsidRPr="000A20F8">
        <w:rPr>
          <w:rFonts w:eastAsia="Times New Roman" w:cstheme="minorHAnsi"/>
          <w:color w:val="333333"/>
          <w:sz w:val="24"/>
          <w:szCs w:val="24"/>
          <w:lang w:eastAsia="en-IN"/>
        </w:rPr>
        <w:t xml:space="preserve"> String secret;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private</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int</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jwtExpirationInMs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@Value(</w:t>
      </w:r>
      <w:proofErr w:type="gram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jwt.secret</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void </w:t>
      </w:r>
      <w:proofErr w:type="spellStart"/>
      <w:r w:rsidRPr="000A20F8">
        <w:rPr>
          <w:rFonts w:eastAsia="Times New Roman" w:cstheme="minorHAnsi"/>
          <w:color w:val="333333"/>
          <w:sz w:val="24"/>
          <w:szCs w:val="24"/>
          <w:lang w:eastAsia="en-IN"/>
        </w:rPr>
        <w:t>setSecret</w:t>
      </w:r>
      <w:proofErr w:type="spellEnd"/>
      <w:r w:rsidRPr="000A20F8">
        <w:rPr>
          <w:rFonts w:eastAsia="Times New Roman" w:cstheme="minorHAnsi"/>
          <w:color w:val="333333"/>
          <w:sz w:val="24"/>
          <w:szCs w:val="24"/>
          <w:lang w:eastAsia="en-IN"/>
        </w:rPr>
        <w:t>(String secret)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r w:rsidRPr="000A20F8">
        <w:rPr>
          <w:rFonts w:eastAsia="Times New Roman" w:cstheme="minorHAnsi"/>
          <w:color w:val="333333"/>
          <w:sz w:val="24"/>
          <w:szCs w:val="24"/>
          <w:lang w:eastAsia="en-IN"/>
        </w:rPr>
        <w:t>this.secret</w:t>
      </w:r>
      <w:proofErr w:type="spellEnd"/>
      <w:r w:rsidRPr="000A20F8">
        <w:rPr>
          <w:rFonts w:eastAsia="Times New Roman" w:cstheme="minorHAnsi"/>
          <w:color w:val="333333"/>
          <w:sz w:val="24"/>
          <w:szCs w:val="24"/>
          <w:lang w:eastAsia="en-IN"/>
        </w:rPr>
        <w:t xml:space="preserve"> = secret;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@Value(</w:t>
      </w:r>
      <w:proofErr w:type="gram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jwt.expirationDateInMs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void </w:t>
      </w:r>
      <w:proofErr w:type="spellStart"/>
      <w:r w:rsidRPr="000A20F8">
        <w:rPr>
          <w:rFonts w:eastAsia="Times New Roman" w:cstheme="minorHAnsi"/>
          <w:color w:val="333333"/>
          <w:sz w:val="24"/>
          <w:szCs w:val="24"/>
          <w:lang w:eastAsia="en-IN"/>
        </w:rPr>
        <w:t>setJwtExpirationInMs</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int</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jwtExpirationInMs</w:t>
      </w:r>
      <w:proofErr w:type="spellEnd"/>
      <w:r w:rsidRPr="000A20F8">
        <w:rPr>
          <w:rFonts w:eastAsia="Times New Roman" w:cstheme="minorHAnsi"/>
          <w:color w:val="333333"/>
          <w:sz w:val="24"/>
          <w:szCs w:val="24"/>
          <w:lang w:eastAsia="en-IN"/>
        </w:rPr>
        <w: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r w:rsidRPr="000A20F8">
        <w:rPr>
          <w:rFonts w:eastAsia="Times New Roman" w:cstheme="minorHAnsi"/>
          <w:color w:val="333333"/>
          <w:sz w:val="24"/>
          <w:szCs w:val="24"/>
          <w:lang w:eastAsia="en-IN"/>
        </w:rPr>
        <w:t>this.jwtExpirationInMs</w:t>
      </w:r>
      <w:proofErr w:type="spellEnd"/>
      <w:r w:rsidRPr="000A20F8">
        <w:rPr>
          <w:rFonts w:eastAsia="Times New Roman" w:cstheme="minorHAnsi"/>
          <w:color w:val="333333"/>
          <w:sz w:val="24"/>
          <w:szCs w:val="24"/>
          <w:lang w:eastAsia="en-IN"/>
        </w:rPr>
        <w:t xml:space="preserve"> = </w:t>
      </w:r>
      <w:proofErr w:type="spellStart"/>
      <w:r w:rsidRPr="000A20F8">
        <w:rPr>
          <w:rFonts w:eastAsia="Times New Roman" w:cstheme="minorHAnsi"/>
          <w:color w:val="333333"/>
          <w:sz w:val="24"/>
          <w:szCs w:val="24"/>
          <w:lang w:eastAsia="en-IN"/>
        </w:rPr>
        <w:t>jwtExpirationInMs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 generate token for user</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String </w:t>
      </w:r>
      <w:proofErr w:type="spellStart"/>
      <w:r w:rsidRPr="000A20F8">
        <w:rPr>
          <w:rFonts w:eastAsia="Times New Roman" w:cstheme="minorHAnsi"/>
          <w:color w:val="333333"/>
          <w:sz w:val="24"/>
          <w:szCs w:val="24"/>
          <w:lang w:eastAsia="en-IN"/>
        </w:rPr>
        <w:t>generateToken</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UserDetails</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userDetails</w:t>
      </w:r>
      <w:proofErr w:type="spellEnd"/>
      <w:r w:rsidRPr="000A20F8">
        <w:rPr>
          <w:rFonts w:eastAsia="Times New Roman" w:cstheme="minorHAnsi"/>
          <w:color w:val="333333"/>
          <w:sz w:val="24"/>
          <w:szCs w:val="24"/>
          <w:lang w:eastAsia="en-IN"/>
        </w:rPr>
        <w: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 xml:space="preserve">Map&lt;String, Object&gt; claims = new </w:t>
      </w:r>
      <w:proofErr w:type="spellStart"/>
      <w:r w:rsidRPr="000A20F8">
        <w:rPr>
          <w:rFonts w:eastAsia="Times New Roman" w:cstheme="minorHAnsi"/>
          <w:color w:val="333333"/>
          <w:sz w:val="24"/>
          <w:szCs w:val="24"/>
          <w:lang w:eastAsia="en-IN"/>
        </w:rPr>
        <w:t>HashMap</w:t>
      </w:r>
      <w:proofErr w:type="spellEnd"/>
      <w:r w:rsidRPr="000A20F8">
        <w:rPr>
          <w:rFonts w:eastAsia="Times New Roman" w:cstheme="minorHAnsi"/>
          <w:color w:val="333333"/>
          <w:sz w:val="24"/>
          <w:szCs w:val="24"/>
          <w:lang w:eastAsia="en-IN"/>
        </w:rPr>
        <w:t>&lt;</w:t>
      </w:r>
      <w:proofErr w:type="gramStart"/>
      <w:r w:rsidRPr="000A20F8">
        <w:rPr>
          <w:rFonts w:eastAsia="Times New Roman" w:cstheme="minorHAnsi"/>
          <w:color w:val="333333"/>
          <w:sz w:val="24"/>
          <w:szCs w:val="24"/>
          <w:lang w:eastAsia="en-IN"/>
        </w:rPr>
        <w:t>&gt;(</w:t>
      </w:r>
      <w:proofErr w:type="gram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Collection&lt;?</w:t>
      </w:r>
      <w:proofErr w:type="gramEnd"/>
      <w:r w:rsidRPr="000A20F8">
        <w:rPr>
          <w:rFonts w:eastAsia="Times New Roman" w:cstheme="minorHAnsi"/>
          <w:color w:val="333333"/>
          <w:sz w:val="24"/>
          <w:szCs w:val="24"/>
          <w:lang w:eastAsia="en-IN"/>
        </w:rPr>
        <w:t xml:space="preserve"> </w:t>
      </w:r>
      <w:proofErr w:type="gramStart"/>
      <w:r w:rsidRPr="000A20F8">
        <w:rPr>
          <w:rFonts w:eastAsia="Times New Roman" w:cstheme="minorHAnsi"/>
          <w:color w:val="333333"/>
          <w:sz w:val="24"/>
          <w:szCs w:val="24"/>
          <w:lang w:eastAsia="en-IN"/>
        </w:rPr>
        <w:t>extends</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GrantedAuthority</w:t>
      </w:r>
      <w:proofErr w:type="spellEnd"/>
      <w:r w:rsidRPr="000A20F8">
        <w:rPr>
          <w:rFonts w:eastAsia="Times New Roman" w:cstheme="minorHAnsi"/>
          <w:color w:val="333333"/>
          <w:sz w:val="24"/>
          <w:szCs w:val="24"/>
          <w:lang w:eastAsia="en-IN"/>
        </w:rPr>
        <w:t xml:space="preserve">&gt; roles = </w:t>
      </w:r>
      <w:proofErr w:type="spellStart"/>
      <w:r w:rsidRPr="000A20F8">
        <w:rPr>
          <w:rFonts w:eastAsia="Times New Roman" w:cstheme="minorHAnsi"/>
          <w:color w:val="333333"/>
          <w:sz w:val="24"/>
          <w:szCs w:val="24"/>
          <w:lang w:eastAsia="en-IN"/>
        </w:rPr>
        <w:t>userDetails.getAuthorities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if</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roles.contains</w:t>
      </w:r>
      <w:proofErr w:type="spellEnd"/>
      <w:r w:rsidRPr="000A20F8">
        <w:rPr>
          <w:rFonts w:eastAsia="Times New Roman" w:cstheme="minorHAnsi"/>
          <w:color w:val="333333"/>
          <w:sz w:val="24"/>
          <w:szCs w:val="24"/>
          <w:lang w:eastAsia="en-IN"/>
        </w:rPr>
        <w:t xml:space="preserve">(new </w:t>
      </w:r>
      <w:proofErr w:type="spellStart"/>
      <w:r w:rsidRPr="000A20F8">
        <w:rPr>
          <w:rFonts w:eastAsia="Times New Roman" w:cstheme="minorHAnsi"/>
          <w:color w:val="333333"/>
          <w:sz w:val="24"/>
          <w:szCs w:val="24"/>
          <w:lang w:eastAsia="en-IN"/>
        </w:rPr>
        <w:t>SimpleGrantedAuthority</w:t>
      </w:r>
      <w:proofErr w:type="spellEnd"/>
      <w:r w:rsidRPr="000A20F8">
        <w:rPr>
          <w:rFonts w:eastAsia="Times New Roman" w:cstheme="minorHAnsi"/>
          <w:color w:val="333333"/>
          <w:sz w:val="24"/>
          <w:szCs w:val="24"/>
          <w:lang w:eastAsia="en-IN"/>
        </w:rPr>
        <w:t>("ROLE_ADMIN")))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claims.put</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isAdmin</w:t>
      </w:r>
      <w:proofErr w:type="spellEnd"/>
      <w:r w:rsidRPr="000A20F8">
        <w:rPr>
          <w:rFonts w:eastAsia="Times New Roman" w:cstheme="minorHAnsi"/>
          <w:color w:val="333333"/>
          <w:sz w:val="24"/>
          <w:szCs w:val="24"/>
          <w:lang w:eastAsia="en-IN"/>
        </w:rPr>
        <w:t>", true);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if</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roles.contains</w:t>
      </w:r>
      <w:proofErr w:type="spellEnd"/>
      <w:r w:rsidRPr="000A20F8">
        <w:rPr>
          <w:rFonts w:eastAsia="Times New Roman" w:cstheme="minorHAnsi"/>
          <w:color w:val="333333"/>
          <w:sz w:val="24"/>
          <w:szCs w:val="24"/>
          <w:lang w:eastAsia="en-IN"/>
        </w:rPr>
        <w:t xml:space="preserve">(new </w:t>
      </w:r>
      <w:proofErr w:type="spellStart"/>
      <w:r w:rsidRPr="000A20F8">
        <w:rPr>
          <w:rFonts w:eastAsia="Times New Roman" w:cstheme="minorHAnsi"/>
          <w:color w:val="333333"/>
          <w:sz w:val="24"/>
          <w:szCs w:val="24"/>
          <w:lang w:eastAsia="en-IN"/>
        </w:rPr>
        <w:t>SimpleGrantedAuthority</w:t>
      </w:r>
      <w:proofErr w:type="spellEnd"/>
      <w:r w:rsidRPr="000A20F8">
        <w:rPr>
          <w:rFonts w:eastAsia="Times New Roman" w:cstheme="minorHAnsi"/>
          <w:color w:val="333333"/>
          <w:sz w:val="24"/>
          <w:szCs w:val="24"/>
          <w:lang w:eastAsia="en-IN"/>
        </w:rPr>
        <w:t>("ROLE_USER")))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claims.put</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isUser</w:t>
      </w:r>
      <w:proofErr w:type="spellEnd"/>
      <w:r w:rsidRPr="000A20F8">
        <w:rPr>
          <w:rFonts w:eastAsia="Times New Roman" w:cstheme="minorHAnsi"/>
          <w:color w:val="333333"/>
          <w:sz w:val="24"/>
          <w:szCs w:val="24"/>
          <w:lang w:eastAsia="en-IN"/>
        </w:rPr>
        <w:t>", true);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return</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doGenerateToken</w:t>
      </w:r>
      <w:proofErr w:type="spellEnd"/>
      <w:r w:rsidRPr="000A20F8">
        <w:rPr>
          <w:rFonts w:eastAsia="Times New Roman" w:cstheme="minorHAnsi"/>
          <w:color w:val="333333"/>
          <w:sz w:val="24"/>
          <w:szCs w:val="24"/>
          <w:lang w:eastAsia="en-IN"/>
        </w:rPr>
        <w:t xml:space="preserve">(claims, </w:t>
      </w:r>
      <w:proofErr w:type="spellStart"/>
      <w:r w:rsidRPr="000A20F8">
        <w:rPr>
          <w:rFonts w:eastAsia="Times New Roman" w:cstheme="minorHAnsi"/>
          <w:color w:val="333333"/>
          <w:sz w:val="24"/>
          <w:szCs w:val="24"/>
          <w:lang w:eastAsia="en-IN"/>
        </w:rPr>
        <w:t>userDetails.getUsername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private</w:t>
      </w:r>
      <w:proofErr w:type="gramEnd"/>
      <w:r w:rsidRPr="000A20F8">
        <w:rPr>
          <w:rFonts w:eastAsia="Times New Roman" w:cstheme="minorHAnsi"/>
          <w:color w:val="333333"/>
          <w:sz w:val="24"/>
          <w:szCs w:val="24"/>
          <w:lang w:eastAsia="en-IN"/>
        </w:rPr>
        <w:t xml:space="preserve"> String </w:t>
      </w:r>
      <w:proofErr w:type="spellStart"/>
      <w:r w:rsidRPr="000A20F8">
        <w:rPr>
          <w:rFonts w:eastAsia="Times New Roman" w:cstheme="minorHAnsi"/>
          <w:color w:val="333333"/>
          <w:sz w:val="24"/>
          <w:szCs w:val="24"/>
          <w:lang w:eastAsia="en-IN"/>
        </w:rPr>
        <w:t>doGenerateToken</w:t>
      </w:r>
      <w:proofErr w:type="spellEnd"/>
      <w:r w:rsidRPr="000A20F8">
        <w:rPr>
          <w:rFonts w:eastAsia="Times New Roman" w:cstheme="minorHAnsi"/>
          <w:color w:val="333333"/>
          <w:sz w:val="24"/>
          <w:szCs w:val="24"/>
          <w:lang w:eastAsia="en-IN"/>
        </w:rPr>
        <w:t>(Map&lt;String, Object&gt; claims, String subject)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lastRenderedPageBreak/>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return</w:t>
      </w:r>
      <w:proofErr w:type="gramEnd"/>
      <w:r w:rsidRPr="000A20F8">
        <w:rPr>
          <w:rFonts w:eastAsia="Times New Roman" w:cstheme="minorHAnsi"/>
          <w:color w:val="333333"/>
          <w:sz w:val="24"/>
          <w:szCs w:val="24"/>
          <w:lang w:eastAsia="en-IN"/>
        </w:rPr>
        <w:t xml:space="preserve"> Jwts.builder().setClaims(claims).setSubject(subject).setIssuedAt(new Date(</w:t>
      </w:r>
      <w:proofErr w:type="spellStart"/>
      <w:r w:rsidRPr="000A20F8">
        <w:rPr>
          <w:rFonts w:eastAsia="Times New Roman" w:cstheme="minorHAnsi"/>
          <w:color w:val="333333"/>
          <w:sz w:val="24"/>
          <w:szCs w:val="24"/>
          <w:lang w:eastAsia="en-IN"/>
        </w:rPr>
        <w:t>System.currentTimeMillis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w:t>
      </w:r>
      <w:proofErr w:type="spellStart"/>
      <w:proofErr w:type="gramStart"/>
      <w:r w:rsidRPr="000A20F8">
        <w:rPr>
          <w:rFonts w:eastAsia="Times New Roman" w:cstheme="minorHAnsi"/>
          <w:color w:val="333333"/>
          <w:sz w:val="24"/>
          <w:szCs w:val="24"/>
          <w:lang w:eastAsia="en-IN"/>
        </w:rPr>
        <w:t>setExpiration</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new Date(</w:t>
      </w:r>
      <w:proofErr w:type="spellStart"/>
      <w:r w:rsidRPr="000A20F8">
        <w:rPr>
          <w:rFonts w:eastAsia="Times New Roman" w:cstheme="minorHAnsi"/>
          <w:color w:val="333333"/>
          <w:sz w:val="24"/>
          <w:szCs w:val="24"/>
          <w:lang w:eastAsia="en-IN"/>
        </w:rPr>
        <w:t>System.currentTimeMillis</w:t>
      </w:r>
      <w:proofErr w:type="spellEnd"/>
      <w:r w:rsidRPr="000A20F8">
        <w:rPr>
          <w:rFonts w:eastAsia="Times New Roman" w:cstheme="minorHAnsi"/>
          <w:color w:val="333333"/>
          <w:sz w:val="24"/>
          <w:szCs w:val="24"/>
          <w:lang w:eastAsia="en-IN"/>
        </w:rPr>
        <w:t xml:space="preserve">() + </w:t>
      </w:r>
      <w:proofErr w:type="spellStart"/>
      <w:r w:rsidRPr="000A20F8">
        <w:rPr>
          <w:rFonts w:eastAsia="Times New Roman" w:cstheme="minorHAnsi"/>
          <w:color w:val="333333"/>
          <w:sz w:val="24"/>
          <w:szCs w:val="24"/>
          <w:lang w:eastAsia="en-IN"/>
        </w:rPr>
        <w:t>jwtExpirationInMs</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signWith</w:t>
      </w:r>
      <w:proofErr w:type="spellEnd"/>
      <w:r w:rsidRPr="000A20F8">
        <w:rPr>
          <w:rFonts w:eastAsia="Times New Roman" w:cstheme="minorHAnsi"/>
          <w:color w:val="333333"/>
          <w:sz w:val="24"/>
          <w:szCs w:val="24"/>
          <w:lang w:eastAsia="en-IN"/>
        </w:rPr>
        <w:t>(SignatureAlgorithm.HS512, secret).compact();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w:t>
      </w:r>
    </w:p>
    <w:p w:rsidR="000A20F8" w:rsidRPr="000A20F8" w:rsidRDefault="000A20F8" w:rsidP="000A20F8">
      <w:pPr>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 xml:space="preserve">Create the </w:t>
      </w:r>
      <w:proofErr w:type="spellStart"/>
      <w:r w:rsidRPr="000A20F8">
        <w:rPr>
          <w:rFonts w:eastAsia="Times New Roman" w:cstheme="minorHAnsi"/>
          <w:color w:val="333333"/>
          <w:sz w:val="24"/>
          <w:szCs w:val="24"/>
          <w:lang w:eastAsia="en-IN"/>
        </w:rPr>
        <w:t>AuthenticationRequest</w:t>
      </w:r>
      <w:proofErr w:type="spellEnd"/>
      <w:r w:rsidRPr="000A20F8">
        <w:rPr>
          <w:rFonts w:eastAsia="Times New Roman" w:cstheme="minorHAnsi"/>
          <w:color w:val="333333"/>
          <w:sz w:val="24"/>
          <w:szCs w:val="24"/>
          <w:lang w:eastAsia="en-IN"/>
        </w:rPr>
        <w:t xml:space="preserve"> class. The JSON input request provided by the user will be </w:t>
      </w:r>
      <w:proofErr w:type="spellStart"/>
      <w:r w:rsidRPr="000A20F8">
        <w:rPr>
          <w:rFonts w:eastAsia="Times New Roman" w:cstheme="minorHAnsi"/>
          <w:color w:val="333333"/>
          <w:sz w:val="24"/>
          <w:szCs w:val="24"/>
          <w:lang w:eastAsia="en-IN"/>
        </w:rPr>
        <w:t>unmarshalled</w:t>
      </w:r>
      <w:proofErr w:type="spellEnd"/>
      <w:r w:rsidRPr="000A20F8">
        <w:rPr>
          <w:rFonts w:eastAsia="Times New Roman" w:cstheme="minorHAnsi"/>
          <w:color w:val="333333"/>
          <w:sz w:val="24"/>
          <w:szCs w:val="24"/>
          <w:lang w:eastAsia="en-IN"/>
        </w:rPr>
        <w:t xml:space="preserve"> to Java Object using this class.</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package</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com.javainuse.springbootsecurity.model</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class </w:t>
      </w:r>
      <w:proofErr w:type="spellStart"/>
      <w:r w:rsidRPr="000A20F8">
        <w:rPr>
          <w:rFonts w:eastAsia="Times New Roman" w:cstheme="minorHAnsi"/>
          <w:color w:val="333333"/>
          <w:sz w:val="24"/>
          <w:szCs w:val="24"/>
          <w:lang w:eastAsia="en-IN"/>
        </w:rPr>
        <w:t>AuthenticationRequest</w:t>
      </w:r>
      <w:proofErr w:type="spellEnd"/>
      <w:r w:rsidRPr="000A20F8">
        <w:rPr>
          <w:rFonts w:eastAsia="Times New Roman" w:cstheme="minorHAnsi"/>
          <w:color w:val="333333"/>
          <w:sz w:val="24"/>
          <w:szCs w:val="24"/>
          <w:lang w:eastAsia="en-IN"/>
        </w:rPr>
        <w:t xml:space="preserv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private</w:t>
      </w:r>
      <w:proofErr w:type="gramEnd"/>
      <w:r w:rsidRPr="000A20F8">
        <w:rPr>
          <w:rFonts w:eastAsia="Times New Roman" w:cstheme="minorHAnsi"/>
          <w:color w:val="333333"/>
          <w:sz w:val="24"/>
          <w:szCs w:val="24"/>
          <w:lang w:eastAsia="en-IN"/>
        </w:rPr>
        <w:t xml:space="preserve"> String username;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private</w:t>
      </w:r>
      <w:proofErr w:type="gramEnd"/>
      <w:r w:rsidRPr="000A20F8">
        <w:rPr>
          <w:rFonts w:eastAsia="Times New Roman" w:cstheme="minorHAnsi"/>
          <w:color w:val="333333"/>
          <w:sz w:val="24"/>
          <w:szCs w:val="24"/>
          <w:lang w:eastAsia="en-IN"/>
        </w:rPr>
        <w:t xml:space="preserve"> String password;</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AuthenticationRequest</w:t>
      </w:r>
      <w:proofErr w:type="spellEnd"/>
      <w:r w:rsidRPr="000A20F8">
        <w:rPr>
          <w:rFonts w:eastAsia="Times New Roman" w:cstheme="minorHAnsi"/>
          <w:color w:val="333333"/>
          <w:sz w:val="24"/>
          <w:szCs w:val="24"/>
          <w:lang w:eastAsia="en-IN"/>
        </w:rPr>
        <w:t>(String username, String password)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r w:rsidRPr="000A20F8">
        <w:rPr>
          <w:rFonts w:eastAsia="Times New Roman" w:cstheme="minorHAnsi"/>
          <w:color w:val="333333"/>
          <w:sz w:val="24"/>
          <w:szCs w:val="24"/>
          <w:lang w:eastAsia="en-IN"/>
        </w:rPr>
        <w:t>this.username</w:t>
      </w:r>
      <w:proofErr w:type="spellEnd"/>
      <w:r w:rsidRPr="000A20F8">
        <w:rPr>
          <w:rFonts w:eastAsia="Times New Roman" w:cstheme="minorHAnsi"/>
          <w:color w:val="333333"/>
          <w:sz w:val="24"/>
          <w:szCs w:val="24"/>
          <w:lang w:eastAsia="en-IN"/>
        </w:rPr>
        <w:t xml:space="preserve"> = username;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r w:rsidRPr="000A20F8">
        <w:rPr>
          <w:rFonts w:eastAsia="Times New Roman" w:cstheme="minorHAnsi"/>
          <w:color w:val="333333"/>
          <w:sz w:val="24"/>
          <w:szCs w:val="24"/>
          <w:lang w:eastAsia="en-IN"/>
        </w:rPr>
        <w:t>this.password</w:t>
      </w:r>
      <w:proofErr w:type="spellEnd"/>
      <w:r w:rsidRPr="000A20F8">
        <w:rPr>
          <w:rFonts w:eastAsia="Times New Roman" w:cstheme="minorHAnsi"/>
          <w:color w:val="333333"/>
          <w:sz w:val="24"/>
          <w:szCs w:val="24"/>
          <w:lang w:eastAsia="en-IN"/>
        </w:rPr>
        <w:t xml:space="preserve"> = password;</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AuthenticationRequest</w:t>
      </w:r>
      <w:proofErr w:type="spellEnd"/>
      <w:r w:rsidRPr="000A20F8">
        <w:rPr>
          <w:rFonts w:eastAsia="Times New Roman" w:cstheme="minorHAnsi"/>
          <w:color w:val="333333"/>
          <w:sz w:val="24"/>
          <w:szCs w:val="24"/>
          <w:lang w:eastAsia="en-IN"/>
        </w:rPr>
        <w: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String </w:t>
      </w:r>
      <w:proofErr w:type="spellStart"/>
      <w:r w:rsidRPr="000A20F8">
        <w:rPr>
          <w:rFonts w:eastAsia="Times New Roman" w:cstheme="minorHAnsi"/>
          <w:color w:val="333333"/>
          <w:sz w:val="24"/>
          <w:szCs w:val="24"/>
          <w:lang w:eastAsia="en-IN"/>
        </w:rPr>
        <w:t>getUsername</w:t>
      </w:r>
      <w:proofErr w:type="spellEnd"/>
      <w:r w:rsidRPr="000A20F8">
        <w:rPr>
          <w:rFonts w:eastAsia="Times New Roman" w:cstheme="minorHAnsi"/>
          <w:color w:val="333333"/>
          <w:sz w:val="24"/>
          <w:szCs w:val="24"/>
          <w:lang w:eastAsia="en-IN"/>
        </w:rPr>
        <w: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return</w:t>
      </w:r>
      <w:proofErr w:type="gramEnd"/>
      <w:r w:rsidRPr="000A20F8">
        <w:rPr>
          <w:rFonts w:eastAsia="Times New Roman" w:cstheme="minorHAnsi"/>
          <w:color w:val="333333"/>
          <w:sz w:val="24"/>
          <w:szCs w:val="24"/>
          <w:lang w:eastAsia="en-IN"/>
        </w:rPr>
        <w:t xml:space="preserve"> username;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void </w:t>
      </w:r>
      <w:proofErr w:type="spellStart"/>
      <w:r w:rsidRPr="000A20F8">
        <w:rPr>
          <w:rFonts w:eastAsia="Times New Roman" w:cstheme="minorHAnsi"/>
          <w:color w:val="333333"/>
          <w:sz w:val="24"/>
          <w:szCs w:val="24"/>
          <w:lang w:eastAsia="en-IN"/>
        </w:rPr>
        <w:t>setUsername</w:t>
      </w:r>
      <w:proofErr w:type="spellEnd"/>
      <w:r w:rsidRPr="000A20F8">
        <w:rPr>
          <w:rFonts w:eastAsia="Times New Roman" w:cstheme="minorHAnsi"/>
          <w:color w:val="333333"/>
          <w:sz w:val="24"/>
          <w:szCs w:val="24"/>
          <w:lang w:eastAsia="en-IN"/>
        </w:rPr>
        <w:t>(String username)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r w:rsidRPr="000A20F8">
        <w:rPr>
          <w:rFonts w:eastAsia="Times New Roman" w:cstheme="minorHAnsi"/>
          <w:color w:val="333333"/>
          <w:sz w:val="24"/>
          <w:szCs w:val="24"/>
          <w:lang w:eastAsia="en-IN"/>
        </w:rPr>
        <w:t>this.username</w:t>
      </w:r>
      <w:proofErr w:type="spellEnd"/>
      <w:r w:rsidRPr="000A20F8">
        <w:rPr>
          <w:rFonts w:eastAsia="Times New Roman" w:cstheme="minorHAnsi"/>
          <w:color w:val="333333"/>
          <w:sz w:val="24"/>
          <w:szCs w:val="24"/>
          <w:lang w:eastAsia="en-IN"/>
        </w:rPr>
        <w:t xml:space="preserve"> = username;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String </w:t>
      </w:r>
      <w:proofErr w:type="spellStart"/>
      <w:r w:rsidRPr="000A20F8">
        <w:rPr>
          <w:rFonts w:eastAsia="Times New Roman" w:cstheme="minorHAnsi"/>
          <w:color w:val="333333"/>
          <w:sz w:val="24"/>
          <w:szCs w:val="24"/>
          <w:lang w:eastAsia="en-IN"/>
        </w:rPr>
        <w:t>getPassword</w:t>
      </w:r>
      <w:proofErr w:type="spellEnd"/>
      <w:r w:rsidRPr="000A20F8">
        <w:rPr>
          <w:rFonts w:eastAsia="Times New Roman" w:cstheme="minorHAnsi"/>
          <w:color w:val="333333"/>
          <w:sz w:val="24"/>
          <w:szCs w:val="24"/>
          <w:lang w:eastAsia="en-IN"/>
        </w:rPr>
        <w: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return</w:t>
      </w:r>
      <w:proofErr w:type="gramEnd"/>
      <w:r w:rsidRPr="000A20F8">
        <w:rPr>
          <w:rFonts w:eastAsia="Times New Roman" w:cstheme="minorHAnsi"/>
          <w:color w:val="333333"/>
          <w:sz w:val="24"/>
          <w:szCs w:val="24"/>
          <w:lang w:eastAsia="en-IN"/>
        </w:rPr>
        <w:t xml:space="preserve"> password;</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void </w:t>
      </w:r>
      <w:proofErr w:type="spellStart"/>
      <w:r w:rsidRPr="000A20F8">
        <w:rPr>
          <w:rFonts w:eastAsia="Times New Roman" w:cstheme="minorHAnsi"/>
          <w:color w:val="333333"/>
          <w:sz w:val="24"/>
          <w:szCs w:val="24"/>
          <w:lang w:eastAsia="en-IN"/>
        </w:rPr>
        <w:t>setPassword</w:t>
      </w:r>
      <w:proofErr w:type="spellEnd"/>
      <w:r w:rsidRPr="000A20F8">
        <w:rPr>
          <w:rFonts w:eastAsia="Times New Roman" w:cstheme="minorHAnsi"/>
          <w:color w:val="333333"/>
          <w:sz w:val="24"/>
          <w:szCs w:val="24"/>
          <w:lang w:eastAsia="en-IN"/>
        </w:rPr>
        <w:t>(String password)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r w:rsidRPr="000A20F8">
        <w:rPr>
          <w:rFonts w:eastAsia="Times New Roman" w:cstheme="minorHAnsi"/>
          <w:color w:val="333333"/>
          <w:sz w:val="24"/>
          <w:szCs w:val="24"/>
          <w:lang w:eastAsia="en-IN"/>
        </w:rPr>
        <w:t>this.password</w:t>
      </w:r>
      <w:proofErr w:type="spellEnd"/>
      <w:r w:rsidRPr="000A20F8">
        <w:rPr>
          <w:rFonts w:eastAsia="Times New Roman" w:cstheme="minorHAnsi"/>
          <w:color w:val="333333"/>
          <w:sz w:val="24"/>
          <w:szCs w:val="24"/>
          <w:lang w:eastAsia="en-IN"/>
        </w:rPr>
        <w:t xml:space="preserve"> = password;</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w:t>
      </w:r>
    </w:p>
    <w:p w:rsidR="000A20F8" w:rsidRPr="000A20F8" w:rsidRDefault="000A20F8" w:rsidP="000A20F8">
      <w:pPr>
        <w:shd w:val="clear" w:color="auto" w:fill="FFFFFF"/>
        <w:spacing w:after="0" w:line="240" w:lineRule="auto"/>
        <w:jc w:val="center"/>
        <w:rPr>
          <w:rFonts w:eastAsia="Times New Roman" w:cstheme="minorHAnsi"/>
          <w:color w:val="333333"/>
          <w:sz w:val="24"/>
          <w:szCs w:val="24"/>
          <w:lang w:eastAsia="en-IN"/>
        </w:rPr>
      </w:pPr>
    </w:p>
    <w:p w:rsidR="000A20F8" w:rsidRPr="000A20F8" w:rsidRDefault="000A20F8" w:rsidP="000A20F8">
      <w:pPr>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 xml:space="preserve">Create the </w:t>
      </w:r>
      <w:proofErr w:type="spellStart"/>
      <w:r w:rsidRPr="000A20F8">
        <w:rPr>
          <w:rFonts w:eastAsia="Times New Roman" w:cstheme="minorHAnsi"/>
          <w:color w:val="333333"/>
          <w:sz w:val="24"/>
          <w:szCs w:val="24"/>
          <w:lang w:eastAsia="en-IN"/>
        </w:rPr>
        <w:t>AuthenticationResponse</w:t>
      </w:r>
      <w:proofErr w:type="spellEnd"/>
      <w:r w:rsidRPr="000A20F8">
        <w:rPr>
          <w:rFonts w:eastAsia="Times New Roman" w:cstheme="minorHAnsi"/>
          <w:color w:val="333333"/>
          <w:sz w:val="24"/>
          <w:szCs w:val="24"/>
          <w:lang w:eastAsia="en-IN"/>
        </w:rPr>
        <w:t xml:space="preserve"> class which is a model class to return the token on successful authentication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package</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com.javainuse.springsecurity.model</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class </w:t>
      </w:r>
      <w:proofErr w:type="spellStart"/>
      <w:r w:rsidRPr="000A20F8">
        <w:rPr>
          <w:rFonts w:eastAsia="Times New Roman" w:cstheme="minorHAnsi"/>
          <w:color w:val="333333"/>
          <w:sz w:val="24"/>
          <w:szCs w:val="24"/>
          <w:lang w:eastAsia="en-IN"/>
        </w:rPr>
        <w:t>AuthenticationResponse</w:t>
      </w:r>
      <w:proofErr w:type="spellEnd"/>
      <w:r w:rsidRPr="000A20F8">
        <w:rPr>
          <w:rFonts w:eastAsia="Times New Roman" w:cstheme="minorHAnsi"/>
          <w:color w:val="333333"/>
          <w:sz w:val="24"/>
          <w:szCs w:val="24"/>
          <w:lang w:eastAsia="en-IN"/>
        </w:rPr>
        <w:t xml:space="preserv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private</w:t>
      </w:r>
      <w:proofErr w:type="gramEnd"/>
      <w:r w:rsidRPr="000A20F8">
        <w:rPr>
          <w:rFonts w:eastAsia="Times New Roman" w:cstheme="minorHAnsi"/>
          <w:color w:val="333333"/>
          <w:sz w:val="24"/>
          <w:szCs w:val="24"/>
          <w:lang w:eastAsia="en-IN"/>
        </w:rPr>
        <w:t xml:space="preserve"> String token;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AuthenticationResponse</w:t>
      </w:r>
      <w:proofErr w:type="spellEnd"/>
      <w:r w:rsidRPr="000A20F8">
        <w:rPr>
          <w:rFonts w:eastAsia="Times New Roman" w:cstheme="minorHAnsi"/>
          <w:color w:val="333333"/>
          <w:sz w:val="24"/>
          <w:szCs w:val="24"/>
          <w:lang w:eastAsia="en-IN"/>
        </w:rPr>
        <w:t>(String token)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r w:rsidRPr="000A20F8">
        <w:rPr>
          <w:rFonts w:eastAsia="Times New Roman" w:cstheme="minorHAnsi"/>
          <w:color w:val="333333"/>
          <w:sz w:val="24"/>
          <w:szCs w:val="24"/>
          <w:lang w:eastAsia="en-IN"/>
        </w:rPr>
        <w:t>this.token</w:t>
      </w:r>
      <w:proofErr w:type="spellEnd"/>
      <w:r w:rsidRPr="000A20F8">
        <w:rPr>
          <w:rFonts w:eastAsia="Times New Roman" w:cstheme="minorHAnsi"/>
          <w:color w:val="333333"/>
          <w:sz w:val="24"/>
          <w:szCs w:val="24"/>
          <w:lang w:eastAsia="en-IN"/>
        </w:rPr>
        <w:t xml:space="preserve"> = token;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AuthenticationResponse</w:t>
      </w:r>
      <w:proofErr w:type="spellEnd"/>
      <w:r w:rsidRPr="000A20F8">
        <w:rPr>
          <w:rFonts w:eastAsia="Times New Roman" w:cstheme="minorHAnsi"/>
          <w:color w:val="333333"/>
          <w:sz w:val="24"/>
          <w:szCs w:val="24"/>
          <w:lang w:eastAsia="en-IN"/>
        </w:rPr>
        <w: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String </w:t>
      </w:r>
      <w:proofErr w:type="spellStart"/>
      <w:r w:rsidRPr="000A20F8">
        <w:rPr>
          <w:rFonts w:eastAsia="Times New Roman" w:cstheme="minorHAnsi"/>
          <w:color w:val="333333"/>
          <w:sz w:val="24"/>
          <w:szCs w:val="24"/>
          <w:lang w:eastAsia="en-IN"/>
        </w:rPr>
        <w:t>getToken</w:t>
      </w:r>
      <w:proofErr w:type="spellEnd"/>
      <w:r w:rsidRPr="000A20F8">
        <w:rPr>
          <w:rFonts w:eastAsia="Times New Roman" w:cstheme="minorHAnsi"/>
          <w:color w:val="333333"/>
          <w:sz w:val="24"/>
          <w:szCs w:val="24"/>
          <w:lang w:eastAsia="en-IN"/>
        </w:rPr>
        <w: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return</w:t>
      </w:r>
      <w:proofErr w:type="gramEnd"/>
      <w:r w:rsidRPr="000A20F8">
        <w:rPr>
          <w:rFonts w:eastAsia="Times New Roman" w:cstheme="minorHAnsi"/>
          <w:color w:val="333333"/>
          <w:sz w:val="24"/>
          <w:szCs w:val="24"/>
          <w:lang w:eastAsia="en-IN"/>
        </w:rPr>
        <w:t xml:space="preserve"> token;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void </w:t>
      </w:r>
      <w:proofErr w:type="spellStart"/>
      <w:r w:rsidRPr="000A20F8">
        <w:rPr>
          <w:rFonts w:eastAsia="Times New Roman" w:cstheme="minorHAnsi"/>
          <w:color w:val="333333"/>
          <w:sz w:val="24"/>
          <w:szCs w:val="24"/>
          <w:lang w:eastAsia="en-IN"/>
        </w:rPr>
        <w:t>setToken</w:t>
      </w:r>
      <w:proofErr w:type="spellEnd"/>
      <w:r w:rsidRPr="000A20F8">
        <w:rPr>
          <w:rFonts w:eastAsia="Times New Roman" w:cstheme="minorHAnsi"/>
          <w:color w:val="333333"/>
          <w:sz w:val="24"/>
          <w:szCs w:val="24"/>
          <w:lang w:eastAsia="en-IN"/>
        </w:rPr>
        <w:t>(String token)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r w:rsidRPr="000A20F8">
        <w:rPr>
          <w:rFonts w:eastAsia="Times New Roman" w:cstheme="minorHAnsi"/>
          <w:color w:val="333333"/>
          <w:sz w:val="24"/>
          <w:szCs w:val="24"/>
          <w:lang w:eastAsia="en-IN"/>
        </w:rPr>
        <w:t>this.token</w:t>
      </w:r>
      <w:proofErr w:type="spellEnd"/>
      <w:r w:rsidRPr="000A20F8">
        <w:rPr>
          <w:rFonts w:eastAsia="Times New Roman" w:cstheme="minorHAnsi"/>
          <w:color w:val="333333"/>
          <w:sz w:val="24"/>
          <w:szCs w:val="24"/>
          <w:lang w:eastAsia="en-IN"/>
        </w:rPr>
        <w:t xml:space="preserve"> = token;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w:t>
      </w:r>
    </w:p>
    <w:p w:rsidR="000A20F8" w:rsidRPr="000A20F8" w:rsidRDefault="000A20F8" w:rsidP="000A20F8">
      <w:pPr>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 xml:space="preserve">Next create </w:t>
      </w:r>
      <w:proofErr w:type="gramStart"/>
      <w:r w:rsidRPr="000A20F8">
        <w:rPr>
          <w:rFonts w:eastAsia="Times New Roman" w:cstheme="minorHAnsi"/>
          <w:color w:val="333333"/>
          <w:sz w:val="24"/>
          <w:szCs w:val="24"/>
          <w:lang w:eastAsia="en-IN"/>
        </w:rPr>
        <w:t>a</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AuthenticationController</w:t>
      </w:r>
      <w:proofErr w:type="spellEnd"/>
      <w:r w:rsidRPr="000A20F8">
        <w:rPr>
          <w:rFonts w:eastAsia="Times New Roman" w:cstheme="minorHAnsi"/>
          <w:color w:val="333333"/>
          <w:sz w:val="24"/>
          <w:szCs w:val="24"/>
          <w:lang w:eastAsia="en-IN"/>
        </w:rPr>
        <w:t xml:space="preserve"> class which will expose a POST REST API to take username and password from the user and if user is authenticated then return a JSON Web Token. For Authentication we will be making use of the </w:t>
      </w:r>
      <w:proofErr w:type="spellStart"/>
      <w:r w:rsidRPr="000A20F8">
        <w:rPr>
          <w:rFonts w:eastAsia="Times New Roman" w:cstheme="minorHAnsi"/>
          <w:color w:val="333333"/>
          <w:sz w:val="24"/>
          <w:szCs w:val="24"/>
          <w:lang w:eastAsia="en-IN"/>
        </w:rPr>
        <w:t>AuthenticationManager</w:t>
      </w:r>
      <w:proofErr w:type="spellEnd"/>
      <w:r w:rsidRPr="000A20F8">
        <w:rPr>
          <w:rFonts w:eastAsia="Times New Roman" w:cstheme="minorHAnsi"/>
          <w:color w:val="333333"/>
          <w:sz w:val="24"/>
          <w:szCs w:val="24"/>
          <w:lang w:eastAsia="en-IN"/>
        </w:rPr>
        <w:t xml:space="preserve"> which we have already configured in the </w:t>
      </w:r>
      <w:proofErr w:type="spellStart"/>
      <w:r w:rsidRPr="000A20F8">
        <w:rPr>
          <w:rFonts w:eastAsia="Times New Roman" w:cstheme="minorHAnsi"/>
          <w:color w:val="333333"/>
          <w:sz w:val="24"/>
          <w:szCs w:val="24"/>
          <w:lang w:eastAsia="en-IN"/>
        </w:rPr>
        <w:t>SecurityConfiguration</w:t>
      </w:r>
      <w:proofErr w:type="spellEnd"/>
      <w:r w:rsidRPr="000A20F8">
        <w:rPr>
          <w:rFonts w:eastAsia="Times New Roman" w:cstheme="minorHAnsi"/>
          <w:color w:val="333333"/>
          <w:sz w:val="24"/>
          <w:szCs w:val="24"/>
          <w:lang w:eastAsia="en-IN"/>
        </w:rPr>
        <w:t>. This flow is quite similar to the previous </w:t>
      </w:r>
      <w:hyperlink r:id="rId10" w:history="1">
        <w:r w:rsidRPr="000A20F8">
          <w:rPr>
            <w:rFonts w:eastAsia="Times New Roman" w:cstheme="minorHAnsi"/>
            <w:color w:val="59C1DC"/>
            <w:sz w:val="24"/>
            <w:szCs w:val="24"/>
            <w:u w:val="single"/>
            <w:lang w:eastAsia="en-IN"/>
          </w:rPr>
          <w:t>Spring Boot Security Project</w:t>
        </w:r>
      </w:hyperlink>
      <w:r w:rsidRPr="000A20F8">
        <w:rPr>
          <w:rFonts w:eastAsia="Times New Roman" w:cstheme="minorHAnsi"/>
          <w:color w:val="333333"/>
          <w:sz w:val="24"/>
          <w:szCs w:val="24"/>
          <w:lang w:eastAsia="en-IN"/>
        </w:rPr>
        <w:t xml:space="preserve"> where we </w:t>
      </w:r>
      <w:proofErr w:type="gramStart"/>
      <w:r w:rsidRPr="000A20F8">
        <w:rPr>
          <w:rFonts w:eastAsia="Times New Roman" w:cstheme="minorHAnsi"/>
          <w:color w:val="333333"/>
          <w:sz w:val="24"/>
          <w:szCs w:val="24"/>
          <w:lang w:eastAsia="en-IN"/>
        </w:rPr>
        <w:t>has</w:t>
      </w:r>
      <w:proofErr w:type="gramEnd"/>
      <w:r w:rsidRPr="000A20F8">
        <w:rPr>
          <w:rFonts w:eastAsia="Times New Roman" w:cstheme="minorHAnsi"/>
          <w:color w:val="333333"/>
          <w:sz w:val="24"/>
          <w:szCs w:val="24"/>
          <w:lang w:eastAsia="en-IN"/>
        </w:rPr>
        <w:t xml:space="preserve"> seen the Spring Boot Security Architecture and the Authentication Manager authenticates the incoming HTTP request.</w:t>
      </w:r>
      <w:r w:rsidRPr="000A20F8">
        <w:rPr>
          <w:rFonts w:eastAsia="Times New Roman" w:cstheme="minorHAnsi"/>
          <w:color w:val="333333"/>
          <w:sz w:val="24"/>
          <w:szCs w:val="24"/>
          <w:lang w:eastAsia="en-IN"/>
        </w:rPr>
        <w:br/>
        <w:t xml:space="preserve">Once the authentication is successful we will be making a call to the </w:t>
      </w:r>
      <w:proofErr w:type="spellStart"/>
      <w:r w:rsidRPr="000A20F8">
        <w:rPr>
          <w:rFonts w:eastAsia="Times New Roman" w:cstheme="minorHAnsi"/>
          <w:color w:val="333333"/>
          <w:sz w:val="24"/>
          <w:szCs w:val="24"/>
          <w:lang w:eastAsia="en-IN"/>
        </w:rPr>
        <w:t>generateToken</w:t>
      </w:r>
      <w:proofErr w:type="spellEnd"/>
      <w:r w:rsidRPr="000A20F8">
        <w:rPr>
          <w:rFonts w:eastAsia="Times New Roman" w:cstheme="minorHAnsi"/>
          <w:color w:val="333333"/>
          <w:sz w:val="24"/>
          <w:szCs w:val="24"/>
          <w:lang w:eastAsia="en-IN"/>
        </w:rPr>
        <w:t xml:space="preserve"> method of the </w:t>
      </w:r>
      <w:proofErr w:type="spellStart"/>
      <w:r w:rsidRPr="000A20F8">
        <w:rPr>
          <w:rFonts w:eastAsia="Times New Roman" w:cstheme="minorHAnsi"/>
          <w:color w:val="333333"/>
          <w:sz w:val="24"/>
          <w:szCs w:val="24"/>
          <w:lang w:eastAsia="en-IN"/>
        </w:rPr>
        <w:t>JwtUtil</w:t>
      </w:r>
      <w:proofErr w:type="spellEnd"/>
      <w:r w:rsidRPr="000A20F8">
        <w:rPr>
          <w:rFonts w:eastAsia="Times New Roman" w:cstheme="minorHAnsi"/>
          <w:color w:val="333333"/>
          <w:sz w:val="24"/>
          <w:szCs w:val="24"/>
          <w:lang w:eastAsia="en-IN"/>
        </w:rPr>
        <w:t xml:space="preserve"> class which will create the token. This token will be returned back to the user.</w:t>
      </w:r>
      <w:r w:rsidRPr="000A20F8">
        <w:rPr>
          <w:rFonts w:eastAsia="Times New Roman" w:cstheme="minorHAnsi"/>
          <w:color w:val="333333"/>
          <w:sz w:val="24"/>
          <w:szCs w:val="24"/>
          <w:lang w:eastAsia="en-IN"/>
        </w:rPr>
        <w:br/>
      </w:r>
      <w:r w:rsidRPr="000A20F8">
        <w:rPr>
          <w:rFonts w:eastAsia="Times New Roman" w:cstheme="minorHAnsi"/>
          <w:noProof/>
          <w:color w:val="333333"/>
          <w:sz w:val="24"/>
          <w:szCs w:val="24"/>
          <w:lang w:eastAsia="en-IN"/>
        </w:rPr>
        <w:lastRenderedPageBreak/>
        <w:drawing>
          <wp:inline distT="0" distB="0" distL="0" distR="0" wp14:anchorId="1F23237F" wp14:editId="221590BC">
            <wp:extent cx="4952007" cy="3254400"/>
            <wp:effectExtent l="0" t="0" r="1270" b="3175"/>
            <wp:docPr id="8" name="Picture 8" descr="https://www.javainuse.com/static/series-4-3-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javainuse.com/static/series-4-3-mi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1962" cy="3254371"/>
                    </a:xfrm>
                    <a:prstGeom prst="rect">
                      <a:avLst/>
                    </a:prstGeom>
                    <a:noFill/>
                    <a:ln>
                      <a:noFill/>
                    </a:ln>
                  </pic:spPr>
                </pic:pic>
              </a:graphicData>
            </a:graphic>
          </wp:inline>
        </w:drawing>
      </w:r>
      <w:r w:rsidRPr="000A20F8">
        <w:rPr>
          <w:rFonts w:eastAsia="Times New Roman" w:cstheme="minorHAnsi"/>
          <w:color w:val="333333"/>
          <w:sz w:val="24"/>
          <w:szCs w:val="24"/>
          <w:lang w:eastAsia="en-IN"/>
        </w:rPr>
        <w:br/>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package</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com.javainuse.springsecurity.controller</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org.springframework.beans.factory.annotation.Autowired</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org.springframework.http.ResponseEntity</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org.springframework.security.authentication.AuthenticationManager;</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org.springframework.security.authentication.BadCredentialsException;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org.springframework.security.authentication.DisabledException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org.springframework.security.authentication.UsernamePasswordAuthenticationToken;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org.springframework.security.core.userdetails.UserDetails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org.springframework.web.bind.annotation.RequestBody</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org.springframework.web.bind.annotation.RequestMapping</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org.springframework.web.bind.annotation.RequestMethod</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org.springframework.web.bind.annotation.RestController</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com.javainuse.springsecurity.config.CustomUserDetailsService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com.javainuse.springsecurity.config.JwtUtil</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com.javainuse.springsecurity.model.AuthenticateRequest</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com.javainuse.springsecurity.model.AuthenticationResponse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RestController</w:t>
      </w:r>
      <w:proofErr w:type="spell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class </w:t>
      </w:r>
      <w:proofErr w:type="spellStart"/>
      <w:r w:rsidRPr="000A20F8">
        <w:rPr>
          <w:rFonts w:eastAsia="Times New Roman" w:cstheme="minorHAnsi"/>
          <w:color w:val="333333"/>
          <w:sz w:val="24"/>
          <w:szCs w:val="24"/>
          <w:lang w:eastAsia="en-IN"/>
        </w:rPr>
        <w:t>AuthenticationController</w:t>
      </w:r>
      <w:proofErr w:type="spellEnd"/>
      <w:r w:rsidRPr="000A20F8">
        <w:rPr>
          <w:rFonts w:eastAsia="Times New Roman" w:cstheme="minorHAnsi"/>
          <w:color w:val="333333"/>
          <w:sz w:val="24"/>
          <w:szCs w:val="24"/>
          <w:lang w:eastAsia="en-IN"/>
        </w:rPr>
        <w:t xml:space="preserv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roofErr w:type="spellStart"/>
      <w:r w:rsidRPr="000A20F8">
        <w:rPr>
          <w:rFonts w:eastAsia="Times New Roman" w:cstheme="minorHAnsi"/>
          <w:color w:val="333333"/>
          <w:sz w:val="24"/>
          <w:szCs w:val="24"/>
          <w:lang w:eastAsia="en-IN"/>
        </w:rPr>
        <w:t>Autowired</w:t>
      </w:r>
      <w:proofErr w:type="spell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private</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AuthenticationManager</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authenticationManager</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roofErr w:type="spellStart"/>
      <w:r w:rsidRPr="000A20F8">
        <w:rPr>
          <w:rFonts w:eastAsia="Times New Roman" w:cstheme="minorHAnsi"/>
          <w:color w:val="333333"/>
          <w:sz w:val="24"/>
          <w:szCs w:val="24"/>
          <w:lang w:eastAsia="en-IN"/>
        </w:rPr>
        <w:t>Autowired</w:t>
      </w:r>
      <w:proofErr w:type="spell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lastRenderedPageBreak/>
        <w:tab/>
      </w:r>
      <w:proofErr w:type="gramStart"/>
      <w:r w:rsidRPr="000A20F8">
        <w:rPr>
          <w:rFonts w:eastAsia="Times New Roman" w:cstheme="minorHAnsi"/>
          <w:color w:val="333333"/>
          <w:sz w:val="24"/>
          <w:szCs w:val="24"/>
          <w:lang w:eastAsia="en-IN"/>
        </w:rPr>
        <w:t>private</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CustomUserDetailsService</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userDetailsService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roofErr w:type="spellStart"/>
      <w:r w:rsidRPr="000A20F8">
        <w:rPr>
          <w:rFonts w:eastAsia="Times New Roman" w:cstheme="minorHAnsi"/>
          <w:color w:val="333333"/>
          <w:sz w:val="24"/>
          <w:szCs w:val="24"/>
          <w:lang w:eastAsia="en-IN"/>
        </w:rPr>
        <w:t>Autowired</w:t>
      </w:r>
      <w:proofErr w:type="spell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private</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JwtUtil</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jwtTokenUtil</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RequestMapping</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 xml:space="preserve">value = "/authenticate", method = </w:t>
      </w:r>
      <w:proofErr w:type="spellStart"/>
      <w:r w:rsidRPr="000A20F8">
        <w:rPr>
          <w:rFonts w:eastAsia="Times New Roman" w:cstheme="minorHAnsi"/>
          <w:color w:val="333333"/>
          <w:sz w:val="24"/>
          <w:szCs w:val="24"/>
          <w:lang w:eastAsia="en-IN"/>
        </w:rPr>
        <w:t>RequestMethod.POST</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ResponseEntity</w:t>
      </w:r>
      <w:proofErr w:type="spellEnd"/>
      <w:r w:rsidRPr="000A20F8">
        <w:rPr>
          <w:rFonts w:eastAsia="Times New Roman" w:cstheme="minorHAnsi"/>
          <w:color w:val="333333"/>
          <w:sz w:val="24"/>
          <w:szCs w:val="24"/>
          <w:lang w:eastAsia="en-IN"/>
        </w:rPr>
        <w:t xml:space="preserve">&lt;?&gt; </w:t>
      </w:r>
      <w:proofErr w:type="spellStart"/>
      <w:r w:rsidRPr="000A20F8">
        <w:rPr>
          <w:rFonts w:eastAsia="Times New Roman" w:cstheme="minorHAnsi"/>
          <w:color w:val="333333"/>
          <w:sz w:val="24"/>
          <w:szCs w:val="24"/>
          <w:lang w:eastAsia="en-IN"/>
        </w:rPr>
        <w:t>createAuthenticationToken</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RequestBody</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AuthenticateRequest</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authenticationRequest</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throws</w:t>
      </w:r>
      <w:proofErr w:type="gramEnd"/>
      <w:r w:rsidRPr="000A20F8">
        <w:rPr>
          <w:rFonts w:eastAsia="Times New Roman" w:cstheme="minorHAnsi"/>
          <w:color w:val="333333"/>
          <w:sz w:val="24"/>
          <w:szCs w:val="24"/>
          <w:lang w:eastAsia="en-IN"/>
        </w:rPr>
        <w:t xml:space="preserve"> Exception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try</w:t>
      </w:r>
      <w:proofErr w:type="gramEnd"/>
      <w:r w:rsidRPr="000A20F8">
        <w:rPr>
          <w:rFonts w:eastAsia="Times New Roman" w:cstheme="minorHAnsi"/>
          <w:color w:val="333333"/>
          <w:sz w:val="24"/>
          <w:szCs w:val="24"/>
          <w:lang w:eastAsia="en-IN"/>
        </w:rPr>
        <w:t xml:space="preserv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authenticationManager.authenticate</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 xml:space="preserve">new </w:t>
      </w:r>
      <w:proofErr w:type="spellStart"/>
      <w:r w:rsidRPr="000A20F8">
        <w:rPr>
          <w:rFonts w:eastAsia="Times New Roman" w:cstheme="minorHAnsi"/>
          <w:color w:val="333333"/>
          <w:sz w:val="24"/>
          <w:szCs w:val="24"/>
          <w:lang w:eastAsia="en-IN"/>
        </w:rPr>
        <w:t>UsernamePasswordAuthenticationToken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authenticationRequest.getUsername</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authenticationRequest.getPassword</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 catch (</w:t>
      </w:r>
      <w:proofErr w:type="spellStart"/>
      <w:r w:rsidRPr="000A20F8">
        <w:rPr>
          <w:rFonts w:eastAsia="Times New Roman" w:cstheme="minorHAnsi"/>
          <w:color w:val="333333"/>
          <w:sz w:val="24"/>
          <w:szCs w:val="24"/>
          <w:lang w:eastAsia="en-IN"/>
        </w:rPr>
        <w:t>DisabledException</w:t>
      </w:r>
      <w:proofErr w:type="spellEnd"/>
      <w:r w:rsidRPr="000A20F8">
        <w:rPr>
          <w:rFonts w:eastAsia="Times New Roman" w:cstheme="minorHAnsi"/>
          <w:color w:val="333333"/>
          <w:sz w:val="24"/>
          <w:szCs w:val="24"/>
          <w:lang w:eastAsia="en-IN"/>
        </w:rPr>
        <w:t xml:space="preserve"> 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throw</w:t>
      </w:r>
      <w:proofErr w:type="gramEnd"/>
      <w:r w:rsidRPr="000A20F8">
        <w:rPr>
          <w:rFonts w:eastAsia="Times New Roman" w:cstheme="minorHAnsi"/>
          <w:color w:val="333333"/>
          <w:sz w:val="24"/>
          <w:szCs w:val="24"/>
          <w:lang w:eastAsia="en-IN"/>
        </w:rPr>
        <w:t xml:space="preserve"> new Exception("USER_DISABLED", 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 catch (</w:t>
      </w:r>
      <w:proofErr w:type="spellStart"/>
      <w:r w:rsidRPr="000A20F8">
        <w:rPr>
          <w:rFonts w:eastAsia="Times New Roman" w:cstheme="minorHAnsi"/>
          <w:color w:val="333333"/>
          <w:sz w:val="24"/>
          <w:szCs w:val="24"/>
          <w:lang w:eastAsia="en-IN"/>
        </w:rPr>
        <w:t>BadCredentialsException</w:t>
      </w:r>
      <w:proofErr w:type="spellEnd"/>
      <w:r w:rsidRPr="000A20F8">
        <w:rPr>
          <w:rFonts w:eastAsia="Times New Roman" w:cstheme="minorHAnsi"/>
          <w:color w:val="333333"/>
          <w:sz w:val="24"/>
          <w:szCs w:val="24"/>
          <w:lang w:eastAsia="en-IN"/>
        </w:rPr>
        <w:t xml:space="preserve"> 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throw</w:t>
      </w:r>
      <w:proofErr w:type="gramEnd"/>
      <w:r w:rsidRPr="000A20F8">
        <w:rPr>
          <w:rFonts w:eastAsia="Times New Roman" w:cstheme="minorHAnsi"/>
          <w:color w:val="333333"/>
          <w:sz w:val="24"/>
          <w:szCs w:val="24"/>
          <w:lang w:eastAsia="en-IN"/>
        </w:rPr>
        <w:t xml:space="preserve"> new Exception("INVALID_CREDENTIALS", 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final</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UserDetails</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userDetails</w:t>
      </w:r>
      <w:proofErr w:type="spellEnd"/>
      <w:r w:rsidRPr="000A20F8">
        <w:rPr>
          <w:rFonts w:eastAsia="Times New Roman" w:cstheme="minorHAnsi"/>
          <w:color w:val="333333"/>
          <w:sz w:val="24"/>
          <w:szCs w:val="24"/>
          <w:lang w:eastAsia="en-IN"/>
        </w:rPr>
        <w:t xml:space="preserve"> = userDetailsService.loadUserByUsername(authenticationRequest.getUsername());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final</w:t>
      </w:r>
      <w:proofErr w:type="gramEnd"/>
      <w:r w:rsidRPr="000A20F8">
        <w:rPr>
          <w:rFonts w:eastAsia="Times New Roman" w:cstheme="minorHAnsi"/>
          <w:color w:val="333333"/>
          <w:sz w:val="24"/>
          <w:szCs w:val="24"/>
          <w:lang w:eastAsia="en-IN"/>
        </w:rPr>
        <w:t xml:space="preserve"> String token = </w:t>
      </w:r>
      <w:proofErr w:type="spellStart"/>
      <w:r w:rsidRPr="000A20F8">
        <w:rPr>
          <w:rFonts w:eastAsia="Times New Roman" w:cstheme="minorHAnsi"/>
          <w:color w:val="333333"/>
          <w:sz w:val="24"/>
          <w:szCs w:val="24"/>
          <w:lang w:eastAsia="en-IN"/>
        </w:rPr>
        <w:t>jwtTokenUtil.generateToken</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userDetails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return</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ResponseEntity.ok</w:t>
      </w:r>
      <w:proofErr w:type="spellEnd"/>
      <w:r w:rsidRPr="000A20F8">
        <w:rPr>
          <w:rFonts w:eastAsia="Times New Roman" w:cstheme="minorHAnsi"/>
          <w:color w:val="333333"/>
          <w:sz w:val="24"/>
          <w:szCs w:val="24"/>
          <w:lang w:eastAsia="en-IN"/>
        </w:rPr>
        <w:t xml:space="preserve">(new </w:t>
      </w:r>
      <w:proofErr w:type="spellStart"/>
      <w:r w:rsidRPr="000A20F8">
        <w:rPr>
          <w:rFonts w:eastAsia="Times New Roman" w:cstheme="minorHAnsi"/>
          <w:color w:val="333333"/>
          <w:sz w:val="24"/>
          <w:szCs w:val="24"/>
          <w:lang w:eastAsia="en-IN"/>
        </w:rPr>
        <w:t>AuthenticationResponse</w:t>
      </w:r>
      <w:proofErr w:type="spellEnd"/>
      <w:r w:rsidRPr="000A20F8">
        <w:rPr>
          <w:rFonts w:eastAsia="Times New Roman" w:cstheme="minorHAnsi"/>
          <w:color w:val="333333"/>
          <w:sz w:val="24"/>
          <w:szCs w:val="24"/>
          <w:lang w:eastAsia="en-IN"/>
        </w:rPr>
        <w:t>(token));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w:t>
      </w:r>
    </w:p>
    <w:p w:rsidR="000A20F8" w:rsidRPr="000A20F8" w:rsidRDefault="000A20F8" w:rsidP="000A20F8">
      <w:pPr>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Finally in the Spring Security Configuration</w:t>
      </w:r>
    </w:p>
    <w:p w:rsidR="000A20F8" w:rsidRPr="000A20F8" w:rsidRDefault="000A20F8" w:rsidP="000A20F8">
      <w:pPr>
        <w:numPr>
          <w:ilvl w:val="0"/>
          <w:numId w:val="3"/>
        </w:numPr>
        <w:spacing w:after="0" w:line="240" w:lineRule="auto"/>
        <w:ind w:left="270"/>
        <w:rPr>
          <w:rFonts w:eastAsia="Times New Roman" w:cstheme="minorHAnsi"/>
          <w:color w:val="333333"/>
          <w:sz w:val="24"/>
          <w:szCs w:val="24"/>
          <w:lang w:eastAsia="en-IN"/>
        </w:rPr>
      </w:pPr>
      <w:r w:rsidRPr="000A20F8">
        <w:rPr>
          <w:rFonts w:eastAsia="Times New Roman" w:cstheme="minorHAnsi"/>
          <w:color w:val="333333"/>
          <w:sz w:val="24"/>
          <w:szCs w:val="24"/>
          <w:lang w:eastAsia="en-IN"/>
        </w:rPr>
        <w:t xml:space="preserve">Allow the /authenticate </w:t>
      </w:r>
      <w:proofErr w:type="spellStart"/>
      <w:r w:rsidRPr="000A20F8">
        <w:rPr>
          <w:rFonts w:eastAsia="Times New Roman" w:cstheme="minorHAnsi"/>
          <w:color w:val="333333"/>
          <w:sz w:val="24"/>
          <w:szCs w:val="24"/>
          <w:lang w:eastAsia="en-IN"/>
        </w:rPr>
        <w:t>url</w:t>
      </w:r>
      <w:proofErr w:type="spellEnd"/>
      <w:r w:rsidRPr="000A20F8">
        <w:rPr>
          <w:rFonts w:eastAsia="Times New Roman" w:cstheme="minorHAnsi"/>
          <w:color w:val="333333"/>
          <w:sz w:val="24"/>
          <w:szCs w:val="24"/>
          <w:lang w:eastAsia="en-IN"/>
        </w:rPr>
        <w:t xml:space="preserve"> without any authentication</w:t>
      </w:r>
    </w:p>
    <w:p w:rsidR="000A20F8" w:rsidRPr="000A20F8" w:rsidRDefault="000A20F8" w:rsidP="000A20F8">
      <w:pPr>
        <w:numPr>
          <w:ilvl w:val="0"/>
          <w:numId w:val="3"/>
        </w:numPr>
        <w:spacing w:after="0" w:line="240" w:lineRule="auto"/>
        <w:ind w:left="270"/>
        <w:rPr>
          <w:rFonts w:eastAsia="Times New Roman" w:cstheme="minorHAnsi"/>
          <w:color w:val="333333"/>
          <w:sz w:val="24"/>
          <w:szCs w:val="24"/>
          <w:lang w:eastAsia="en-IN"/>
        </w:rPr>
      </w:pPr>
      <w:r w:rsidRPr="000A20F8">
        <w:rPr>
          <w:rFonts w:eastAsia="Times New Roman" w:cstheme="minorHAnsi"/>
          <w:color w:val="333333"/>
          <w:sz w:val="24"/>
          <w:szCs w:val="24"/>
          <w:lang w:eastAsia="en-IN"/>
        </w:rPr>
        <w:t xml:space="preserve">We have already configured the Authentication Manager using the </w:t>
      </w:r>
      <w:proofErr w:type="spellStart"/>
      <w:r w:rsidRPr="000A20F8">
        <w:rPr>
          <w:rFonts w:eastAsia="Times New Roman" w:cstheme="minorHAnsi"/>
          <w:color w:val="333333"/>
          <w:sz w:val="24"/>
          <w:szCs w:val="24"/>
          <w:lang w:eastAsia="en-IN"/>
        </w:rPr>
        <w:t>AuthenticationManagerBuilder</w:t>
      </w:r>
      <w:proofErr w:type="spellEnd"/>
      <w:r w:rsidRPr="000A20F8">
        <w:rPr>
          <w:rFonts w:eastAsia="Times New Roman" w:cstheme="minorHAnsi"/>
          <w:color w:val="333333"/>
          <w:sz w:val="24"/>
          <w:szCs w:val="24"/>
          <w:lang w:eastAsia="en-IN"/>
        </w:rPr>
        <w:t xml:space="preserve">. But Spring Security needs us to explicitly create the </w:t>
      </w:r>
      <w:proofErr w:type="spellStart"/>
      <w:r w:rsidRPr="000A20F8">
        <w:rPr>
          <w:rFonts w:eastAsia="Times New Roman" w:cstheme="minorHAnsi"/>
          <w:color w:val="333333"/>
          <w:sz w:val="24"/>
          <w:szCs w:val="24"/>
          <w:lang w:eastAsia="en-IN"/>
        </w:rPr>
        <w:t>AuthenticationManager</w:t>
      </w:r>
      <w:proofErr w:type="spellEnd"/>
      <w:r w:rsidRPr="000A20F8">
        <w:rPr>
          <w:rFonts w:eastAsia="Times New Roman" w:cstheme="minorHAnsi"/>
          <w:color w:val="333333"/>
          <w:sz w:val="24"/>
          <w:szCs w:val="24"/>
          <w:lang w:eastAsia="en-IN"/>
        </w:rPr>
        <w:t xml:space="preserve"> Bean.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package</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com.javainuse.springbootsecurity.config</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org.springframework.beans.factory.annotation.Autowired</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org.springframework.context.annotation.Bean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org.springframework.context.annotation.Configuration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org.springframework.security.authentication.AuthenticationManager;</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org.springframework.security.config.annotation.authentication.builders.AuthenticationManagerBuilder;</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org.springframework.security.config.annotation.web.builders.HttpSecurity;</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org.springframework.security.config.annotation.web.configuration.EnableWebSecurity;</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lastRenderedPageBreak/>
        <w:t>import</w:t>
      </w:r>
      <w:proofErr w:type="gramEnd"/>
      <w:r w:rsidRPr="000A20F8">
        <w:rPr>
          <w:rFonts w:eastAsia="Times New Roman" w:cstheme="minorHAnsi"/>
          <w:color w:val="333333"/>
          <w:sz w:val="24"/>
          <w:szCs w:val="24"/>
          <w:lang w:eastAsia="en-IN"/>
        </w:rPr>
        <w:t xml:space="preserve"> org.springframework.security.config.annotation.web.configuration.WebSecurityConfigurerAdapter;</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org.springframework.security.crypto.bcrypt.BCryptPasswordEncoder;</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org.springframework.security.crypto.password.PasswordEncoder</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@Configuration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EnableWebSecurity</w:t>
      </w:r>
      <w:proofErr w:type="spell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class </w:t>
      </w:r>
      <w:proofErr w:type="spellStart"/>
      <w:r w:rsidRPr="000A20F8">
        <w:rPr>
          <w:rFonts w:eastAsia="Times New Roman" w:cstheme="minorHAnsi"/>
          <w:color w:val="333333"/>
          <w:sz w:val="24"/>
          <w:szCs w:val="24"/>
          <w:lang w:eastAsia="en-IN"/>
        </w:rPr>
        <w:t>SpringSecurityConfiguration</w:t>
      </w:r>
      <w:proofErr w:type="spellEnd"/>
      <w:r w:rsidRPr="000A20F8">
        <w:rPr>
          <w:rFonts w:eastAsia="Times New Roman" w:cstheme="minorHAnsi"/>
          <w:color w:val="333333"/>
          <w:sz w:val="24"/>
          <w:szCs w:val="24"/>
          <w:lang w:eastAsia="en-IN"/>
        </w:rPr>
        <w:t xml:space="preserve"> extends </w:t>
      </w:r>
      <w:proofErr w:type="spellStart"/>
      <w:r w:rsidRPr="000A20F8">
        <w:rPr>
          <w:rFonts w:eastAsia="Times New Roman" w:cstheme="minorHAnsi"/>
          <w:color w:val="333333"/>
          <w:sz w:val="24"/>
          <w:szCs w:val="24"/>
          <w:lang w:eastAsia="en-IN"/>
        </w:rPr>
        <w:t>WebSecurityConfigurerAdapter</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roofErr w:type="spellStart"/>
      <w:r w:rsidRPr="000A20F8">
        <w:rPr>
          <w:rFonts w:eastAsia="Times New Roman" w:cstheme="minorHAnsi"/>
          <w:color w:val="333333"/>
          <w:sz w:val="24"/>
          <w:szCs w:val="24"/>
          <w:lang w:eastAsia="en-IN"/>
        </w:rPr>
        <w:t>Autowired</w:t>
      </w:r>
      <w:proofErr w:type="spell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spellStart"/>
      <w:r w:rsidRPr="000A20F8">
        <w:rPr>
          <w:rFonts w:eastAsia="Times New Roman" w:cstheme="minorHAnsi"/>
          <w:color w:val="333333"/>
          <w:sz w:val="24"/>
          <w:szCs w:val="24"/>
          <w:lang w:eastAsia="en-IN"/>
        </w:rPr>
        <w:t>CustomUserDetailsService</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userDetailsService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PasswordEncoder</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passwordEncoder</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return</w:t>
      </w:r>
      <w:proofErr w:type="gramEnd"/>
      <w:r w:rsidRPr="000A20F8">
        <w:rPr>
          <w:rFonts w:eastAsia="Times New Roman" w:cstheme="minorHAnsi"/>
          <w:color w:val="333333"/>
          <w:sz w:val="24"/>
          <w:szCs w:val="24"/>
          <w:lang w:eastAsia="en-IN"/>
        </w:rPr>
        <w:t xml:space="preserve"> new </w:t>
      </w:r>
      <w:proofErr w:type="spellStart"/>
      <w:r w:rsidRPr="000A20F8">
        <w:rPr>
          <w:rFonts w:eastAsia="Times New Roman" w:cstheme="minorHAnsi"/>
          <w:color w:val="333333"/>
          <w:sz w:val="24"/>
          <w:szCs w:val="24"/>
          <w:lang w:eastAsia="en-IN"/>
        </w:rPr>
        <w:t>BCryptPasswordEncoder</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@Override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void configure(</w:t>
      </w:r>
      <w:proofErr w:type="spellStart"/>
      <w:r w:rsidRPr="000A20F8">
        <w:rPr>
          <w:rFonts w:eastAsia="Times New Roman" w:cstheme="minorHAnsi"/>
          <w:color w:val="333333"/>
          <w:sz w:val="24"/>
          <w:szCs w:val="24"/>
          <w:lang w:eastAsia="en-IN"/>
        </w:rPr>
        <w:t>AuthenticationManagerBuilder</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w:t>
      </w:r>
      <w:proofErr w:type="spellEnd"/>
      <w:r w:rsidRPr="000A20F8">
        <w:rPr>
          <w:rFonts w:eastAsia="Times New Roman" w:cstheme="minorHAnsi"/>
          <w:color w:val="333333"/>
          <w:sz w:val="24"/>
          <w:szCs w:val="24"/>
          <w:lang w:eastAsia="en-IN"/>
        </w:rPr>
        <w:t>) throws Exception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auth.userDetailsService(</w:t>
      </w:r>
      <w:proofErr w:type="gramEnd"/>
      <w:r w:rsidRPr="000A20F8">
        <w:rPr>
          <w:rFonts w:eastAsia="Times New Roman" w:cstheme="minorHAnsi"/>
          <w:color w:val="333333"/>
          <w:sz w:val="24"/>
          <w:szCs w:val="24"/>
          <w:lang w:eastAsia="en-IN"/>
        </w:rPr>
        <w:t>userDetailsService).passwordEncoder(passwordEncoder());</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b/>
          <w:bCs/>
          <w:color w:val="333333"/>
          <w:sz w:val="24"/>
          <w:szCs w:val="24"/>
          <w:lang w:eastAsia="en-IN"/>
        </w:rPr>
        <w:t>@Bean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t>@Override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public</w:t>
      </w:r>
      <w:proofErr w:type="gramEnd"/>
      <w:r w:rsidRPr="000A20F8">
        <w:rPr>
          <w:rFonts w:eastAsia="Times New Roman" w:cstheme="minorHAnsi"/>
          <w:b/>
          <w:bCs/>
          <w:color w:val="333333"/>
          <w:sz w:val="24"/>
          <w:szCs w:val="24"/>
          <w:lang w:eastAsia="en-IN"/>
        </w:rPr>
        <w:t xml:space="preserve"> </w:t>
      </w:r>
      <w:proofErr w:type="spellStart"/>
      <w:r w:rsidRPr="000A20F8">
        <w:rPr>
          <w:rFonts w:eastAsia="Times New Roman" w:cstheme="minorHAnsi"/>
          <w:b/>
          <w:bCs/>
          <w:color w:val="333333"/>
          <w:sz w:val="24"/>
          <w:szCs w:val="24"/>
          <w:lang w:eastAsia="en-IN"/>
        </w:rPr>
        <w:t>AuthenticationManager</w:t>
      </w:r>
      <w:proofErr w:type="spellEnd"/>
      <w:r w:rsidRPr="000A20F8">
        <w:rPr>
          <w:rFonts w:eastAsia="Times New Roman" w:cstheme="minorHAnsi"/>
          <w:b/>
          <w:bCs/>
          <w:color w:val="333333"/>
          <w:sz w:val="24"/>
          <w:szCs w:val="24"/>
          <w:lang w:eastAsia="en-IN"/>
        </w:rPr>
        <w:t xml:space="preserve"> </w:t>
      </w:r>
      <w:proofErr w:type="spellStart"/>
      <w:r w:rsidRPr="000A20F8">
        <w:rPr>
          <w:rFonts w:eastAsia="Times New Roman" w:cstheme="minorHAnsi"/>
          <w:b/>
          <w:bCs/>
          <w:color w:val="333333"/>
          <w:sz w:val="24"/>
          <w:szCs w:val="24"/>
          <w:lang w:eastAsia="en-IN"/>
        </w:rPr>
        <w:t>authenticationManagerBean</w:t>
      </w:r>
      <w:proofErr w:type="spellEnd"/>
      <w:r w:rsidRPr="000A20F8">
        <w:rPr>
          <w:rFonts w:eastAsia="Times New Roman" w:cstheme="minorHAnsi"/>
          <w:b/>
          <w:bCs/>
          <w:color w:val="333333"/>
          <w:sz w:val="24"/>
          <w:szCs w:val="24"/>
          <w:lang w:eastAsia="en-IN"/>
        </w:rPr>
        <w:t>() throws Exception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return</w:t>
      </w:r>
      <w:proofErr w:type="gramEnd"/>
      <w:r w:rsidRPr="000A20F8">
        <w:rPr>
          <w:rFonts w:eastAsia="Times New Roman" w:cstheme="minorHAnsi"/>
          <w:b/>
          <w:bCs/>
          <w:color w:val="333333"/>
          <w:sz w:val="24"/>
          <w:szCs w:val="24"/>
          <w:lang w:eastAsia="en-IN"/>
        </w:rPr>
        <w:t xml:space="preserve"> </w:t>
      </w:r>
      <w:proofErr w:type="spellStart"/>
      <w:r w:rsidRPr="000A20F8">
        <w:rPr>
          <w:rFonts w:eastAsia="Times New Roman" w:cstheme="minorHAnsi"/>
          <w:b/>
          <w:bCs/>
          <w:color w:val="333333"/>
          <w:sz w:val="24"/>
          <w:szCs w:val="24"/>
          <w:lang w:eastAsia="en-IN"/>
        </w:rPr>
        <w:t>super.authenticationManagerBean</w:t>
      </w:r>
      <w:proofErr w:type="spellEnd"/>
      <w:r w:rsidRPr="000A20F8">
        <w:rPr>
          <w:rFonts w:eastAsia="Times New Roman" w:cstheme="minorHAnsi"/>
          <w:b/>
          <w:bCs/>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b/>
          <w:bCs/>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@Override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void configure(</w:t>
      </w:r>
      <w:proofErr w:type="spellStart"/>
      <w:r w:rsidRPr="000A20F8">
        <w:rPr>
          <w:rFonts w:eastAsia="Times New Roman" w:cstheme="minorHAnsi"/>
          <w:color w:val="333333"/>
          <w:sz w:val="24"/>
          <w:szCs w:val="24"/>
          <w:lang w:eastAsia="en-IN"/>
        </w:rPr>
        <w:t>HttpSecurity</w:t>
      </w:r>
      <w:proofErr w:type="spellEnd"/>
      <w:r w:rsidRPr="000A20F8">
        <w:rPr>
          <w:rFonts w:eastAsia="Times New Roman" w:cstheme="minorHAnsi"/>
          <w:color w:val="333333"/>
          <w:sz w:val="24"/>
          <w:szCs w:val="24"/>
          <w:lang w:eastAsia="en-IN"/>
        </w:rPr>
        <w:t xml:space="preserve"> http) throws Exception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http.csrf</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).disable()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w:t>
      </w:r>
      <w:proofErr w:type="spellStart"/>
      <w:proofErr w:type="gramStart"/>
      <w:r w:rsidRPr="000A20F8">
        <w:rPr>
          <w:rFonts w:eastAsia="Times New Roman" w:cstheme="minorHAnsi"/>
          <w:color w:val="333333"/>
          <w:sz w:val="24"/>
          <w:szCs w:val="24"/>
          <w:lang w:eastAsia="en-IN"/>
        </w:rPr>
        <w:t>authorizeRequests</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antMatchers</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helloadmin</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hasRole</w:t>
      </w:r>
      <w:proofErr w:type="spellEnd"/>
      <w:r w:rsidRPr="000A20F8">
        <w:rPr>
          <w:rFonts w:eastAsia="Times New Roman" w:cstheme="minorHAnsi"/>
          <w:color w:val="333333"/>
          <w:sz w:val="24"/>
          <w:szCs w:val="24"/>
          <w:lang w:eastAsia="en-IN"/>
        </w:rPr>
        <w:t>("ADMIN")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w:t>
      </w:r>
      <w:proofErr w:type="spellStart"/>
      <w:proofErr w:type="gramStart"/>
      <w:r w:rsidRPr="000A20F8">
        <w:rPr>
          <w:rFonts w:eastAsia="Times New Roman" w:cstheme="minorHAnsi"/>
          <w:color w:val="333333"/>
          <w:sz w:val="24"/>
          <w:szCs w:val="24"/>
          <w:lang w:eastAsia="en-IN"/>
        </w:rPr>
        <w:t>antMatchers</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hellouser</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hasAnyRole</w:t>
      </w:r>
      <w:proofErr w:type="spellEnd"/>
      <w:r w:rsidRPr="000A20F8">
        <w:rPr>
          <w:rFonts w:eastAsia="Times New Roman" w:cstheme="minorHAnsi"/>
          <w:color w:val="333333"/>
          <w:sz w:val="24"/>
          <w:szCs w:val="24"/>
          <w:lang w:eastAsia="en-IN"/>
        </w:rPr>
        <w:t>("USER","ADMIN")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b/>
          <w:bCs/>
          <w:color w:val="333333"/>
          <w:sz w:val="24"/>
          <w:szCs w:val="24"/>
          <w:lang w:eastAsia="en-IN"/>
        </w:rPr>
        <w:t>.antMatchers("/authenticate").permitAll().anyRequest().</w:t>
      </w:r>
      <w:proofErr w:type="gramStart"/>
      <w:r w:rsidRPr="000A20F8">
        <w:rPr>
          <w:rFonts w:eastAsia="Times New Roman" w:cstheme="minorHAnsi"/>
          <w:b/>
          <w:bCs/>
          <w:color w:val="333333"/>
          <w:sz w:val="24"/>
          <w:szCs w:val="24"/>
          <w:lang w:eastAsia="en-IN"/>
        </w:rPr>
        <w:t>authenticated()</w:t>
      </w:r>
      <w:proofErr w:type="gram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w:t>
      </w:r>
      <w:proofErr w:type="gramStart"/>
      <w:r w:rsidRPr="000A20F8">
        <w:rPr>
          <w:rFonts w:eastAsia="Times New Roman" w:cstheme="minorHAnsi"/>
          <w:color w:val="333333"/>
          <w:sz w:val="24"/>
          <w:szCs w:val="24"/>
          <w:lang w:eastAsia="en-IN"/>
        </w:rPr>
        <w:t>and(</w:t>
      </w:r>
      <w:proofErr w:type="gram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httpBasic</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lastRenderedPageBreak/>
        <w:t xml:space="preserve">Start the application and test the POST request /authenticate </w:t>
      </w:r>
      <w:proofErr w:type="spellStart"/>
      <w:proofErr w:type="gramStart"/>
      <w:r w:rsidRPr="000A20F8">
        <w:rPr>
          <w:rFonts w:eastAsia="Times New Roman" w:cstheme="minorHAnsi"/>
          <w:color w:val="333333"/>
          <w:sz w:val="24"/>
          <w:szCs w:val="24"/>
          <w:lang w:eastAsia="en-IN"/>
        </w:rPr>
        <w:t>url</w:t>
      </w:r>
      <w:proofErr w:type="spellEnd"/>
      <w:proofErr w:type="gramEnd"/>
      <w:r w:rsidRPr="000A20F8">
        <w:rPr>
          <w:rFonts w:eastAsia="Times New Roman" w:cstheme="minorHAnsi"/>
          <w:color w:val="333333"/>
          <w:sz w:val="24"/>
          <w:szCs w:val="24"/>
          <w:lang w:eastAsia="en-IN"/>
        </w:rPr>
        <w:t>-</w:t>
      </w:r>
      <w:r w:rsidRPr="000A20F8">
        <w:rPr>
          <w:rFonts w:eastAsia="Times New Roman" w:cstheme="minorHAnsi"/>
          <w:color w:val="333333"/>
          <w:sz w:val="24"/>
          <w:szCs w:val="24"/>
          <w:lang w:eastAsia="en-IN"/>
        </w:rPr>
        <w:br/>
      </w:r>
      <w:r w:rsidRPr="000A20F8">
        <w:rPr>
          <w:rFonts w:eastAsia="Times New Roman" w:cstheme="minorHAnsi"/>
          <w:noProof/>
          <w:color w:val="333333"/>
          <w:sz w:val="24"/>
          <w:szCs w:val="24"/>
          <w:lang w:eastAsia="en-IN"/>
        </w:rPr>
        <w:drawing>
          <wp:inline distT="0" distB="0" distL="0" distR="0" wp14:anchorId="631ABB24" wp14:editId="138A5209">
            <wp:extent cx="5855886" cy="3794400"/>
            <wp:effectExtent l="0" t="0" r="0" b="0"/>
            <wp:docPr id="7" name="Picture 7" descr="https://www.javainuse.com/static/series-4-2-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javainuse.com/static/series-4-2-m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6071" cy="3794520"/>
                    </a:xfrm>
                    <a:prstGeom prst="rect">
                      <a:avLst/>
                    </a:prstGeom>
                    <a:noFill/>
                    <a:ln>
                      <a:noFill/>
                    </a:ln>
                  </pic:spPr>
                </pic:pic>
              </a:graphicData>
            </a:graphic>
          </wp:inline>
        </w:drawing>
      </w:r>
      <w:r w:rsidRPr="000A20F8">
        <w:rPr>
          <w:rFonts w:eastAsia="Times New Roman" w:cstheme="minorHAnsi"/>
          <w:color w:val="333333"/>
          <w:sz w:val="24"/>
          <w:szCs w:val="24"/>
          <w:lang w:eastAsia="en-IN"/>
        </w:rPr>
        <w:br/>
        <w:t>We can go to the </w:t>
      </w:r>
      <w:hyperlink r:id="rId13" w:history="1">
        <w:r w:rsidRPr="000A20F8">
          <w:rPr>
            <w:rFonts w:eastAsia="Times New Roman" w:cstheme="minorHAnsi"/>
            <w:color w:val="59C1DC"/>
            <w:sz w:val="24"/>
            <w:szCs w:val="24"/>
            <w:u w:val="single"/>
            <w:lang w:eastAsia="en-IN"/>
          </w:rPr>
          <w:t>online JWT decoder</w:t>
        </w:r>
      </w:hyperlink>
      <w:r w:rsidRPr="000A20F8">
        <w:rPr>
          <w:rFonts w:eastAsia="Times New Roman" w:cstheme="minorHAnsi"/>
          <w:color w:val="333333"/>
          <w:sz w:val="24"/>
          <w:szCs w:val="24"/>
          <w:lang w:eastAsia="en-IN"/>
        </w:rPr>
        <w:t> and check the JWT details-</w:t>
      </w:r>
    </w:p>
    <w:p w:rsidR="000A20F8" w:rsidRPr="000A20F8" w:rsidRDefault="000A20F8" w:rsidP="000A20F8">
      <w:pPr>
        <w:spacing w:after="0" w:line="240" w:lineRule="auto"/>
        <w:outlineLvl w:val="1"/>
        <w:rPr>
          <w:rFonts w:eastAsia="Times New Roman" w:cstheme="minorHAnsi"/>
          <w:color w:val="333333"/>
          <w:sz w:val="24"/>
          <w:szCs w:val="24"/>
          <w:lang w:eastAsia="en-IN"/>
        </w:rPr>
      </w:pPr>
      <w:r w:rsidRPr="000A20F8">
        <w:rPr>
          <w:rFonts w:eastAsia="Times New Roman" w:cstheme="minorHAnsi"/>
          <w:color w:val="333333"/>
          <w:sz w:val="24"/>
          <w:szCs w:val="24"/>
          <w:lang w:eastAsia="en-IN"/>
        </w:rPr>
        <w:t>Validation and Authorization using JWT</w:t>
      </w:r>
    </w:p>
    <w:p w:rsidR="000A20F8" w:rsidRPr="000A20F8" w:rsidRDefault="000A20F8" w:rsidP="000A20F8">
      <w:pPr>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We will now be using the generated JWT to authorize user to perform operations. In </w:t>
      </w:r>
      <w:hyperlink r:id="rId14" w:history="1">
        <w:r w:rsidRPr="000A20F8">
          <w:rPr>
            <w:rFonts w:eastAsia="Times New Roman" w:cstheme="minorHAnsi"/>
            <w:color w:val="59C1DC"/>
            <w:sz w:val="24"/>
            <w:szCs w:val="24"/>
            <w:u w:val="single"/>
            <w:lang w:eastAsia="en-IN"/>
          </w:rPr>
          <w:t>previous tutorial we have seen that any incoming request is first intercepted by Filters which perform authentication and authorization.</w:t>
        </w:r>
      </w:hyperlink>
      <w:r w:rsidRPr="000A20F8">
        <w:rPr>
          <w:rFonts w:eastAsia="Times New Roman" w:cstheme="minorHAnsi"/>
          <w:color w:val="333333"/>
          <w:sz w:val="24"/>
          <w:szCs w:val="24"/>
          <w:lang w:eastAsia="en-IN"/>
        </w:rPr>
        <w:t xml:space="preserve"> One example of such filter is the </w:t>
      </w:r>
      <w:proofErr w:type="spellStart"/>
      <w:r w:rsidRPr="000A20F8">
        <w:rPr>
          <w:rFonts w:eastAsia="Times New Roman" w:cstheme="minorHAnsi"/>
          <w:color w:val="333333"/>
          <w:sz w:val="24"/>
          <w:szCs w:val="24"/>
          <w:lang w:eastAsia="en-IN"/>
        </w:rPr>
        <w:t>BasicAuthenticationFilter</w:t>
      </w:r>
      <w:proofErr w:type="spellEnd"/>
      <w:r w:rsidRPr="000A20F8">
        <w:rPr>
          <w:rFonts w:eastAsia="Times New Roman" w:cstheme="minorHAnsi"/>
          <w:color w:val="333333"/>
          <w:sz w:val="24"/>
          <w:szCs w:val="24"/>
          <w:lang w:eastAsia="en-IN"/>
        </w:rPr>
        <w:t xml:space="preserve"> which is a type of </w:t>
      </w:r>
      <w:proofErr w:type="spellStart"/>
      <w:r w:rsidRPr="000A20F8">
        <w:rPr>
          <w:rFonts w:eastAsia="Times New Roman" w:cstheme="minorHAnsi"/>
          <w:color w:val="333333"/>
          <w:sz w:val="24"/>
          <w:szCs w:val="24"/>
          <w:lang w:eastAsia="en-IN"/>
        </w:rPr>
        <w:t>OncePerRequestFilter</w:t>
      </w:r>
      <w:proofErr w:type="spellEnd"/>
      <w:r w:rsidRPr="000A20F8">
        <w:rPr>
          <w:rFonts w:eastAsia="Times New Roman" w:cstheme="minorHAnsi"/>
          <w:color w:val="333333"/>
          <w:sz w:val="24"/>
          <w:szCs w:val="24"/>
          <w:lang w:eastAsia="en-IN"/>
        </w:rPr>
        <w:t xml:space="preserve">. We will now be writing our own </w:t>
      </w:r>
      <w:proofErr w:type="spellStart"/>
      <w:r w:rsidRPr="000A20F8">
        <w:rPr>
          <w:rFonts w:eastAsia="Times New Roman" w:cstheme="minorHAnsi"/>
          <w:color w:val="333333"/>
          <w:sz w:val="24"/>
          <w:szCs w:val="24"/>
          <w:lang w:eastAsia="en-IN"/>
        </w:rPr>
        <w:t>CustomJWTAuthenticationFilter</w:t>
      </w:r>
      <w:proofErr w:type="spellEnd"/>
      <w:r w:rsidRPr="000A20F8">
        <w:rPr>
          <w:rFonts w:eastAsia="Times New Roman" w:cstheme="minorHAnsi"/>
          <w:color w:val="333333"/>
          <w:sz w:val="24"/>
          <w:szCs w:val="24"/>
          <w:lang w:eastAsia="en-IN"/>
        </w:rPr>
        <w:t xml:space="preserve"> which will also be type of </w:t>
      </w:r>
      <w:proofErr w:type="spellStart"/>
      <w:r w:rsidRPr="000A20F8">
        <w:rPr>
          <w:rFonts w:eastAsia="Times New Roman" w:cstheme="minorHAnsi"/>
          <w:color w:val="333333"/>
          <w:sz w:val="24"/>
          <w:szCs w:val="24"/>
          <w:lang w:eastAsia="en-IN"/>
        </w:rPr>
        <w:t>OncePerRequestFilter</w:t>
      </w:r>
      <w:proofErr w:type="spellEnd"/>
      <w:r w:rsidRPr="000A20F8">
        <w:rPr>
          <w:rFonts w:eastAsia="Times New Roman" w:cstheme="minorHAnsi"/>
          <w:color w:val="333333"/>
          <w:sz w:val="24"/>
          <w:szCs w:val="24"/>
          <w:lang w:eastAsia="en-IN"/>
        </w:rPr>
        <w:t>.</w:t>
      </w:r>
      <w:r w:rsidRPr="000A20F8">
        <w:rPr>
          <w:rFonts w:eastAsia="Times New Roman" w:cstheme="minorHAnsi"/>
          <w:color w:val="333333"/>
          <w:sz w:val="24"/>
          <w:szCs w:val="24"/>
          <w:lang w:eastAsia="en-IN"/>
        </w:rPr>
        <w:br/>
        <w:t xml:space="preserve">This </w:t>
      </w:r>
      <w:proofErr w:type="spellStart"/>
      <w:r w:rsidRPr="000A20F8">
        <w:rPr>
          <w:rFonts w:eastAsia="Times New Roman" w:cstheme="minorHAnsi"/>
          <w:color w:val="333333"/>
          <w:sz w:val="24"/>
          <w:szCs w:val="24"/>
          <w:lang w:eastAsia="en-IN"/>
        </w:rPr>
        <w:t>CustomJWTAuthenticationFilter</w:t>
      </w:r>
      <w:proofErr w:type="spellEnd"/>
      <w:r w:rsidRPr="000A20F8">
        <w:rPr>
          <w:rFonts w:eastAsia="Times New Roman" w:cstheme="minorHAnsi"/>
          <w:color w:val="333333"/>
          <w:sz w:val="24"/>
          <w:szCs w:val="24"/>
          <w:lang w:eastAsia="en-IN"/>
        </w:rPr>
        <w:t xml:space="preserve"> will intercept the incoming request and check if it contains a JSON Web </w:t>
      </w:r>
      <w:proofErr w:type="gramStart"/>
      <w:r w:rsidRPr="000A20F8">
        <w:rPr>
          <w:rFonts w:eastAsia="Times New Roman" w:cstheme="minorHAnsi"/>
          <w:color w:val="333333"/>
          <w:sz w:val="24"/>
          <w:szCs w:val="24"/>
          <w:lang w:eastAsia="en-IN"/>
        </w:rPr>
        <w:t>Token(</w:t>
      </w:r>
      <w:proofErr w:type="gramEnd"/>
      <w:r w:rsidRPr="000A20F8">
        <w:rPr>
          <w:rFonts w:eastAsia="Times New Roman" w:cstheme="minorHAnsi"/>
          <w:color w:val="333333"/>
          <w:sz w:val="24"/>
          <w:szCs w:val="24"/>
          <w:lang w:eastAsia="en-IN"/>
        </w:rPr>
        <w:t xml:space="preserve">JWT). If JWT is present it will then call the validate method of the </w:t>
      </w:r>
      <w:proofErr w:type="spellStart"/>
      <w:r w:rsidRPr="000A20F8">
        <w:rPr>
          <w:rFonts w:eastAsia="Times New Roman" w:cstheme="minorHAnsi"/>
          <w:color w:val="333333"/>
          <w:sz w:val="24"/>
          <w:szCs w:val="24"/>
          <w:lang w:eastAsia="en-IN"/>
        </w:rPr>
        <w:t>JWTUtil</w:t>
      </w:r>
      <w:proofErr w:type="spellEnd"/>
      <w:r w:rsidRPr="000A20F8">
        <w:rPr>
          <w:rFonts w:eastAsia="Times New Roman" w:cstheme="minorHAnsi"/>
          <w:color w:val="333333"/>
          <w:sz w:val="24"/>
          <w:szCs w:val="24"/>
          <w:lang w:eastAsia="en-IN"/>
        </w:rPr>
        <w:t xml:space="preserve"> class to validate the token. If the validation is successful, then it will create a User Object using the JWT payload and store this object in the Security context, which indicates that the current user is authenticated.</w:t>
      </w:r>
      <w:r w:rsidRPr="000A20F8">
        <w:rPr>
          <w:rFonts w:eastAsia="Times New Roman" w:cstheme="minorHAnsi"/>
          <w:color w:val="333333"/>
          <w:sz w:val="24"/>
          <w:szCs w:val="24"/>
          <w:lang w:eastAsia="en-IN"/>
        </w:rPr>
        <w:br/>
        <w:t xml:space="preserve">We will first be adding the some more utility methods like </w:t>
      </w:r>
      <w:proofErr w:type="spellStart"/>
      <w:r w:rsidRPr="000A20F8">
        <w:rPr>
          <w:rFonts w:eastAsia="Times New Roman" w:cstheme="minorHAnsi"/>
          <w:color w:val="333333"/>
          <w:sz w:val="24"/>
          <w:szCs w:val="24"/>
          <w:lang w:eastAsia="en-IN"/>
        </w:rPr>
        <w:t>validateToken</w:t>
      </w:r>
      <w:proofErr w:type="spellEnd"/>
      <w:r w:rsidRPr="000A20F8">
        <w:rPr>
          <w:rFonts w:eastAsia="Times New Roman" w:cstheme="minorHAnsi"/>
          <w:color w:val="333333"/>
          <w:sz w:val="24"/>
          <w:szCs w:val="24"/>
          <w:lang w:eastAsia="en-IN"/>
        </w:rPr>
        <w:t xml:space="preserve"> to the </w:t>
      </w:r>
      <w:proofErr w:type="spellStart"/>
      <w:r w:rsidRPr="000A20F8">
        <w:rPr>
          <w:rFonts w:eastAsia="Times New Roman" w:cstheme="minorHAnsi"/>
          <w:color w:val="333333"/>
          <w:sz w:val="24"/>
          <w:szCs w:val="24"/>
          <w:lang w:eastAsia="en-IN"/>
        </w:rPr>
        <w:t>JWTUtil</w:t>
      </w:r>
      <w:proofErr w:type="spellEnd"/>
      <w:r w:rsidRPr="000A20F8">
        <w:rPr>
          <w:rFonts w:eastAsia="Times New Roman" w:cstheme="minorHAnsi"/>
          <w:color w:val="333333"/>
          <w:sz w:val="24"/>
          <w:szCs w:val="24"/>
          <w:lang w:eastAsia="en-IN"/>
        </w:rPr>
        <w:t xml:space="preserve"> class.</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package</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com.javainuse.springbootsecurity.config</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java.util.Arrays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java.util.Collection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java.util.Date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java.util.HashMap</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java.util.List</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java.util.Map</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org.springframework.beans.factory.annotation.Value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lastRenderedPageBreak/>
        <w:t>import</w:t>
      </w:r>
      <w:proofErr w:type="gramEnd"/>
      <w:r w:rsidRPr="000A20F8">
        <w:rPr>
          <w:rFonts w:eastAsia="Times New Roman" w:cstheme="minorHAnsi"/>
          <w:color w:val="333333"/>
          <w:sz w:val="24"/>
          <w:szCs w:val="24"/>
          <w:lang w:eastAsia="en-IN"/>
        </w:rPr>
        <w:t xml:space="preserve"> org.springframework.security.authentication.BadCredentialsException;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org.springframework.security.core.GrantedAuthority</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org.springframework.security.core.authority.SimpleGrantedAuthority;</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org.springframework.security.core.userdetails.UserDetails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org.springframework.stereotype.Service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io.jsonwebtoken.Claims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io.jsonwebtoken.ExpiredJwtException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io.jsonwebtoken.Jws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io.jsonwebtoken.JwsHeader</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io.jsonwebtoken.Jwts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io.jsonwebtoken.MalformedJwtException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io.jsonwebtoken.SignatureAlgorithm</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io.jsonwebtoken.SignatureException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io.jsonwebtoken.UnsupportedJwtException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@Service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class </w:t>
      </w:r>
      <w:proofErr w:type="spellStart"/>
      <w:r w:rsidRPr="000A20F8">
        <w:rPr>
          <w:rFonts w:eastAsia="Times New Roman" w:cstheme="minorHAnsi"/>
          <w:color w:val="333333"/>
          <w:sz w:val="24"/>
          <w:szCs w:val="24"/>
          <w:lang w:eastAsia="en-IN"/>
        </w:rPr>
        <w:t>JwtUtil</w:t>
      </w:r>
      <w:proofErr w:type="spellEnd"/>
      <w:r w:rsidRPr="000A20F8">
        <w:rPr>
          <w:rFonts w:eastAsia="Times New Roman" w:cstheme="minorHAnsi"/>
          <w:color w:val="333333"/>
          <w:sz w:val="24"/>
          <w:szCs w:val="24"/>
          <w:lang w:eastAsia="en-IN"/>
        </w:rPr>
        <w:t xml:space="preserv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private</w:t>
      </w:r>
      <w:proofErr w:type="gramEnd"/>
      <w:r w:rsidRPr="000A20F8">
        <w:rPr>
          <w:rFonts w:eastAsia="Times New Roman" w:cstheme="minorHAnsi"/>
          <w:color w:val="333333"/>
          <w:sz w:val="24"/>
          <w:szCs w:val="24"/>
          <w:lang w:eastAsia="en-IN"/>
        </w:rPr>
        <w:t xml:space="preserve"> String secret;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private</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int</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jwtExpirationInMs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@Value(</w:t>
      </w:r>
      <w:proofErr w:type="gram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jwt.secret</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void </w:t>
      </w:r>
      <w:proofErr w:type="spellStart"/>
      <w:r w:rsidRPr="000A20F8">
        <w:rPr>
          <w:rFonts w:eastAsia="Times New Roman" w:cstheme="minorHAnsi"/>
          <w:color w:val="333333"/>
          <w:sz w:val="24"/>
          <w:szCs w:val="24"/>
          <w:lang w:eastAsia="en-IN"/>
        </w:rPr>
        <w:t>setSecret</w:t>
      </w:r>
      <w:proofErr w:type="spellEnd"/>
      <w:r w:rsidRPr="000A20F8">
        <w:rPr>
          <w:rFonts w:eastAsia="Times New Roman" w:cstheme="minorHAnsi"/>
          <w:color w:val="333333"/>
          <w:sz w:val="24"/>
          <w:szCs w:val="24"/>
          <w:lang w:eastAsia="en-IN"/>
        </w:rPr>
        <w:t>(String secret)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r w:rsidRPr="000A20F8">
        <w:rPr>
          <w:rFonts w:eastAsia="Times New Roman" w:cstheme="minorHAnsi"/>
          <w:color w:val="333333"/>
          <w:sz w:val="24"/>
          <w:szCs w:val="24"/>
          <w:lang w:eastAsia="en-IN"/>
        </w:rPr>
        <w:t>this.secret</w:t>
      </w:r>
      <w:proofErr w:type="spellEnd"/>
      <w:r w:rsidRPr="000A20F8">
        <w:rPr>
          <w:rFonts w:eastAsia="Times New Roman" w:cstheme="minorHAnsi"/>
          <w:color w:val="333333"/>
          <w:sz w:val="24"/>
          <w:szCs w:val="24"/>
          <w:lang w:eastAsia="en-IN"/>
        </w:rPr>
        <w:t xml:space="preserve"> = secret;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@Value(</w:t>
      </w:r>
      <w:proofErr w:type="gram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jwt.expirationDateInMs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void </w:t>
      </w:r>
      <w:proofErr w:type="spellStart"/>
      <w:r w:rsidRPr="000A20F8">
        <w:rPr>
          <w:rFonts w:eastAsia="Times New Roman" w:cstheme="minorHAnsi"/>
          <w:color w:val="333333"/>
          <w:sz w:val="24"/>
          <w:szCs w:val="24"/>
          <w:lang w:eastAsia="en-IN"/>
        </w:rPr>
        <w:t>setJwtExpirationInMs</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int</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jwtExpirationInMs</w:t>
      </w:r>
      <w:proofErr w:type="spellEnd"/>
      <w:r w:rsidRPr="000A20F8">
        <w:rPr>
          <w:rFonts w:eastAsia="Times New Roman" w:cstheme="minorHAnsi"/>
          <w:color w:val="333333"/>
          <w:sz w:val="24"/>
          <w:szCs w:val="24"/>
          <w:lang w:eastAsia="en-IN"/>
        </w:rPr>
        <w: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r w:rsidRPr="000A20F8">
        <w:rPr>
          <w:rFonts w:eastAsia="Times New Roman" w:cstheme="minorHAnsi"/>
          <w:color w:val="333333"/>
          <w:sz w:val="24"/>
          <w:szCs w:val="24"/>
          <w:lang w:eastAsia="en-IN"/>
        </w:rPr>
        <w:t>this.jwtExpirationInMs</w:t>
      </w:r>
      <w:proofErr w:type="spellEnd"/>
      <w:r w:rsidRPr="000A20F8">
        <w:rPr>
          <w:rFonts w:eastAsia="Times New Roman" w:cstheme="minorHAnsi"/>
          <w:color w:val="333333"/>
          <w:sz w:val="24"/>
          <w:szCs w:val="24"/>
          <w:lang w:eastAsia="en-IN"/>
        </w:rPr>
        <w:t xml:space="preserve"> = </w:t>
      </w:r>
      <w:proofErr w:type="spellStart"/>
      <w:r w:rsidRPr="000A20F8">
        <w:rPr>
          <w:rFonts w:eastAsia="Times New Roman" w:cstheme="minorHAnsi"/>
          <w:color w:val="333333"/>
          <w:sz w:val="24"/>
          <w:szCs w:val="24"/>
          <w:lang w:eastAsia="en-IN"/>
        </w:rPr>
        <w:t>jwtExpirationInMs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 generate token for user</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String </w:t>
      </w:r>
      <w:proofErr w:type="spellStart"/>
      <w:r w:rsidRPr="000A20F8">
        <w:rPr>
          <w:rFonts w:eastAsia="Times New Roman" w:cstheme="minorHAnsi"/>
          <w:color w:val="333333"/>
          <w:sz w:val="24"/>
          <w:szCs w:val="24"/>
          <w:lang w:eastAsia="en-IN"/>
        </w:rPr>
        <w:t>generateToken</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UserDetails</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userDetails</w:t>
      </w:r>
      <w:proofErr w:type="spellEnd"/>
      <w:r w:rsidRPr="000A20F8">
        <w:rPr>
          <w:rFonts w:eastAsia="Times New Roman" w:cstheme="minorHAnsi"/>
          <w:color w:val="333333"/>
          <w:sz w:val="24"/>
          <w:szCs w:val="24"/>
          <w:lang w:eastAsia="en-IN"/>
        </w:rPr>
        <w: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 xml:space="preserve">Map&lt;String, Object&gt; claims = new </w:t>
      </w:r>
      <w:proofErr w:type="spellStart"/>
      <w:r w:rsidRPr="000A20F8">
        <w:rPr>
          <w:rFonts w:eastAsia="Times New Roman" w:cstheme="minorHAnsi"/>
          <w:color w:val="333333"/>
          <w:sz w:val="24"/>
          <w:szCs w:val="24"/>
          <w:lang w:eastAsia="en-IN"/>
        </w:rPr>
        <w:t>HashMap</w:t>
      </w:r>
      <w:proofErr w:type="spellEnd"/>
      <w:r w:rsidRPr="000A20F8">
        <w:rPr>
          <w:rFonts w:eastAsia="Times New Roman" w:cstheme="minorHAnsi"/>
          <w:color w:val="333333"/>
          <w:sz w:val="24"/>
          <w:szCs w:val="24"/>
          <w:lang w:eastAsia="en-IN"/>
        </w:rPr>
        <w:t>&lt;</w:t>
      </w:r>
      <w:proofErr w:type="gramStart"/>
      <w:r w:rsidRPr="000A20F8">
        <w:rPr>
          <w:rFonts w:eastAsia="Times New Roman" w:cstheme="minorHAnsi"/>
          <w:color w:val="333333"/>
          <w:sz w:val="24"/>
          <w:szCs w:val="24"/>
          <w:lang w:eastAsia="en-IN"/>
        </w:rPr>
        <w:t>&gt;(</w:t>
      </w:r>
      <w:proofErr w:type="gram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Collection&lt;?</w:t>
      </w:r>
      <w:proofErr w:type="gramEnd"/>
      <w:r w:rsidRPr="000A20F8">
        <w:rPr>
          <w:rFonts w:eastAsia="Times New Roman" w:cstheme="minorHAnsi"/>
          <w:color w:val="333333"/>
          <w:sz w:val="24"/>
          <w:szCs w:val="24"/>
          <w:lang w:eastAsia="en-IN"/>
        </w:rPr>
        <w:t xml:space="preserve"> </w:t>
      </w:r>
      <w:proofErr w:type="gramStart"/>
      <w:r w:rsidRPr="000A20F8">
        <w:rPr>
          <w:rFonts w:eastAsia="Times New Roman" w:cstheme="minorHAnsi"/>
          <w:color w:val="333333"/>
          <w:sz w:val="24"/>
          <w:szCs w:val="24"/>
          <w:lang w:eastAsia="en-IN"/>
        </w:rPr>
        <w:t>extends</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GrantedAuthority</w:t>
      </w:r>
      <w:proofErr w:type="spellEnd"/>
      <w:r w:rsidRPr="000A20F8">
        <w:rPr>
          <w:rFonts w:eastAsia="Times New Roman" w:cstheme="minorHAnsi"/>
          <w:color w:val="333333"/>
          <w:sz w:val="24"/>
          <w:szCs w:val="24"/>
          <w:lang w:eastAsia="en-IN"/>
        </w:rPr>
        <w:t xml:space="preserve">&gt; roles = </w:t>
      </w:r>
      <w:proofErr w:type="spellStart"/>
      <w:r w:rsidRPr="000A20F8">
        <w:rPr>
          <w:rFonts w:eastAsia="Times New Roman" w:cstheme="minorHAnsi"/>
          <w:color w:val="333333"/>
          <w:sz w:val="24"/>
          <w:szCs w:val="24"/>
          <w:lang w:eastAsia="en-IN"/>
        </w:rPr>
        <w:t>userDetails.getAuthorities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if</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roles.contains</w:t>
      </w:r>
      <w:proofErr w:type="spellEnd"/>
      <w:r w:rsidRPr="000A20F8">
        <w:rPr>
          <w:rFonts w:eastAsia="Times New Roman" w:cstheme="minorHAnsi"/>
          <w:color w:val="333333"/>
          <w:sz w:val="24"/>
          <w:szCs w:val="24"/>
          <w:lang w:eastAsia="en-IN"/>
        </w:rPr>
        <w:t xml:space="preserve">(new </w:t>
      </w:r>
      <w:proofErr w:type="spellStart"/>
      <w:r w:rsidRPr="000A20F8">
        <w:rPr>
          <w:rFonts w:eastAsia="Times New Roman" w:cstheme="minorHAnsi"/>
          <w:color w:val="333333"/>
          <w:sz w:val="24"/>
          <w:szCs w:val="24"/>
          <w:lang w:eastAsia="en-IN"/>
        </w:rPr>
        <w:t>SimpleGrantedAuthority</w:t>
      </w:r>
      <w:proofErr w:type="spellEnd"/>
      <w:r w:rsidRPr="000A20F8">
        <w:rPr>
          <w:rFonts w:eastAsia="Times New Roman" w:cstheme="minorHAnsi"/>
          <w:color w:val="333333"/>
          <w:sz w:val="24"/>
          <w:szCs w:val="24"/>
          <w:lang w:eastAsia="en-IN"/>
        </w:rPr>
        <w:t>("ROLE_ADMIN")))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claims.put</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isAdmin</w:t>
      </w:r>
      <w:proofErr w:type="spellEnd"/>
      <w:r w:rsidRPr="000A20F8">
        <w:rPr>
          <w:rFonts w:eastAsia="Times New Roman" w:cstheme="minorHAnsi"/>
          <w:color w:val="333333"/>
          <w:sz w:val="24"/>
          <w:szCs w:val="24"/>
          <w:lang w:eastAsia="en-IN"/>
        </w:rPr>
        <w:t>", true);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if</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roles.contains</w:t>
      </w:r>
      <w:proofErr w:type="spellEnd"/>
      <w:r w:rsidRPr="000A20F8">
        <w:rPr>
          <w:rFonts w:eastAsia="Times New Roman" w:cstheme="minorHAnsi"/>
          <w:color w:val="333333"/>
          <w:sz w:val="24"/>
          <w:szCs w:val="24"/>
          <w:lang w:eastAsia="en-IN"/>
        </w:rPr>
        <w:t xml:space="preserve">(new </w:t>
      </w:r>
      <w:proofErr w:type="spellStart"/>
      <w:r w:rsidRPr="000A20F8">
        <w:rPr>
          <w:rFonts w:eastAsia="Times New Roman" w:cstheme="minorHAnsi"/>
          <w:color w:val="333333"/>
          <w:sz w:val="24"/>
          <w:szCs w:val="24"/>
          <w:lang w:eastAsia="en-IN"/>
        </w:rPr>
        <w:t>SimpleGrantedAuthority</w:t>
      </w:r>
      <w:proofErr w:type="spellEnd"/>
      <w:r w:rsidRPr="000A20F8">
        <w:rPr>
          <w:rFonts w:eastAsia="Times New Roman" w:cstheme="minorHAnsi"/>
          <w:color w:val="333333"/>
          <w:sz w:val="24"/>
          <w:szCs w:val="24"/>
          <w:lang w:eastAsia="en-IN"/>
        </w:rPr>
        <w:t>("ROLE_USER")))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claims.put</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isUser</w:t>
      </w:r>
      <w:proofErr w:type="spellEnd"/>
      <w:r w:rsidRPr="000A20F8">
        <w:rPr>
          <w:rFonts w:eastAsia="Times New Roman" w:cstheme="minorHAnsi"/>
          <w:color w:val="333333"/>
          <w:sz w:val="24"/>
          <w:szCs w:val="24"/>
          <w:lang w:eastAsia="en-IN"/>
        </w:rPr>
        <w:t>", true);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return</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doGenerateToken</w:t>
      </w:r>
      <w:proofErr w:type="spellEnd"/>
      <w:r w:rsidRPr="000A20F8">
        <w:rPr>
          <w:rFonts w:eastAsia="Times New Roman" w:cstheme="minorHAnsi"/>
          <w:color w:val="333333"/>
          <w:sz w:val="24"/>
          <w:szCs w:val="24"/>
          <w:lang w:eastAsia="en-IN"/>
        </w:rPr>
        <w:t xml:space="preserve">(claims, </w:t>
      </w:r>
      <w:proofErr w:type="spellStart"/>
      <w:r w:rsidRPr="000A20F8">
        <w:rPr>
          <w:rFonts w:eastAsia="Times New Roman" w:cstheme="minorHAnsi"/>
          <w:color w:val="333333"/>
          <w:sz w:val="24"/>
          <w:szCs w:val="24"/>
          <w:lang w:eastAsia="en-IN"/>
        </w:rPr>
        <w:t>userDetails.getUsername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private</w:t>
      </w:r>
      <w:proofErr w:type="gramEnd"/>
      <w:r w:rsidRPr="000A20F8">
        <w:rPr>
          <w:rFonts w:eastAsia="Times New Roman" w:cstheme="minorHAnsi"/>
          <w:color w:val="333333"/>
          <w:sz w:val="24"/>
          <w:szCs w:val="24"/>
          <w:lang w:eastAsia="en-IN"/>
        </w:rPr>
        <w:t xml:space="preserve"> String </w:t>
      </w:r>
      <w:proofErr w:type="spellStart"/>
      <w:r w:rsidRPr="000A20F8">
        <w:rPr>
          <w:rFonts w:eastAsia="Times New Roman" w:cstheme="minorHAnsi"/>
          <w:color w:val="333333"/>
          <w:sz w:val="24"/>
          <w:szCs w:val="24"/>
          <w:lang w:eastAsia="en-IN"/>
        </w:rPr>
        <w:t>doGenerateToken</w:t>
      </w:r>
      <w:proofErr w:type="spellEnd"/>
      <w:r w:rsidRPr="000A20F8">
        <w:rPr>
          <w:rFonts w:eastAsia="Times New Roman" w:cstheme="minorHAnsi"/>
          <w:color w:val="333333"/>
          <w:sz w:val="24"/>
          <w:szCs w:val="24"/>
          <w:lang w:eastAsia="en-IN"/>
        </w:rPr>
        <w:t>(Map&lt;String, Object&gt; claims, String subject)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return</w:t>
      </w:r>
      <w:proofErr w:type="gramEnd"/>
      <w:r w:rsidRPr="000A20F8">
        <w:rPr>
          <w:rFonts w:eastAsia="Times New Roman" w:cstheme="minorHAnsi"/>
          <w:color w:val="333333"/>
          <w:sz w:val="24"/>
          <w:szCs w:val="24"/>
          <w:lang w:eastAsia="en-IN"/>
        </w:rPr>
        <w:t xml:space="preserve"> Jwts.builder().setClaims(claims).setSubject(subject).setIssuedAt(new Date(</w:t>
      </w:r>
      <w:proofErr w:type="spellStart"/>
      <w:r w:rsidRPr="000A20F8">
        <w:rPr>
          <w:rFonts w:eastAsia="Times New Roman" w:cstheme="minorHAnsi"/>
          <w:color w:val="333333"/>
          <w:sz w:val="24"/>
          <w:szCs w:val="24"/>
          <w:lang w:eastAsia="en-IN"/>
        </w:rPr>
        <w:t>System.currentTimeMillis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w:t>
      </w:r>
      <w:proofErr w:type="spellStart"/>
      <w:proofErr w:type="gramStart"/>
      <w:r w:rsidRPr="000A20F8">
        <w:rPr>
          <w:rFonts w:eastAsia="Times New Roman" w:cstheme="minorHAnsi"/>
          <w:color w:val="333333"/>
          <w:sz w:val="24"/>
          <w:szCs w:val="24"/>
          <w:lang w:eastAsia="en-IN"/>
        </w:rPr>
        <w:t>setExpiration</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new Date(</w:t>
      </w:r>
      <w:proofErr w:type="spellStart"/>
      <w:r w:rsidRPr="000A20F8">
        <w:rPr>
          <w:rFonts w:eastAsia="Times New Roman" w:cstheme="minorHAnsi"/>
          <w:color w:val="333333"/>
          <w:sz w:val="24"/>
          <w:szCs w:val="24"/>
          <w:lang w:eastAsia="en-IN"/>
        </w:rPr>
        <w:t>System.currentTimeMillis</w:t>
      </w:r>
      <w:proofErr w:type="spellEnd"/>
      <w:r w:rsidRPr="000A20F8">
        <w:rPr>
          <w:rFonts w:eastAsia="Times New Roman" w:cstheme="minorHAnsi"/>
          <w:color w:val="333333"/>
          <w:sz w:val="24"/>
          <w:szCs w:val="24"/>
          <w:lang w:eastAsia="en-IN"/>
        </w:rPr>
        <w:t xml:space="preserve">() + </w:t>
      </w:r>
      <w:proofErr w:type="spellStart"/>
      <w:r w:rsidRPr="000A20F8">
        <w:rPr>
          <w:rFonts w:eastAsia="Times New Roman" w:cstheme="minorHAnsi"/>
          <w:color w:val="333333"/>
          <w:sz w:val="24"/>
          <w:szCs w:val="24"/>
          <w:lang w:eastAsia="en-IN"/>
        </w:rPr>
        <w:t>jwtExpirationInMs</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signWith</w:t>
      </w:r>
      <w:proofErr w:type="spellEnd"/>
      <w:r w:rsidRPr="000A20F8">
        <w:rPr>
          <w:rFonts w:eastAsia="Times New Roman" w:cstheme="minorHAnsi"/>
          <w:color w:val="333333"/>
          <w:sz w:val="24"/>
          <w:szCs w:val="24"/>
          <w:lang w:eastAsia="en-IN"/>
        </w:rPr>
        <w:t>(SignatureAlgorithm.HS512, secret).compact();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b/>
          <w:bCs/>
          <w:color w:val="333333"/>
          <w:sz w:val="24"/>
          <w:szCs w:val="24"/>
          <w:lang w:eastAsia="en-IN"/>
        </w:rPr>
        <w:t>public</w:t>
      </w:r>
      <w:proofErr w:type="gramEnd"/>
      <w:r w:rsidRPr="000A20F8">
        <w:rPr>
          <w:rFonts w:eastAsia="Times New Roman" w:cstheme="minorHAnsi"/>
          <w:b/>
          <w:bCs/>
          <w:color w:val="333333"/>
          <w:sz w:val="24"/>
          <w:szCs w:val="24"/>
          <w:lang w:eastAsia="en-IN"/>
        </w:rPr>
        <w:t xml:space="preserve"> </w:t>
      </w:r>
      <w:proofErr w:type="spellStart"/>
      <w:r w:rsidRPr="000A20F8">
        <w:rPr>
          <w:rFonts w:eastAsia="Times New Roman" w:cstheme="minorHAnsi"/>
          <w:b/>
          <w:bCs/>
          <w:color w:val="333333"/>
          <w:sz w:val="24"/>
          <w:szCs w:val="24"/>
          <w:lang w:eastAsia="en-IN"/>
        </w:rPr>
        <w:t>boolean</w:t>
      </w:r>
      <w:proofErr w:type="spellEnd"/>
      <w:r w:rsidRPr="000A20F8">
        <w:rPr>
          <w:rFonts w:eastAsia="Times New Roman" w:cstheme="minorHAnsi"/>
          <w:b/>
          <w:bCs/>
          <w:color w:val="333333"/>
          <w:sz w:val="24"/>
          <w:szCs w:val="24"/>
          <w:lang w:eastAsia="en-IN"/>
        </w:rPr>
        <w:t xml:space="preserve"> </w:t>
      </w:r>
      <w:proofErr w:type="spellStart"/>
      <w:r w:rsidRPr="000A20F8">
        <w:rPr>
          <w:rFonts w:eastAsia="Times New Roman" w:cstheme="minorHAnsi"/>
          <w:b/>
          <w:bCs/>
          <w:color w:val="333333"/>
          <w:sz w:val="24"/>
          <w:szCs w:val="24"/>
          <w:lang w:eastAsia="en-IN"/>
        </w:rPr>
        <w:t>validateToken</w:t>
      </w:r>
      <w:proofErr w:type="spellEnd"/>
      <w:r w:rsidRPr="000A20F8">
        <w:rPr>
          <w:rFonts w:eastAsia="Times New Roman" w:cstheme="minorHAnsi"/>
          <w:b/>
          <w:bCs/>
          <w:color w:val="333333"/>
          <w:sz w:val="24"/>
          <w:szCs w:val="24"/>
          <w:lang w:eastAsia="en-IN"/>
        </w:rPr>
        <w:t xml:space="preserve">(String </w:t>
      </w:r>
      <w:proofErr w:type="spellStart"/>
      <w:r w:rsidRPr="000A20F8">
        <w:rPr>
          <w:rFonts w:eastAsia="Times New Roman" w:cstheme="minorHAnsi"/>
          <w:b/>
          <w:bCs/>
          <w:color w:val="333333"/>
          <w:sz w:val="24"/>
          <w:szCs w:val="24"/>
          <w:lang w:eastAsia="en-IN"/>
        </w:rPr>
        <w:t>authToken</w:t>
      </w:r>
      <w:proofErr w:type="spellEnd"/>
      <w:r w:rsidRPr="000A20F8">
        <w:rPr>
          <w:rFonts w:eastAsia="Times New Roman" w:cstheme="minorHAnsi"/>
          <w:b/>
          <w:bCs/>
          <w:color w:val="333333"/>
          <w:sz w:val="24"/>
          <w:szCs w:val="24"/>
          <w:lang w:eastAsia="en-IN"/>
        </w:rPr>
        <w: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try</w:t>
      </w:r>
      <w:proofErr w:type="gramEnd"/>
      <w:r w:rsidRPr="000A20F8">
        <w:rPr>
          <w:rFonts w:eastAsia="Times New Roman" w:cstheme="minorHAnsi"/>
          <w:b/>
          <w:bCs/>
          <w:color w:val="333333"/>
          <w:sz w:val="24"/>
          <w:szCs w:val="24"/>
          <w:lang w:eastAsia="en-IN"/>
        </w:rPr>
        <w:t xml:space="preserv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t xml:space="preserve">// </w:t>
      </w:r>
      <w:proofErr w:type="spellStart"/>
      <w:r w:rsidRPr="000A20F8">
        <w:rPr>
          <w:rFonts w:eastAsia="Times New Roman" w:cstheme="minorHAnsi"/>
          <w:b/>
          <w:bCs/>
          <w:color w:val="333333"/>
          <w:sz w:val="24"/>
          <w:szCs w:val="24"/>
          <w:lang w:eastAsia="en-IN"/>
        </w:rPr>
        <w:t>Jwt</w:t>
      </w:r>
      <w:proofErr w:type="spellEnd"/>
      <w:r w:rsidRPr="000A20F8">
        <w:rPr>
          <w:rFonts w:eastAsia="Times New Roman" w:cstheme="minorHAnsi"/>
          <w:b/>
          <w:bCs/>
          <w:color w:val="333333"/>
          <w:sz w:val="24"/>
          <w:szCs w:val="24"/>
          <w:lang w:eastAsia="en-IN"/>
        </w:rPr>
        <w:t xml:space="preserve"> token has not been tampered with</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spellStart"/>
      <w:r w:rsidRPr="000A20F8">
        <w:rPr>
          <w:rFonts w:eastAsia="Times New Roman" w:cstheme="minorHAnsi"/>
          <w:b/>
          <w:bCs/>
          <w:color w:val="333333"/>
          <w:sz w:val="24"/>
          <w:szCs w:val="24"/>
          <w:lang w:eastAsia="en-IN"/>
        </w:rPr>
        <w:t>Jws</w:t>
      </w:r>
      <w:proofErr w:type="spellEnd"/>
      <w:r w:rsidRPr="000A20F8">
        <w:rPr>
          <w:rFonts w:eastAsia="Times New Roman" w:cstheme="minorHAnsi"/>
          <w:b/>
          <w:bCs/>
          <w:color w:val="333333"/>
          <w:sz w:val="24"/>
          <w:szCs w:val="24"/>
          <w:lang w:eastAsia="en-IN"/>
        </w:rPr>
        <w:t xml:space="preserve">&lt;Claims&gt; claims = </w:t>
      </w:r>
      <w:proofErr w:type="spellStart"/>
      <w:proofErr w:type="gramStart"/>
      <w:r w:rsidRPr="000A20F8">
        <w:rPr>
          <w:rFonts w:eastAsia="Times New Roman" w:cstheme="minorHAnsi"/>
          <w:b/>
          <w:bCs/>
          <w:color w:val="333333"/>
          <w:sz w:val="24"/>
          <w:szCs w:val="24"/>
          <w:lang w:eastAsia="en-IN"/>
        </w:rPr>
        <w:t>Jwts.parser</w:t>
      </w:r>
      <w:proofErr w:type="spellEnd"/>
      <w:r w:rsidRPr="000A20F8">
        <w:rPr>
          <w:rFonts w:eastAsia="Times New Roman" w:cstheme="minorHAnsi"/>
          <w:b/>
          <w:bCs/>
          <w:color w:val="333333"/>
          <w:sz w:val="24"/>
          <w:szCs w:val="24"/>
          <w:lang w:eastAsia="en-IN"/>
        </w:rPr>
        <w:t>(</w:t>
      </w:r>
      <w:proofErr w:type="gramEnd"/>
      <w:r w:rsidRPr="000A20F8">
        <w:rPr>
          <w:rFonts w:eastAsia="Times New Roman" w:cstheme="minorHAnsi"/>
          <w:b/>
          <w:bCs/>
          <w:color w:val="333333"/>
          <w:sz w:val="24"/>
          <w:szCs w:val="24"/>
          <w:lang w:eastAsia="en-IN"/>
        </w:rPr>
        <w:t>).</w:t>
      </w:r>
      <w:proofErr w:type="spellStart"/>
      <w:r w:rsidRPr="000A20F8">
        <w:rPr>
          <w:rFonts w:eastAsia="Times New Roman" w:cstheme="minorHAnsi"/>
          <w:b/>
          <w:bCs/>
          <w:color w:val="333333"/>
          <w:sz w:val="24"/>
          <w:szCs w:val="24"/>
          <w:lang w:eastAsia="en-IN"/>
        </w:rPr>
        <w:t>setSigningKey</w:t>
      </w:r>
      <w:proofErr w:type="spellEnd"/>
      <w:r w:rsidRPr="000A20F8">
        <w:rPr>
          <w:rFonts w:eastAsia="Times New Roman" w:cstheme="minorHAnsi"/>
          <w:b/>
          <w:bCs/>
          <w:color w:val="333333"/>
          <w:sz w:val="24"/>
          <w:szCs w:val="24"/>
          <w:lang w:eastAsia="en-IN"/>
        </w:rPr>
        <w:t>(secret).</w:t>
      </w:r>
      <w:proofErr w:type="spellStart"/>
      <w:r w:rsidRPr="000A20F8">
        <w:rPr>
          <w:rFonts w:eastAsia="Times New Roman" w:cstheme="minorHAnsi"/>
          <w:b/>
          <w:bCs/>
          <w:color w:val="333333"/>
          <w:sz w:val="24"/>
          <w:szCs w:val="24"/>
          <w:lang w:eastAsia="en-IN"/>
        </w:rPr>
        <w:t>parseClaimsJws</w:t>
      </w:r>
      <w:proofErr w:type="spellEnd"/>
      <w:r w:rsidRPr="000A20F8">
        <w:rPr>
          <w:rFonts w:eastAsia="Times New Roman" w:cstheme="minorHAnsi"/>
          <w:b/>
          <w:bCs/>
          <w:color w:val="333333"/>
          <w:sz w:val="24"/>
          <w:szCs w:val="24"/>
          <w:lang w:eastAsia="en-IN"/>
        </w:rPr>
        <w:t>(</w:t>
      </w:r>
      <w:proofErr w:type="spellStart"/>
      <w:r w:rsidRPr="000A20F8">
        <w:rPr>
          <w:rFonts w:eastAsia="Times New Roman" w:cstheme="minorHAnsi"/>
          <w:b/>
          <w:bCs/>
          <w:color w:val="333333"/>
          <w:sz w:val="24"/>
          <w:szCs w:val="24"/>
          <w:lang w:eastAsia="en-IN"/>
        </w:rPr>
        <w:t>authToken</w:t>
      </w:r>
      <w:proofErr w:type="spellEnd"/>
      <w:r w:rsidRPr="000A20F8">
        <w:rPr>
          <w:rFonts w:eastAsia="Times New Roman" w:cstheme="minorHAnsi"/>
          <w:b/>
          <w:bCs/>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return</w:t>
      </w:r>
      <w:proofErr w:type="gramEnd"/>
      <w:r w:rsidRPr="000A20F8">
        <w:rPr>
          <w:rFonts w:eastAsia="Times New Roman" w:cstheme="minorHAnsi"/>
          <w:b/>
          <w:bCs/>
          <w:color w:val="333333"/>
          <w:sz w:val="24"/>
          <w:szCs w:val="24"/>
          <w:lang w:eastAsia="en-IN"/>
        </w:rPr>
        <w:t xml:space="preserve"> true;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t>} catch (</w:t>
      </w:r>
      <w:proofErr w:type="spellStart"/>
      <w:r w:rsidRPr="000A20F8">
        <w:rPr>
          <w:rFonts w:eastAsia="Times New Roman" w:cstheme="minorHAnsi"/>
          <w:b/>
          <w:bCs/>
          <w:color w:val="333333"/>
          <w:sz w:val="24"/>
          <w:szCs w:val="24"/>
          <w:lang w:eastAsia="en-IN"/>
        </w:rPr>
        <w:t>SignatureException</w:t>
      </w:r>
      <w:proofErr w:type="spellEnd"/>
      <w:r w:rsidRPr="000A20F8">
        <w:rPr>
          <w:rFonts w:eastAsia="Times New Roman" w:cstheme="minorHAnsi"/>
          <w:b/>
          <w:bCs/>
          <w:color w:val="333333"/>
          <w:sz w:val="24"/>
          <w:szCs w:val="24"/>
          <w:lang w:eastAsia="en-IN"/>
        </w:rPr>
        <w:t xml:space="preserve"> | </w:t>
      </w:r>
      <w:proofErr w:type="spellStart"/>
      <w:r w:rsidRPr="000A20F8">
        <w:rPr>
          <w:rFonts w:eastAsia="Times New Roman" w:cstheme="minorHAnsi"/>
          <w:b/>
          <w:bCs/>
          <w:color w:val="333333"/>
          <w:sz w:val="24"/>
          <w:szCs w:val="24"/>
          <w:lang w:eastAsia="en-IN"/>
        </w:rPr>
        <w:t>MalformedJwtException</w:t>
      </w:r>
      <w:proofErr w:type="spellEnd"/>
      <w:r w:rsidRPr="000A20F8">
        <w:rPr>
          <w:rFonts w:eastAsia="Times New Roman" w:cstheme="minorHAnsi"/>
          <w:b/>
          <w:bCs/>
          <w:color w:val="333333"/>
          <w:sz w:val="24"/>
          <w:szCs w:val="24"/>
          <w:lang w:eastAsia="en-IN"/>
        </w:rPr>
        <w:t xml:space="preserve"> | </w:t>
      </w:r>
      <w:proofErr w:type="spellStart"/>
      <w:r w:rsidRPr="000A20F8">
        <w:rPr>
          <w:rFonts w:eastAsia="Times New Roman" w:cstheme="minorHAnsi"/>
          <w:b/>
          <w:bCs/>
          <w:color w:val="333333"/>
          <w:sz w:val="24"/>
          <w:szCs w:val="24"/>
          <w:lang w:eastAsia="en-IN"/>
        </w:rPr>
        <w:t>UnsupportedJwtException</w:t>
      </w:r>
      <w:proofErr w:type="spellEnd"/>
      <w:r w:rsidRPr="000A20F8">
        <w:rPr>
          <w:rFonts w:eastAsia="Times New Roman" w:cstheme="minorHAnsi"/>
          <w:b/>
          <w:bCs/>
          <w:color w:val="333333"/>
          <w:sz w:val="24"/>
          <w:szCs w:val="24"/>
          <w:lang w:eastAsia="en-IN"/>
        </w:rPr>
        <w:t xml:space="preserve"> | </w:t>
      </w:r>
      <w:proofErr w:type="spellStart"/>
      <w:r w:rsidRPr="000A20F8">
        <w:rPr>
          <w:rFonts w:eastAsia="Times New Roman" w:cstheme="minorHAnsi"/>
          <w:b/>
          <w:bCs/>
          <w:color w:val="333333"/>
          <w:sz w:val="24"/>
          <w:szCs w:val="24"/>
          <w:lang w:eastAsia="en-IN"/>
        </w:rPr>
        <w:t>IllegalArgumentException</w:t>
      </w:r>
      <w:proofErr w:type="spellEnd"/>
      <w:r w:rsidRPr="000A20F8">
        <w:rPr>
          <w:rFonts w:eastAsia="Times New Roman" w:cstheme="minorHAnsi"/>
          <w:b/>
          <w:bCs/>
          <w:color w:val="333333"/>
          <w:sz w:val="24"/>
          <w:szCs w:val="24"/>
          <w:lang w:eastAsia="en-IN"/>
        </w:rPr>
        <w:t xml:space="preserve"> ex)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throw</w:t>
      </w:r>
      <w:proofErr w:type="gramEnd"/>
      <w:r w:rsidRPr="000A20F8">
        <w:rPr>
          <w:rFonts w:eastAsia="Times New Roman" w:cstheme="minorHAnsi"/>
          <w:b/>
          <w:bCs/>
          <w:color w:val="333333"/>
          <w:sz w:val="24"/>
          <w:szCs w:val="24"/>
          <w:lang w:eastAsia="en-IN"/>
        </w:rPr>
        <w:t xml:space="preserve"> new </w:t>
      </w:r>
      <w:proofErr w:type="spellStart"/>
      <w:r w:rsidRPr="000A20F8">
        <w:rPr>
          <w:rFonts w:eastAsia="Times New Roman" w:cstheme="minorHAnsi"/>
          <w:b/>
          <w:bCs/>
          <w:color w:val="333333"/>
          <w:sz w:val="24"/>
          <w:szCs w:val="24"/>
          <w:lang w:eastAsia="en-IN"/>
        </w:rPr>
        <w:t>BadCredentialsException</w:t>
      </w:r>
      <w:proofErr w:type="spellEnd"/>
      <w:r w:rsidRPr="000A20F8">
        <w:rPr>
          <w:rFonts w:eastAsia="Times New Roman" w:cstheme="minorHAnsi"/>
          <w:b/>
          <w:bCs/>
          <w:color w:val="333333"/>
          <w:sz w:val="24"/>
          <w:szCs w:val="24"/>
          <w:lang w:eastAsia="en-IN"/>
        </w:rPr>
        <w:t>("INVALID_CREDENTIALS", ex);</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t>} catch (</w:t>
      </w:r>
      <w:proofErr w:type="spellStart"/>
      <w:r w:rsidRPr="000A20F8">
        <w:rPr>
          <w:rFonts w:eastAsia="Times New Roman" w:cstheme="minorHAnsi"/>
          <w:b/>
          <w:bCs/>
          <w:color w:val="333333"/>
          <w:sz w:val="24"/>
          <w:szCs w:val="24"/>
          <w:lang w:eastAsia="en-IN"/>
        </w:rPr>
        <w:t>ExpiredJwtException</w:t>
      </w:r>
      <w:proofErr w:type="spellEnd"/>
      <w:r w:rsidRPr="000A20F8">
        <w:rPr>
          <w:rFonts w:eastAsia="Times New Roman" w:cstheme="minorHAnsi"/>
          <w:b/>
          <w:bCs/>
          <w:color w:val="333333"/>
          <w:sz w:val="24"/>
          <w:szCs w:val="24"/>
          <w:lang w:eastAsia="en-IN"/>
        </w:rPr>
        <w:t xml:space="preserve"> ex)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throw</w:t>
      </w:r>
      <w:proofErr w:type="gramEnd"/>
      <w:r w:rsidRPr="000A20F8">
        <w:rPr>
          <w:rFonts w:eastAsia="Times New Roman" w:cstheme="minorHAnsi"/>
          <w:b/>
          <w:bCs/>
          <w:color w:val="333333"/>
          <w:sz w:val="24"/>
          <w:szCs w:val="24"/>
          <w:lang w:eastAsia="en-IN"/>
        </w:rPr>
        <w:t xml:space="preserve"> new ex(header, claims, "Token has Expired", ex);</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public</w:t>
      </w:r>
      <w:proofErr w:type="gramEnd"/>
      <w:r w:rsidRPr="000A20F8">
        <w:rPr>
          <w:rFonts w:eastAsia="Times New Roman" w:cstheme="minorHAnsi"/>
          <w:b/>
          <w:bCs/>
          <w:color w:val="333333"/>
          <w:sz w:val="24"/>
          <w:szCs w:val="24"/>
          <w:lang w:eastAsia="en-IN"/>
        </w:rPr>
        <w:t xml:space="preserve"> String </w:t>
      </w:r>
      <w:proofErr w:type="spellStart"/>
      <w:r w:rsidRPr="000A20F8">
        <w:rPr>
          <w:rFonts w:eastAsia="Times New Roman" w:cstheme="minorHAnsi"/>
          <w:b/>
          <w:bCs/>
          <w:color w:val="333333"/>
          <w:sz w:val="24"/>
          <w:szCs w:val="24"/>
          <w:lang w:eastAsia="en-IN"/>
        </w:rPr>
        <w:t>getUsernameFromToken</w:t>
      </w:r>
      <w:proofErr w:type="spellEnd"/>
      <w:r w:rsidRPr="000A20F8">
        <w:rPr>
          <w:rFonts w:eastAsia="Times New Roman" w:cstheme="minorHAnsi"/>
          <w:b/>
          <w:bCs/>
          <w:color w:val="333333"/>
          <w:sz w:val="24"/>
          <w:szCs w:val="24"/>
          <w:lang w:eastAsia="en-IN"/>
        </w:rPr>
        <w:t>(String token)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t xml:space="preserve">Claims </w:t>
      </w:r>
      <w:proofErr w:type="spellStart"/>
      <w:r w:rsidRPr="000A20F8">
        <w:rPr>
          <w:rFonts w:eastAsia="Times New Roman" w:cstheme="minorHAnsi"/>
          <w:b/>
          <w:bCs/>
          <w:color w:val="333333"/>
          <w:sz w:val="24"/>
          <w:szCs w:val="24"/>
          <w:lang w:eastAsia="en-IN"/>
        </w:rPr>
        <w:t>claims</w:t>
      </w:r>
      <w:proofErr w:type="spellEnd"/>
      <w:r w:rsidRPr="000A20F8">
        <w:rPr>
          <w:rFonts w:eastAsia="Times New Roman" w:cstheme="minorHAnsi"/>
          <w:b/>
          <w:bCs/>
          <w:color w:val="333333"/>
          <w:sz w:val="24"/>
          <w:szCs w:val="24"/>
          <w:lang w:eastAsia="en-IN"/>
        </w:rPr>
        <w:t xml:space="preserve"> = </w:t>
      </w:r>
      <w:proofErr w:type="gramStart"/>
      <w:r w:rsidRPr="000A20F8">
        <w:rPr>
          <w:rFonts w:eastAsia="Times New Roman" w:cstheme="minorHAnsi"/>
          <w:b/>
          <w:bCs/>
          <w:color w:val="333333"/>
          <w:sz w:val="24"/>
          <w:szCs w:val="24"/>
          <w:lang w:eastAsia="en-IN"/>
        </w:rPr>
        <w:t>Jwts.parser(</w:t>
      </w:r>
      <w:proofErr w:type="gramEnd"/>
      <w:r w:rsidRPr="000A20F8">
        <w:rPr>
          <w:rFonts w:eastAsia="Times New Roman" w:cstheme="minorHAnsi"/>
          <w:b/>
          <w:bCs/>
          <w:color w:val="333333"/>
          <w:sz w:val="24"/>
          <w:szCs w:val="24"/>
          <w:lang w:eastAsia="en-IN"/>
        </w:rPr>
        <w:t>).setSigningKey(secret).parseClaimsJws(token).getBody();</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return</w:t>
      </w:r>
      <w:proofErr w:type="gramEnd"/>
      <w:r w:rsidRPr="000A20F8">
        <w:rPr>
          <w:rFonts w:eastAsia="Times New Roman" w:cstheme="minorHAnsi"/>
          <w:b/>
          <w:bCs/>
          <w:color w:val="333333"/>
          <w:sz w:val="24"/>
          <w:szCs w:val="24"/>
          <w:lang w:eastAsia="en-IN"/>
        </w:rPr>
        <w:t xml:space="preserve"> </w:t>
      </w:r>
      <w:proofErr w:type="spellStart"/>
      <w:r w:rsidRPr="000A20F8">
        <w:rPr>
          <w:rFonts w:eastAsia="Times New Roman" w:cstheme="minorHAnsi"/>
          <w:b/>
          <w:bCs/>
          <w:color w:val="333333"/>
          <w:sz w:val="24"/>
          <w:szCs w:val="24"/>
          <w:lang w:eastAsia="en-IN"/>
        </w:rPr>
        <w:t>claims.getSubject</w:t>
      </w:r>
      <w:proofErr w:type="spellEnd"/>
      <w:r w:rsidRPr="000A20F8">
        <w:rPr>
          <w:rFonts w:eastAsia="Times New Roman" w:cstheme="minorHAnsi"/>
          <w:b/>
          <w:bCs/>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public</w:t>
      </w:r>
      <w:proofErr w:type="gramEnd"/>
      <w:r w:rsidRPr="000A20F8">
        <w:rPr>
          <w:rFonts w:eastAsia="Times New Roman" w:cstheme="minorHAnsi"/>
          <w:b/>
          <w:bCs/>
          <w:color w:val="333333"/>
          <w:sz w:val="24"/>
          <w:szCs w:val="24"/>
          <w:lang w:eastAsia="en-IN"/>
        </w:rPr>
        <w:t xml:space="preserve"> List&lt;</w:t>
      </w:r>
      <w:proofErr w:type="spellStart"/>
      <w:r w:rsidRPr="000A20F8">
        <w:rPr>
          <w:rFonts w:eastAsia="Times New Roman" w:cstheme="minorHAnsi"/>
          <w:b/>
          <w:bCs/>
          <w:color w:val="333333"/>
          <w:sz w:val="24"/>
          <w:szCs w:val="24"/>
          <w:lang w:eastAsia="en-IN"/>
        </w:rPr>
        <w:t>SimpleGrantedAuthority</w:t>
      </w:r>
      <w:proofErr w:type="spellEnd"/>
      <w:r w:rsidRPr="000A20F8">
        <w:rPr>
          <w:rFonts w:eastAsia="Times New Roman" w:cstheme="minorHAnsi"/>
          <w:b/>
          <w:bCs/>
          <w:color w:val="333333"/>
          <w:sz w:val="24"/>
          <w:szCs w:val="24"/>
          <w:lang w:eastAsia="en-IN"/>
        </w:rPr>
        <w:t xml:space="preserve">&gt; </w:t>
      </w:r>
      <w:proofErr w:type="spellStart"/>
      <w:r w:rsidRPr="000A20F8">
        <w:rPr>
          <w:rFonts w:eastAsia="Times New Roman" w:cstheme="minorHAnsi"/>
          <w:b/>
          <w:bCs/>
          <w:color w:val="333333"/>
          <w:sz w:val="24"/>
          <w:szCs w:val="24"/>
          <w:lang w:eastAsia="en-IN"/>
        </w:rPr>
        <w:t>getRolesFromToken</w:t>
      </w:r>
      <w:proofErr w:type="spellEnd"/>
      <w:r w:rsidRPr="000A20F8">
        <w:rPr>
          <w:rFonts w:eastAsia="Times New Roman" w:cstheme="minorHAnsi"/>
          <w:b/>
          <w:bCs/>
          <w:color w:val="333333"/>
          <w:sz w:val="24"/>
          <w:szCs w:val="24"/>
          <w:lang w:eastAsia="en-IN"/>
        </w:rPr>
        <w:t xml:space="preserve">(String </w:t>
      </w:r>
      <w:proofErr w:type="spellStart"/>
      <w:r w:rsidRPr="000A20F8">
        <w:rPr>
          <w:rFonts w:eastAsia="Times New Roman" w:cstheme="minorHAnsi"/>
          <w:b/>
          <w:bCs/>
          <w:color w:val="333333"/>
          <w:sz w:val="24"/>
          <w:szCs w:val="24"/>
          <w:lang w:eastAsia="en-IN"/>
        </w:rPr>
        <w:t>authToken</w:t>
      </w:r>
      <w:proofErr w:type="spellEnd"/>
      <w:r w:rsidRPr="000A20F8">
        <w:rPr>
          <w:rFonts w:eastAsia="Times New Roman" w:cstheme="minorHAnsi"/>
          <w:b/>
          <w:bCs/>
          <w:color w:val="333333"/>
          <w:sz w:val="24"/>
          <w:szCs w:val="24"/>
          <w:lang w:eastAsia="en-IN"/>
        </w:rPr>
        <w: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t>List&lt;</w:t>
      </w:r>
      <w:proofErr w:type="spellStart"/>
      <w:r w:rsidRPr="000A20F8">
        <w:rPr>
          <w:rFonts w:eastAsia="Times New Roman" w:cstheme="minorHAnsi"/>
          <w:b/>
          <w:bCs/>
          <w:color w:val="333333"/>
          <w:sz w:val="24"/>
          <w:szCs w:val="24"/>
          <w:lang w:eastAsia="en-IN"/>
        </w:rPr>
        <w:t>SimpleGrantedAuthority</w:t>
      </w:r>
      <w:proofErr w:type="spellEnd"/>
      <w:r w:rsidRPr="000A20F8">
        <w:rPr>
          <w:rFonts w:eastAsia="Times New Roman" w:cstheme="minorHAnsi"/>
          <w:b/>
          <w:bCs/>
          <w:color w:val="333333"/>
          <w:sz w:val="24"/>
          <w:szCs w:val="24"/>
          <w:lang w:eastAsia="en-IN"/>
        </w:rPr>
        <w:t>&gt; roles = null;</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t xml:space="preserve">Claims </w:t>
      </w:r>
      <w:proofErr w:type="spellStart"/>
      <w:r w:rsidRPr="000A20F8">
        <w:rPr>
          <w:rFonts w:eastAsia="Times New Roman" w:cstheme="minorHAnsi"/>
          <w:b/>
          <w:bCs/>
          <w:color w:val="333333"/>
          <w:sz w:val="24"/>
          <w:szCs w:val="24"/>
          <w:lang w:eastAsia="en-IN"/>
        </w:rPr>
        <w:t>claims</w:t>
      </w:r>
      <w:proofErr w:type="spellEnd"/>
      <w:r w:rsidRPr="000A20F8">
        <w:rPr>
          <w:rFonts w:eastAsia="Times New Roman" w:cstheme="minorHAnsi"/>
          <w:b/>
          <w:bCs/>
          <w:color w:val="333333"/>
          <w:sz w:val="24"/>
          <w:szCs w:val="24"/>
          <w:lang w:eastAsia="en-IN"/>
        </w:rPr>
        <w:t xml:space="preserve"> = </w:t>
      </w:r>
      <w:proofErr w:type="gramStart"/>
      <w:r w:rsidRPr="000A20F8">
        <w:rPr>
          <w:rFonts w:eastAsia="Times New Roman" w:cstheme="minorHAnsi"/>
          <w:b/>
          <w:bCs/>
          <w:color w:val="333333"/>
          <w:sz w:val="24"/>
          <w:szCs w:val="24"/>
          <w:lang w:eastAsia="en-IN"/>
        </w:rPr>
        <w:t>Jwts.parser(</w:t>
      </w:r>
      <w:proofErr w:type="gramEnd"/>
      <w:r w:rsidRPr="000A20F8">
        <w:rPr>
          <w:rFonts w:eastAsia="Times New Roman" w:cstheme="minorHAnsi"/>
          <w:b/>
          <w:bCs/>
          <w:color w:val="333333"/>
          <w:sz w:val="24"/>
          <w:szCs w:val="24"/>
          <w:lang w:eastAsia="en-IN"/>
        </w:rPr>
        <w:t>).setSigningKey(secret).parseClaimsJws(authToken).getBody();</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t xml:space="preserve">Boolean </w:t>
      </w:r>
      <w:proofErr w:type="spellStart"/>
      <w:r w:rsidRPr="000A20F8">
        <w:rPr>
          <w:rFonts w:eastAsia="Times New Roman" w:cstheme="minorHAnsi"/>
          <w:b/>
          <w:bCs/>
          <w:color w:val="333333"/>
          <w:sz w:val="24"/>
          <w:szCs w:val="24"/>
          <w:lang w:eastAsia="en-IN"/>
        </w:rPr>
        <w:t>isAdmin</w:t>
      </w:r>
      <w:proofErr w:type="spellEnd"/>
      <w:r w:rsidRPr="000A20F8">
        <w:rPr>
          <w:rFonts w:eastAsia="Times New Roman" w:cstheme="minorHAnsi"/>
          <w:b/>
          <w:bCs/>
          <w:color w:val="333333"/>
          <w:sz w:val="24"/>
          <w:szCs w:val="24"/>
          <w:lang w:eastAsia="en-IN"/>
        </w:rPr>
        <w:t xml:space="preserve"> = </w:t>
      </w:r>
      <w:proofErr w:type="spellStart"/>
      <w:proofErr w:type="gramStart"/>
      <w:r w:rsidRPr="000A20F8">
        <w:rPr>
          <w:rFonts w:eastAsia="Times New Roman" w:cstheme="minorHAnsi"/>
          <w:b/>
          <w:bCs/>
          <w:color w:val="333333"/>
          <w:sz w:val="24"/>
          <w:szCs w:val="24"/>
          <w:lang w:eastAsia="en-IN"/>
        </w:rPr>
        <w:t>claims.get</w:t>
      </w:r>
      <w:proofErr w:type="spellEnd"/>
      <w:r w:rsidRPr="000A20F8">
        <w:rPr>
          <w:rFonts w:eastAsia="Times New Roman" w:cstheme="minorHAnsi"/>
          <w:b/>
          <w:bCs/>
          <w:color w:val="333333"/>
          <w:sz w:val="24"/>
          <w:szCs w:val="24"/>
          <w:lang w:eastAsia="en-IN"/>
        </w:rPr>
        <w:t>(</w:t>
      </w:r>
      <w:proofErr w:type="gramEnd"/>
      <w:r w:rsidRPr="000A20F8">
        <w:rPr>
          <w:rFonts w:eastAsia="Times New Roman" w:cstheme="minorHAnsi"/>
          <w:b/>
          <w:bCs/>
          <w:color w:val="333333"/>
          <w:sz w:val="24"/>
          <w:szCs w:val="24"/>
          <w:lang w:eastAsia="en-IN"/>
        </w:rPr>
        <w:t>"</w:t>
      </w:r>
      <w:proofErr w:type="spellStart"/>
      <w:r w:rsidRPr="000A20F8">
        <w:rPr>
          <w:rFonts w:eastAsia="Times New Roman" w:cstheme="minorHAnsi"/>
          <w:b/>
          <w:bCs/>
          <w:color w:val="333333"/>
          <w:sz w:val="24"/>
          <w:szCs w:val="24"/>
          <w:lang w:eastAsia="en-IN"/>
        </w:rPr>
        <w:t>isAdmin</w:t>
      </w:r>
      <w:proofErr w:type="spellEnd"/>
      <w:r w:rsidRPr="000A20F8">
        <w:rPr>
          <w:rFonts w:eastAsia="Times New Roman" w:cstheme="minorHAnsi"/>
          <w:b/>
          <w:bCs/>
          <w:color w:val="333333"/>
          <w:sz w:val="24"/>
          <w:szCs w:val="24"/>
          <w:lang w:eastAsia="en-IN"/>
        </w:rPr>
        <w:t xml:space="preserve">", </w:t>
      </w:r>
      <w:proofErr w:type="spellStart"/>
      <w:r w:rsidRPr="000A20F8">
        <w:rPr>
          <w:rFonts w:eastAsia="Times New Roman" w:cstheme="minorHAnsi"/>
          <w:b/>
          <w:bCs/>
          <w:color w:val="333333"/>
          <w:sz w:val="24"/>
          <w:szCs w:val="24"/>
          <w:lang w:eastAsia="en-IN"/>
        </w:rPr>
        <w:t>Boolean.class</w:t>
      </w:r>
      <w:proofErr w:type="spellEnd"/>
      <w:r w:rsidRPr="000A20F8">
        <w:rPr>
          <w:rFonts w:eastAsia="Times New Roman" w:cstheme="minorHAnsi"/>
          <w:b/>
          <w:bCs/>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t xml:space="preserve">Boolean </w:t>
      </w:r>
      <w:proofErr w:type="spellStart"/>
      <w:r w:rsidRPr="000A20F8">
        <w:rPr>
          <w:rFonts w:eastAsia="Times New Roman" w:cstheme="minorHAnsi"/>
          <w:b/>
          <w:bCs/>
          <w:color w:val="333333"/>
          <w:sz w:val="24"/>
          <w:szCs w:val="24"/>
          <w:lang w:eastAsia="en-IN"/>
        </w:rPr>
        <w:t>isUser</w:t>
      </w:r>
      <w:proofErr w:type="spellEnd"/>
      <w:r w:rsidRPr="000A20F8">
        <w:rPr>
          <w:rFonts w:eastAsia="Times New Roman" w:cstheme="minorHAnsi"/>
          <w:b/>
          <w:bCs/>
          <w:color w:val="333333"/>
          <w:sz w:val="24"/>
          <w:szCs w:val="24"/>
          <w:lang w:eastAsia="en-IN"/>
        </w:rPr>
        <w:t xml:space="preserve"> = </w:t>
      </w:r>
      <w:proofErr w:type="spellStart"/>
      <w:proofErr w:type="gramStart"/>
      <w:r w:rsidRPr="000A20F8">
        <w:rPr>
          <w:rFonts w:eastAsia="Times New Roman" w:cstheme="minorHAnsi"/>
          <w:b/>
          <w:bCs/>
          <w:color w:val="333333"/>
          <w:sz w:val="24"/>
          <w:szCs w:val="24"/>
          <w:lang w:eastAsia="en-IN"/>
        </w:rPr>
        <w:t>claims.get</w:t>
      </w:r>
      <w:proofErr w:type="spellEnd"/>
      <w:r w:rsidRPr="000A20F8">
        <w:rPr>
          <w:rFonts w:eastAsia="Times New Roman" w:cstheme="minorHAnsi"/>
          <w:b/>
          <w:bCs/>
          <w:color w:val="333333"/>
          <w:sz w:val="24"/>
          <w:szCs w:val="24"/>
          <w:lang w:eastAsia="en-IN"/>
        </w:rPr>
        <w:t>(</w:t>
      </w:r>
      <w:proofErr w:type="gramEnd"/>
      <w:r w:rsidRPr="000A20F8">
        <w:rPr>
          <w:rFonts w:eastAsia="Times New Roman" w:cstheme="minorHAnsi"/>
          <w:b/>
          <w:bCs/>
          <w:color w:val="333333"/>
          <w:sz w:val="24"/>
          <w:szCs w:val="24"/>
          <w:lang w:eastAsia="en-IN"/>
        </w:rPr>
        <w:t>"</w:t>
      </w:r>
      <w:proofErr w:type="spellStart"/>
      <w:r w:rsidRPr="000A20F8">
        <w:rPr>
          <w:rFonts w:eastAsia="Times New Roman" w:cstheme="minorHAnsi"/>
          <w:b/>
          <w:bCs/>
          <w:color w:val="333333"/>
          <w:sz w:val="24"/>
          <w:szCs w:val="24"/>
          <w:lang w:eastAsia="en-IN"/>
        </w:rPr>
        <w:t>isUser</w:t>
      </w:r>
      <w:proofErr w:type="spellEnd"/>
      <w:r w:rsidRPr="000A20F8">
        <w:rPr>
          <w:rFonts w:eastAsia="Times New Roman" w:cstheme="minorHAnsi"/>
          <w:b/>
          <w:bCs/>
          <w:color w:val="333333"/>
          <w:sz w:val="24"/>
          <w:szCs w:val="24"/>
          <w:lang w:eastAsia="en-IN"/>
        </w:rPr>
        <w:t xml:space="preserve">", </w:t>
      </w:r>
      <w:proofErr w:type="spellStart"/>
      <w:r w:rsidRPr="000A20F8">
        <w:rPr>
          <w:rFonts w:eastAsia="Times New Roman" w:cstheme="minorHAnsi"/>
          <w:b/>
          <w:bCs/>
          <w:color w:val="333333"/>
          <w:sz w:val="24"/>
          <w:szCs w:val="24"/>
          <w:lang w:eastAsia="en-IN"/>
        </w:rPr>
        <w:t>Boolean.class</w:t>
      </w:r>
      <w:proofErr w:type="spellEnd"/>
      <w:r w:rsidRPr="000A20F8">
        <w:rPr>
          <w:rFonts w:eastAsia="Times New Roman" w:cstheme="minorHAnsi"/>
          <w:b/>
          <w:bCs/>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if</w:t>
      </w:r>
      <w:proofErr w:type="gramEnd"/>
      <w:r w:rsidRPr="000A20F8">
        <w:rPr>
          <w:rFonts w:eastAsia="Times New Roman" w:cstheme="minorHAnsi"/>
          <w:b/>
          <w:bCs/>
          <w:color w:val="333333"/>
          <w:sz w:val="24"/>
          <w:szCs w:val="24"/>
          <w:lang w:eastAsia="en-IN"/>
        </w:rPr>
        <w:t xml:space="preserve"> (</w:t>
      </w:r>
      <w:proofErr w:type="spellStart"/>
      <w:r w:rsidRPr="000A20F8">
        <w:rPr>
          <w:rFonts w:eastAsia="Times New Roman" w:cstheme="minorHAnsi"/>
          <w:b/>
          <w:bCs/>
          <w:color w:val="333333"/>
          <w:sz w:val="24"/>
          <w:szCs w:val="24"/>
          <w:lang w:eastAsia="en-IN"/>
        </w:rPr>
        <w:t>isAdmin</w:t>
      </w:r>
      <w:proofErr w:type="spellEnd"/>
      <w:r w:rsidRPr="000A20F8">
        <w:rPr>
          <w:rFonts w:eastAsia="Times New Roman" w:cstheme="minorHAnsi"/>
          <w:b/>
          <w:bCs/>
          <w:color w:val="333333"/>
          <w:sz w:val="24"/>
          <w:szCs w:val="24"/>
          <w:lang w:eastAsia="en-IN"/>
        </w:rPr>
        <w:t xml:space="preserve"> != null &amp;&amp; </w:t>
      </w:r>
      <w:proofErr w:type="spellStart"/>
      <w:r w:rsidRPr="000A20F8">
        <w:rPr>
          <w:rFonts w:eastAsia="Times New Roman" w:cstheme="minorHAnsi"/>
          <w:b/>
          <w:bCs/>
          <w:color w:val="333333"/>
          <w:sz w:val="24"/>
          <w:szCs w:val="24"/>
          <w:lang w:eastAsia="en-IN"/>
        </w:rPr>
        <w:t>isAdmin</w:t>
      </w:r>
      <w:proofErr w:type="spellEnd"/>
      <w:r w:rsidRPr="000A20F8">
        <w:rPr>
          <w:rFonts w:eastAsia="Times New Roman" w:cstheme="minorHAnsi"/>
          <w:b/>
          <w:bCs/>
          <w:color w:val="333333"/>
          <w:sz w:val="24"/>
          <w:szCs w:val="24"/>
          <w:lang w:eastAsia="en-IN"/>
        </w:rPr>
        <w:t xml:space="preserve"> == true)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roles</w:t>
      </w:r>
      <w:proofErr w:type="gramEnd"/>
      <w:r w:rsidRPr="000A20F8">
        <w:rPr>
          <w:rFonts w:eastAsia="Times New Roman" w:cstheme="minorHAnsi"/>
          <w:b/>
          <w:bCs/>
          <w:color w:val="333333"/>
          <w:sz w:val="24"/>
          <w:szCs w:val="24"/>
          <w:lang w:eastAsia="en-IN"/>
        </w:rPr>
        <w:t xml:space="preserve"> = </w:t>
      </w:r>
      <w:proofErr w:type="spellStart"/>
      <w:r w:rsidRPr="000A20F8">
        <w:rPr>
          <w:rFonts w:eastAsia="Times New Roman" w:cstheme="minorHAnsi"/>
          <w:b/>
          <w:bCs/>
          <w:color w:val="333333"/>
          <w:sz w:val="24"/>
          <w:szCs w:val="24"/>
          <w:lang w:eastAsia="en-IN"/>
        </w:rPr>
        <w:t>Arrays.asList</w:t>
      </w:r>
      <w:proofErr w:type="spellEnd"/>
      <w:r w:rsidRPr="000A20F8">
        <w:rPr>
          <w:rFonts w:eastAsia="Times New Roman" w:cstheme="minorHAnsi"/>
          <w:b/>
          <w:bCs/>
          <w:color w:val="333333"/>
          <w:sz w:val="24"/>
          <w:szCs w:val="24"/>
          <w:lang w:eastAsia="en-IN"/>
        </w:rPr>
        <w:t xml:space="preserve">(new </w:t>
      </w:r>
      <w:proofErr w:type="spellStart"/>
      <w:r w:rsidRPr="000A20F8">
        <w:rPr>
          <w:rFonts w:eastAsia="Times New Roman" w:cstheme="minorHAnsi"/>
          <w:b/>
          <w:bCs/>
          <w:color w:val="333333"/>
          <w:sz w:val="24"/>
          <w:szCs w:val="24"/>
          <w:lang w:eastAsia="en-IN"/>
        </w:rPr>
        <w:t>SimpleGrantedAuthority</w:t>
      </w:r>
      <w:proofErr w:type="spellEnd"/>
      <w:r w:rsidRPr="000A20F8">
        <w:rPr>
          <w:rFonts w:eastAsia="Times New Roman" w:cstheme="minorHAnsi"/>
          <w:b/>
          <w:bCs/>
          <w:color w:val="333333"/>
          <w:sz w:val="24"/>
          <w:szCs w:val="24"/>
          <w:lang w:eastAsia="en-IN"/>
        </w:rPr>
        <w:t>("ROLE_ADMIN"));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if</w:t>
      </w:r>
      <w:proofErr w:type="gramEnd"/>
      <w:r w:rsidRPr="000A20F8">
        <w:rPr>
          <w:rFonts w:eastAsia="Times New Roman" w:cstheme="minorHAnsi"/>
          <w:b/>
          <w:bCs/>
          <w:color w:val="333333"/>
          <w:sz w:val="24"/>
          <w:szCs w:val="24"/>
          <w:lang w:eastAsia="en-IN"/>
        </w:rPr>
        <w:t xml:space="preserve"> (</w:t>
      </w:r>
      <w:proofErr w:type="spellStart"/>
      <w:r w:rsidRPr="000A20F8">
        <w:rPr>
          <w:rFonts w:eastAsia="Times New Roman" w:cstheme="minorHAnsi"/>
          <w:b/>
          <w:bCs/>
          <w:color w:val="333333"/>
          <w:sz w:val="24"/>
          <w:szCs w:val="24"/>
          <w:lang w:eastAsia="en-IN"/>
        </w:rPr>
        <w:t>isUser</w:t>
      </w:r>
      <w:proofErr w:type="spellEnd"/>
      <w:r w:rsidRPr="000A20F8">
        <w:rPr>
          <w:rFonts w:eastAsia="Times New Roman" w:cstheme="minorHAnsi"/>
          <w:b/>
          <w:bCs/>
          <w:color w:val="333333"/>
          <w:sz w:val="24"/>
          <w:szCs w:val="24"/>
          <w:lang w:eastAsia="en-IN"/>
        </w:rPr>
        <w:t xml:space="preserve"> != null &amp;&amp; </w:t>
      </w:r>
      <w:proofErr w:type="spellStart"/>
      <w:r w:rsidRPr="000A20F8">
        <w:rPr>
          <w:rFonts w:eastAsia="Times New Roman" w:cstheme="minorHAnsi"/>
          <w:b/>
          <w:bCs/>
          <w:color w:val="333333"/>
          <w:sz w:val="24"/>
          <w:szCs w:val="24"/>
          <w:lang w:eastAsia="en-IN"/>
        </w:rPr>
        <w:t>isUser</w:t>
      </w:r>
      <w:proofErr w:type="spellEnd"/>
      <w:r w:rsidRPr="000A20F8">
        <w:rPr>
          <w:rFonts w:eastAsia="Times New Roman" w:cstheme="minorHAnsi"/>
          <w:b/>
          <w:bCs/>
          <w:color w:val="333333"/>
          <w:sz w:val="24"/>
          <w:szCs w:val="24"/>
          <w:lang w:eastAsia="en-IN"/>
        </w:rPr>
        <w:t xml:space="preserve"> == true)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roles</w:t>
      </w:r>
      <w:proofErr w:type="gramEnd"/>
      <w:r w:rsidRPr="000A20F8">
        <w:rPr>
          <w:rFonts w:eastAsia="Times New Roman" w:cstheme="minorHAnsi"/>
          <w:b/>
          <w:bCs/>
          <w:color w:val="333333"/>
          <w:sz w:val="24"/>
          <w:szCs w:val="24"/>
          <w:lang w:eastAsia="en-IN"/>
        </w:rPr>
        <w:t xml:space="preserve"> = </w:t>
      </w:r>
      <w:proofErr w:type="spellStart"/>
      <w:r w:rsidRPr="000A20F8">
        <w:rPr>
          <w:rFonts w:eastAsia="Times New Roman" w:cstheme="minorHAnsi"/>
          <w:b/>
          <w:bCs/>
          <w:color w:val="333333"/>
          <w:sz w:val="24"/>
          <w:szCs w:val="24"/>
          <w:lang w:eastAsia="en-IN"/>
        </w:rPr>
        <w:t>Arrays.asList</w:t>
      </w:r>
      <w:proofErr w:type="spellEnd"/>
      <w:r w:rsidRPr="000A20F8">
        <w:rPr>
          <w:rFonts w:eastAsia="Times New Roman" w:cstheme="minorHAnsi"/>
          <w:b/>
          <w:bCs/>
          <w:color w:val="333333"/>
          <w:sz w:val="24"/>
          <w:szCs w:val="24"/>
          <w:lang w:eastAsia="en-IN"/>
        </w:rPr>
        <w:t xml:space="preserve">(new </w:t>
      </w:r>
      <w:proofErr w:type="spellStart"/>
      <w:r w:rsidRPr="000A20F8">
        <w:rPr>
          <w:rFonts w:eastAsia="Times New Roman" w:cstheme="minorHAnsi"/>
          <w:b/>
          <w:bCs/>
          <w:color w:val="333333"/>
          <w:sz w:val="24"/>
          <w:szCs w:val="24"/>
          <w:lang w:eastAsia="en-IN"/>
        </w:rPr>
        <w:t>SimpleGrantedAuthority</w:t>
      </w:r>
      <w:proofErr w:type="spellEnd"/>
      <w:r w:rsidRPr="000A20F8">
        <w:rPr>
          <w:rFonts w:eastAsia="Times New Roman" w:cstheme="minorHAnsi"/>
          <w:b/>
          <w:bCs/>
          <w:color w:val="333333"/>
          <w:sz w:val="24"/>
          <w:szCs w:val="24"/>
          <w:lang w:eastAsia="en-IN"/>
        </w:rPr>
        <w:t>("ROLE_USER"));</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lastRenderedPageBreak/>
        <w:tab/>
      </w:r>
      <w:r w:rsidRPr="000A20F8">
        <w:rPr>
          <w:rFonts w:eastAsia="Times New Roman" w:cstheme="minorHAnsi"/>
          <w:b/>
          <w:bCs/>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return</w:t>
      </w:r>
      <w:proofErr w:type="gramEnd"/>
      <w:r w:rsidRPr="000A20F8">
        <w:rPr>
          <w:rFonts w:eastAsia="Times New Roman" w:cstheme="minorHAnsi"/>
          <w:b/>
          <w:bCs/>
          <w:color w:val="333333"/>
          <w:sz w:val="24"/>
          <w:szCs w:val="24"/>
          <w:lang w:eastAsia="en-IN"/>
        </w:rPr>
        <w:t xml:space="preserve"> roles;</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b/>
          <w:bCs/>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w:t>
      </w:r>
    </w:p>
    <w:p w:rsidR="000A20F8" w:rsidRPr="000A20F8" w:rsidRDefault="000A20F8" w:rsidP="000A20F8">
      <w:pPr>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 xml:space="preserve">Create the </w:t>
      </w:r>
      <w:proofErr w:type="spellStart"/>
      <w:r w:rsidRPr="000A20F8">
        <w:rPr>
          <w:rFonts w:eastAsia="Times New Roman" w:cstheme="minorHAnsi"/>
          <w:color w:val="333333"/>
          <w:sz w:val="24"/>
          <w:szCs w:val="24"/>
          <w:lang w:eastAsia="en-IN"/>
        </w:rPr>
        <w:t>CustomJwtAuthenticationFilter</w:t>
      </w:r>
      <w:proofErr w:type="spellEnd"/>
      <w:r w:rsidRPr="000A20F8">
        <w:rPr>
          <w:rFonts w:eastAsia="Times New Roman" w:cstheme="minorHAnsi"/>
          <w:color w:val="333333"/>
          <w:sz w:val="24"/>
          <w:szCs w:val="24"/>
          <w:lang w:eastAsia="en-IN"/>
        </w:rPr>
        <w:t xml:space="preserve"> class will be type of </w:t>
      </w:r>
      <w:proofErr w:type="spellStart"/>
      <w:r w:rsidRPr="000A20F8">
        <w:rPr>
          <w:rFonts w:eastAsia="Times New Roman" w:cstheme="minorHAnsi"/>
          <w:color w:val="333333"/>
          <w:sz w:val="24"/>
          <w:szCs w:val="24"/>
          <w:lang w:eastAsia="en-IN"/>
        </w:rPr>
        <w:t>OncePerRequestFilter</w:t>
      </w:r>
      <w:proofErr w:type="spellEnd"/>
      <w:r w:rsidRPr="000A20F8">
        <w:rPr>
          <w:rFonts w:eastAsia="Times New Roman" w:cstheme="minorHAnsi"/>
          <w:color w:val="333333"/>
          <w:sz w:val="24"/>
          <w:szCs w:val="24"/>
          <w:lang w:eastAsia="en-IN"/>
        </w:rPr>
        <w:t>. This class will intercept the requests and</w:t>
      </w:r>
    </w:p>
    <w:p w:rsidR="000A20F8" w:rsidRPr="000A20F8" w:rsidRDefault="000A20F8" w:rsidP="000A20F8">
      <w:pPr>
        <w:numPr>
          <w:ilvl w:val="0"/>
          <w:numId w:val="4"/>
        </w:numPr>
        <w:spacing w:after="0" w:line="240" w:lineRule="auto"/>
        <w:ind w:left="270"/>
        <w:rPr>
          <w:rFonts w:eastAsia="Times New Roman" w:cstheme="minorHAnsi"/>
          <w:color w:val="333333"/>
          <w:sz w:val="24"/>
          <w:szCs w:val="24"/>
          <w:lang w:eastAsia="en-IN"/>
        </w:rPr>
      </w:pPr>
      <w:r w:rsidRPr="000A20F8">
        <w:rPr>
          <w:rFonts w:eastAsia="Times New Roman" w:cstheme="minorHAnsi"/>
          <w:color w:val="333333"/>
          <w:sz w:val="24"/>
          <w:szCs w:val="24"/>
          <w:lang w:eastAsia="en-IN"/>
        </w:rPr>
        <w:t>Check if header contains a JWT. If no then let the usual Spring Security Flow take place.</w:t>
      </w:r>
      <w:r w:rsidRPr="000A20F8">
        <w:rPr>
          <w:rFonts w:eastAsia="Times New Roman" w:cstheme="minorHAnsi"/>
          <w:color w:val="333333"/>
          <w:sz w:val="24"/>
          <w:szCs w:val="24"/>
          <w:lang w:eastAsia="en-IN"/>
        </w:rPr>
        <w:br/>
      </w:r>
      <w:r w:rsidRPr="000A20F8">
        <w:rPr>
          <w:rFonts w:eastAsia="Times New Roman" w:cstheme="minorHAnsi"/>
          <w:noProof/>
          <w:color w:val="333333"/>
          <w:sz w:val="24"/>
          <w:szCs w:val="24"/>
          <w:lang w:eastAsia="en-IN"/>
        </w:rPr>
        <w:drawing>
          <wp:inline distT="0" distB="0" distL="0" distR="0" wp14:anchorId="020AEC9B" wp14:editId="7823B4A6">
            <wp:extent cx="4001164" cy="2541600"/>
            <wp:effectExtent l="0" t="0" r="0" b="0"/>
            <wp:docPr id="6" name="Picture 6" descr="https://www.javainuse.com/static/series-4-8-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javainuse.com/static/series-4-8-m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9432" cy="2540500"/>
                    </a:xfrm>
                    <a:prstGeom prst="rect">
                      <a:avLst/>
                    </a:prstGeom>
                    <a:noFill/>
                    <a:ln>
                      <a:noFill/>
                    </a:ln>
                  </pic:spPr>
                </pic:pic>
              </a:graphicData>
            </a:graphic>
          </wp:inline>
        </w:drawing>
      </w:r>
    </w:p>
    <w:p w:rsidR="000A20F8" w:rsidRPr="000A20F8" w:rsidRDefault="000A20F8" w:rsidP="000A20F8">
      <w:pPr>
        <w:numPr>
          <w:ilvl w:val="0"/>
          <w:numId w:val="4"/>
        </w:numPr>
        <w:spacing w:after="0" w:line="240" w:lineRule="auto"/>
        <w:ind w:left="270"/>
        <w:rPr>
          <w:rFonts w:eastAsia="Times New Roman" w:cstheme="minorHAnsi"/>
          <w:color w:val="333333"/>
          <w:sz w:val="24"/>
          <w:szCs w:val="24"/>
          <w:lang w:eastAsia="en-IN"/>
        </w:rPr>
      </w:pPr>
      <w:r w:rsidRPr="000A20F8">
        <w:rPr>
          <w:rFonts w:eastAsia="Times New Roman" w:cstheme="minorHAnsi"/>
          <w:color w:val="333333"/>
          <w:sz w:val="24"/>
          <w:szCs w:val="24"/>
          <w:lang w:eastAsia="en-IN"/>
        </w:rPr>
        <w:t>If the header contains a JWT then it will validate the token. On successful validation it will add the User Object in the Spring Context to indicate that the user can be authorized to perform operation.</w:t>
      </w:r>
      <w:r w:rsidRPr="000A20F8">
        <w:rPr>
          <w:rFonts w:eastAsia="Times New Roman" w:cstheme="minorHAnsi"/>
          <w:color w:val="333333"/>
          <w:sz w:val="24"/>
          <w:szCs w:val="24"/>
          <w:lang w:eastAsia="en-IN"/>
        </w:rPr>
        <w:br/>
      </w:r>
      <w:r w:rsidRPr="000A20F8">
        <w:rPr>
          <w:rFonts w:eastAsia="Times New Roman" w:cstheme="minorHAnsi"/>
          <w:noProof/>
          <w:color w:val="333333"/>
          <w:sz w:val="24"/>
          <w:szCs w:val="24"/>
          <w:lang w:eastAsia="en-IN"/>
        </w:rPr>
        <w:drawing>
          <wp:inline distT="0" distB="0" distL="0" distR="0" wp14:anchorId="0FC06006" wp14:editId="623077C8">
            <wp:extent cx="4672926" cy="3362400"/>
            <wp:effectExtent l="0" t="0" r="0" b="0"/>
            <wp:docPr id="5" name="Picture 5" descr="https://www.javainuse.com/static/series-4-9-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javainuse.com/static/series-4-9-m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3022" cy="3362469"/>
                    </a:xfrm>
                    <a:prstGeom prst="rect">
                      <a:avLst/>
                    </a:prstGeom>
                    <a:noFill/>
                    <a:ln>
                      <a:noFill/>
                    </a:ln>
                  </pic:spPr>
                </pic:pic>
              </a:graphicData>
            </a:graphic>
          </wp:inline>
        </w:drawing>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package</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com.javainuse.springbootsecurity.config</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import</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java.io.IOException</w:t>
      </w:r>
      <w:proofErr w:type="spellEnd"/>
      <w:r w:rsidRPr="000A20F8">
        <w:rPr>
          <w:rFonts w:eastAsia="Times New Roman" w:cstheme="minorHAnsi"/>
          <w:color w:val="333333"/>
          <w:sz w:val="20"/>
          <w:szCs w:val="20"/>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import</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javax.servlet.FilterChain</w:t>
      </w:r>
      <w:proofErr w:type="spellEnd"/>
      <w:r w:rsidRPr="000A20F8">
        <w:rPr>
          <w:rFonts w:eastAsia="Times New Roman" w:cstheme="minorHAnsi"/>
          <w:color w:val="333333"/>
          <w:sz w:val="20"/>
          <w:szCs w:val="20"/>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import</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javax.servlet.ServletException</w:t>
      </w:r>
      <w:proofErr w:type="spellEnd"/>
      <w:r w:rsidRPr="000A20F8">
        <w:rPr>
          <w:rFonts w:eastAsia="Times New Roman" w:cstheme="minorHAnsi"/>
          <w:color w:val="333333"/>
          <w:sz w:val="20"/>
          <w:szCs w:val="20"/>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import</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javax.servlet.http.HttpServletRequest</w:t>
      </w:r>
      <w:proofErr w:type="spellEnd"/>
      <w:r w:rsidRPr="000A20F8">
        <w:rPr>
          <w:rFonts w:eastAsia="Times New Roman" w:cstheme="minorHAnsi"/>
          <w:color w:val="333333"/>
          <w:sz w:val="20"/>
          <w:szCs w:val="20"/>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import</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javax.servlet.http.HttpServletResponse</w:t>
      </w:r>
      <w:proofErr w:type="spellEnd"/>
      <w:r w:rsidRPr="000A20F8">
        <w:rPr>
          <w:rFonts w:eastAsia="Times New Roman" w:cstheme="minorHAnsi"/>
          <w:color w:val="333333"/>
          <w:sz w:val="20"/>
          <w:szCs w:val="20"/>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import</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javax.servlet.http.HttpServletResponseWrapper</w:t>
      </w:r>
      <w:proofErr w:type="spellEnd"/>
      <w:r w:rsidRPr="000A20F8">
        <w:rPr>
          <w:rFonts w:eastAsia="Times New Roman" w:cstheme="minorHAnsi"/>
          <w:color w:val="333333"/>
          <w:sz w:val="20"/>
          <w:szCs w:val="20"/>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import</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org.springframework.beans.factory.annotation.Autowired</w:t>
      </w:r>
      <w:proofErr w:type="spellEnd"/>
      <w:r w:rsidRPr="000A20F8">
        <w:rPr>
          <w:rFonts w:eastAsia="Times New Roman" w:cstheme="minorHAnsi"/>
          <w:color w:val="333333"/>
          <w:sz w:val="20"/>
          <w:szCs w:val="20"/>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import</w:t>
      </w:r>
      <w:proofErr w:type="gramEnd"/>
      <w:r w:rsidRPr="000A20F8">
        <w:rPr>
          <w:rFonts w:eastAsia="Times New Roman" w:cstheme="minorHAnsi"/>
          <w:color w:val="333333"/>
          <w:sz w:val="20"/>
          <w:szCs w:val="20"/>
          <w:lang w:eastAsia="en-IN"/>
        </w:rPr>
        <w:t xml:space="preserve"> org.springframework.security.authentication.BadCredentialsException;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import</w:t>
      </w:r>
      <w:proofErr w:type="gramEnd"/>
      <w:r w:rsidRPr="000A20F8">
        <w:rPr>
          <w:rFonts w:eastAsia="Times New Roman" w:cstheme="minorHAnsi"/>
          <w:color w:val="333333"/>
          <w:sz w:val="20"/>
          <w:szCs w:val="20"/>
          <w:lang w:eastAsia="en-IN"/>
        </w:rPr>
        <w:t xml:space="preserve"> org.springframework.security.authentication.UsernamePasswordAuthenticationToken;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import</w:t>
      </w:r>
      <w:proofErr w:type="gramEnd"/>
      <w:r w:rsidRPr="000A20F8">
        <w:rPr>
          <w:rFonts w:eastAsia="Times New Roman" w:cstheme="minorHAnsi"/>
          <w:color w:val="333333"/>
          <w:sz w:val="20"/>
          <w:szCs w:val="20"/>
          <w:lang w:eastAsia="en-IN"/>
        </w:rPr>
        <w:t xml:space="preserve"> org.springframework.security.core.context.SecurityContextHolder;</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import</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org.springframework.security.core.userdetails.User</w:t>
      </w:r>
      <w:proofErr w:type="spellEnd"/>
      <w:r w:rsidRPr="000A20F8">
        <w:rPr>
          <w:rFonts w:eastAsia="Times New Roman" w:cstheme="minorHAnsi"/>
          <w:color w:val="333333"/>
          <w:sz w:val="20"/>
          <w:szCs w:val="20"/>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import</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org.springframework.security.core.userdetails.UserDetails</w:t>
      </w:r>
      <w:proofErr w:type="spellEnd"/>
      <w:r w:rsidRPr="000A20F8">
        <w:rPr>
          <w:rFonts w:eastAsia="Times New Roman" w:cstheme="minorHAnsi"/>
          <w:color w:val="333333"/>
          <w:sz w:val="20"/>
          <w:szCs w:val="20"/>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import</w:t>
      </w:r>
      <w:proofErr w:type="gramEnd"/>
      <w:r w:rsidRPr="000A20F8">
        <w:rPr>
          <w:rFonts w:eastAsia="Times New Roman" w:cstheme="minorHAnsi"/>
          <w:color w:val="333333"/>
          <w:sz w:val="20"/>
          <w:szCs w:val="20"/>
          <w:lang w:eastAsia="en-IN"/>
        </w:rPr>
        <w:t xml:space="preserve"> org.springframework.security.web.authentication.WebAuthenticationDetailsSource;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import</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org.springframework.stereotype.Component</w:t>
      </w:r>
      <w:proofErr w:type="spellEnd"/>
      <w:r w:rsidRPr="000A20F8">
        <w:rPr>
          <w:rFonts w:eastAsia="Times New Roman" w:cstheme="minorHAnsi"/>
          <w:color w:val="333333"/>
          <w:sz w:val="20"/>
          <w:szCs w:val="20"/>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import</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org.springframework.util.StringUtils</w:t>
      </w:r>
      <w:proofErr w:type="spellEnd"/>
      <w:r w:rsidRPr="000A20F8">
        <w:rPr>
          <w:rFonts w:eastAsia="Times New Roman" w:cstheme="minorHAnsi"/>
          <w:color w:val="333333"/>
          <w:sz w:val="20"/>
          <w:szCs w:val="20"/>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import</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org.springframework.web.filter.OncePerRequestFilter</w:t>
      </w:r>
      <w:proofErr w:type="spellEnd"/>
      <w:r w:rsidRPr="000A20F8">
        <w:rPr>
          <w:rFonts w:eastAsia="Times New Roman" w:cstheme="minorHAnsi"/>
          <w:color w:val="333333"/>
          <w:sz w:val="20"/>
          <w:szCs w:val="20"/>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import</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io.jsonwebtoken.ExpiredJwtException</w:t>
      </w:r>
      <w:proofErr w:type="spellEnd"/>
      <w:r w:rsidRPr="000A20F8">
        <w:rPr>
          <w:rFonts w:eastAsia="Times New Roman" w:cstheme="minorHAnsi"/>
          <w:color w:val="333333"/>
          <w:sz w:val="20"/>
          <w:szCs w:val="20"/>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@Component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public</w:t>
      </w:r>
      <w:proofErr w:type="gramEnd"/>
      <w:r w:rsidRPr="000A20F8">
        <w:rPr>
          <w:rFonts w:eastAsia="Times New Roman" w:cstheme="minorHAnsi"/>
          <w:color w:val="333333"/>
          <w:sz w:val="20"/>
          <w:szCs w:val="20"/>
          <w:lang w:eastAsia="en-IN"/>
        </w:rPr>
        <w:t xml:space="preserve"> class </w:t>
      </w:r>
      <w:proofErr w:type="spellStart"/>
      <w:r w:rsidRPr="000A20F8">
        <w:rPr>
          <w:rFonts w:eastAsia="Times New Roman" w:cstheme="minorHAnsi"/>
          <w:color w:val="333333"/>
          <w:sz w:val="20"/>
          <w:szCs w:val="20"/>
          <w:lang w:eastAsia="en-IN"/>
        </w:rPr>
        <w:t>CustomJwtAuthenticationFilter</w:t>
      </w:r>
      <w:proofErr w:type="spellEnd"/>
      <w:r w:rsidRPr="000A20F8">
        <w:rPr>
          <w:rFonts w:eastAsia="Times New Roman" w:cstheme="minorHAnsi"/>
          <w:color w:val="333333"/>
          <w:sz w:val="20"/>
          <w:szCs w:val="20"/>
          <w:lang w:eastAsia="en-IN"/>
        </w:rPr>
        <w:t xml:space="preserve"> extends </w:t>
      </w:r>
      <w:proofErr w:type="spellStart"/>
      <w:r w:rsidRPr="000A20F8">
        <w:rPr>
          <w:rFonts w:eastAsia="Times New Roman" w:cstheme="minorHAnsi"/>
          <w:color w:val="333333"/>
          <w:sz w:val="20"/>
          <w:szCs w:val="20"/>
          <w:lang w:eastAsia="en-IN"/>
        </w:rPr>
        <w:t>OncePerRequestFilter</w:t>
      </w:r>
      <w:proofErr w:type="spellEnd"/>
      <w:r w:rsidRPr="000A20F8">
        <w:rPr>
          <w:rFonts w:eastAsia="Times New Roman" w:cstheme="minorHAnsi"/>
          <w:color w:val="333333"/>
          <w:sz w:val="20"/>
          <w:szCs w:val="20"/>
          <w:lang w:eastAsia="en-IN"/>
        </w:rPr>
        <w:t xml:space="preserv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t>@</w:t>
      </w:r>
      <w:proofErr w:type="spellStart"/>
      <w:r w:rsidRPr="000A20F8">
        <w:rPr>
          <w:rFonts w:eastAsia="Times New Roman" w:cstheme="minorHAnsi"/>
          <w:color w:val="333333"/>
          <w:sz w:val="20"/>
          <w:szCs w:val="20"/>
          <w:lang w:eastAsia="en-IN"/>
        </w:rPr>
        <w:t>Autowired</w:t>
      </w:r>
      <w:proofErr w:type="spell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proofErr w:type="gramStart"/>
      <w:r w:rsidRPr="000A20F8">
        <w:rPr>
          <w:rFonts w:eastAsia="Times New Roman" w:cstheme="minorHAnsi"/>
          <w:color w:val="333333"/>
          <w:sz w:val="20"/>
          <w:szCs w:val="20"/>
          <w:lang w:eastAsia="en-IN"/>
        </w:rPr>
        <w:t>private</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JwtUtil</w:t>
      </w:r>
      <w:proofErr w:type="spell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jwtTokenUtil</w:t>
      </w:r>
      <w:proofErr w:type="spellEnd"/>
      <w:r w:rsidRPr="000A20F8">
        <w:rPr>
          <w:rFonts w:eastAsia="Times New Roman" w:cstheme="minorHAnsi"/>
          <w:color w:val="333333"/>
          <w:sz w:val="20"/>
          <w:szCs w:val="20"/>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t>@Override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proofErr w:type="gramStart"/>
      <w:r w:rsidRPr="000A20F8">
        <w:rPr>
          <w:rFonts w:eastAsia="Times New Roman" w:cstheme="minorHAnsi"/>
          <w:color w:val="333333"/>
          <w:sz w:val="20"/>
          <w:szCs w:val="20"/>
          <w:lang w:eastAsia="en-IN"/>
        </w:rPr>
        <w:t>protected</w:t>
      </w:r>
      <w:proofErr w:type="gramEnd"/>
      <w:r w:rsidRPr="000A20F8">
        <w:rPr>
          <w:rFonts w:eastAsia="Times New Roman" w:cstheme="minorHAnsi"/>
          <w:color w:val="333333"/>
          <w:sz w:val="20"/>
          <w:szCs w:val="20"/>
          <w:lang w:eastAsia="en-IN"/>
        </w:rPr>
        <w:t xml:space="preserve"> void </w:t>
      </w:r>
      <w:proofErr w:type="spellStart"/>
      <w:r w:rsidRPr="000A20F8">
        <w:rPr>
          <w:rFonts w:eastAsia="Times New Roman" w:cstheme="minorHAnsi"/>
          <w:color w:val="333333"/>
          <w:sz w:val="20"/>
          <w:szCs w:val="20"/>
          <w:lang w:eastAsia="en-IN"/>
        </w:rPr>
        <w:t>doFilterInternal</w:t>
      </w:r>
      <w:proofErr w:type="spellEnd"/>
      <w:r w:rsidRPr="000A20F8">
        <w:rPr>
          <w:rFonts w:eastAsia="Times New Roman" w:cstheme="minorHAnsi"/>
          <w:color w:val="333333"/>
          <w:sz w:val="20"/>
          <w:szCs w:val="20"/>
          <w:lang w:eastAsia="en-IN"/>
        </w:rPr>
        <w:t>(</w:t>
      </w:r>
      <w:proofErr w:type="spellStart"/>
      <w:r w:rsidRPr="000A20F8">
        <w:rPr>
          <w:rFonts w:eastAsia="Times New Roman" w:cstheme="minorHAnsi"/>
          <w:color w:val="333333"/>
          <w:sz w:val="20"/>
          <w:szCs w:val="20"/>
          <w:lang w:eastAsia="en-IN"/>
        </w:rPr>
        <w:t>HttpServletRequest</w:t>
      </w:r>
      <w:proofErr w:type="spellEnd"/>
      <w:r w:rsidRPr="000A20F8">
        <w:rPr>
          <w:rFonts w:eastAsia="Times New Roman" w:cstheme="minorHAnsi"/>
          <w:color w:val="333333"/>
          <w:sz w:val="20"/>
          <w:szCs w:val="20"/>
          <w:lang w:eastAsia="en-IN"/>
        </w:rPr>
        <w:t xml:space="preserve"> request, </w:t>
      </w:r>
      <w:proofErr w:type="spellStart"/>
      <w:r w:rsidRPr="000A20F8">
        <w:rPr>
          <w:rFonts w:eastAsia="Times New Roman" w:cstheme="minorHAnsi"/>
          <w:color w:val="333333"/>
          <w:sz w:val="20"/>
          <w:szCs w:val="20"/>
          <w:lang w:eastAsia="en-IN"/>
        </w:rPr>
        <w:t>HttpServletResponse</w:t>
      </w:r>
      <w:proofErr w:type="spellEnd"/>
      <w:r w:rsidRPr="000A20F8">
        <w:rPr>
          <w:rFonts w:eastAsia="Times New Roman" w:cstheme="minorHAnsi"/>
          <w:color w:val="333333"/>
          <w:sz w:val="20"/>
          <w:szCs w:val="20"/>
          <w:lang w:eastAsia="en-IN"/>
        </w:rPr>
        <w:t xml:space="preserve"> response, </w:t>
      </w:r>
      <w:proofErr w:type="spellStart"/>
      <w:r w:rsidRPr="000A20F8">
        <w:rPr>
          <w:rFonts w:eastAsia="Times New Roman" w:cstheme="minorHAnsi"/>
          <w:color w:val="333333"/>
          <w:sz w:val="20"/>
          <w:szCs w:val="20"/>
          <w:lang w:eastAsia="en-IN"/>
        </w:rPr>
        <w:t>FilterChain</w:t>
      </w:r>
      <w:proofErr w:type="spellEnd"/>
      <w:r w:rsidRPr="000A20F8">
        <w:rPr>
          <w:rFonts w:eastAsia="Times New Roman" w:cstheme="minorHAnsi"/>
          <w:color w:val="333333"/>
          <w:sz w:val="20"/>
          <w:szCs w:val="20"/>
          <w:lang w:eastAsia="en-IN"/>
        </w:rPr>
        <w:t xml:space="preserve"> chain)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proofErr w:type="gramStart"/>
      <w:r w:rsidRPr="000A20F8">
        <w:rPr>
          <w:rFonts w:eastAsia="Times New Roman" w:cstheme="minorHAnsi"/>
          <w:color w:val="333333"/>
          <w:sz w:val="20"/>
          <w:szCs w:val="20"/>
          <w:lang w:eastAsia="en-IN"/>
        </w:rPr>
        <w:t>throws</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ServletException</w:t>
      </w:r>
      <w:proofErr w:type="spell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IOException</w:t>
      </w:r>
      <w:proofErr w:type="spellEnd"/>
      <w:r w:rsidRPr="000A20F8">
        <w:rPr>
          <w:rFonts w:eastAsia="Times New Roman" w:cstheme="minorHAnsi"/>
          <w:color w:val="333333"/>
          <w:sz w:val="20"/>
          <w:szCs w:val="20"/>
          <w:lang w:eastAsia="en-IN"/>
        </w:rPr>
        <w:t xml:space="preserv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t>// JWT Token is in the form "Bearer token". Remove Bearer word and</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t xml:space="preserve">// </w:t>
      </w:r>
      <w:proofErr w:type="gramStart"/>
      <w:r w:rsidRPr="000A20F8">
        <w:rPr>
          <w:rFonts w:eastAsia="Times New Roman" w:cstheme="minorHAnsi"/>
          <w:color w:val="333333"/>
          <w:sz w:val="20"/>
          <w:szCs w:val="20"/>
          <w:lang w:eastAsia="en-IN"/>
        </w:rPr>
        <w:t>get  only</w:t>
      </w:r>
      <w:proofErr w:type="gramEnd"/>
      <w:r w:rsidRPr="000A20F8">
        <w:rPr>
          <w:rFonts w:eastAsia="Times New Roman" w:cstheme="minorHAnsi"/>
          <w:color w:val="333333"/>
          <w:sz w:val="20"/>
          <w:szCs w:val="20"/>
          <w:lang w:eastAsia="en-IN"/>
        </w:rPr>
        <w:t xml:space="preserve"> the Token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t xml:space="preserve">String </w:t>
      </w:r>
      <w:proofErr w:type="spellStart"/>
      <w:r w:rsidRPr="000A20F8">
        <w:rPr>
          <w:rFonts w:eastAsia="Times New Roman" w:cstheme="minorHAnsi"/>
          <w:color w:val="333333"/>
          <w:sz w:val="20"/>
          <w:szCs w:val="20"/>
          <w:lang w:eastAsia="en-IN"/>
        </w:rPr>
        <w:t>jwtToken</w:t>
      </w:r>
      <w:proofErr w:type="spellEnd"/>
      <w:r w:rsidRPr="000A20F8">
        <w:rPr>
          <w:rFonts w:eastAsia="Times New Roman" w:cstheme="minorHAnsi"/>
          <w:color w:val="333333"/>
          <w:sz w:val="20"/>
          <w:szCs w:val="20"/>
          <w:lang w:eastAsia="en-IN"/>
        </w:rPr>
        <w:t xml:space="preserve"> = </w:t>
      </w:r>
      <w:proofErr w:type="spellStart"/>
      <w:proofErr w:type="gramStart"/>
      <w:r w:rsidRPr="000A20F8">
        <w:rPr>
          <w:rFonts w:eastAsia="Times New Roman" w:cstheme="minorHAnsi"/>
          <w:color w:val="333333"/>
          <w:sz w:val="20"/>
          <w:szCs w:val="20"/>
          <w:lang w:eastAsia="en-IN"/>
        </w:rPr>
        <w:t>extractJwtFromRequest</w:t>
      </w:r>
      <w:proofErr w:type="spellEnd"/>
      <w:r w:rsidRPr="000A20F8">
        <w:rPr>
          <w:rFonts w:eastAsia="Times New Roman" w:cstheme="minorHAnsi"/>
          <w:color w:val="333333"/>
          <w:sz w:val="20"/>
          <w:szCs w:val="20"/>
          <w:lang w:eastAsia="en-IN"/>
        </w:rPr>
        <w:t>(</w:t>
      </w:r>
      <w:proofErr w:type="gramEnd"/>
      <w:r w:rsidRPr="000A20F8">
        <w:rPr>
          <w:rFonts w:eastAsia="Times New Roman" w:cstheme="minorHAnsi"/>
          <w:color w:val="333333"/>
          <w:sz w:val="20"/>
          <w:szCs w:val="20"/>
          <w:lang w:eastAsia="en-IN"/>
        </w:rPr>
        <w:t>request);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proofErr w:type="gramStart"/>
      <w:r w:rsidRPr="000A20F8">
        <w:rPr>
          <w:rFonts w:eastAsia="Times New Roman" w:cstheme="minorHAnsi"/>
          <w:color w:val="333333"/>
          <w:sz w:val="20"/>
          <w:szCs w:val="20"/>
          <w:lang w:eastAsia="en-IN"/>
        </w:rPr>
        <w:t>if</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StringUtils.hasText</w:t>
      </w:r>
      <w:proofErr w:type="spellEnd"/>
      <w:r w:rsidRPr="000A20F8">
        <w:rPr>
          <w:rFonts w:eastAsia="Times New Roman" w:cstheme="minorHAnsi"/>
          <w:color w:val="333333"/>
          <w:sz w:val="20"/>
          <w:szCs w:val="20"/>
          <w:lang w:eastAsia="en-IN"/>
        </w:rPr>
        <w:t>(</w:t>
      </w:r>
      <w:proofErr w:type="spellStart"/>
      <w:r w:rsidRPr="000A20F8">
        <w:rPr>
          <w:rFonts w:eastAsia="Times New Roman" w:cstheme="minorHAnsi"/>
          <w:color w:val="333333"/>
          <w:sz w:val="20"/>
          <w:szCs w:val="20"/>
          <w:lang w:eastAsia="en-IN"/>
        </w:rPr>
        <w:t>jwtToken</w:t>
      </w:r>
      <w:proofErr w:type="spellEnd"/>
      <w:r w:rsidRPr="000A20F8">
        <w:rPr>
          <w:rFonts w:eastAsia="Times New Roman" w:cstheme="minorHAnsi"/>
          <w:color w:val="333333"/>
          <w:sz w:val="20"/>
          <w:szCs w:val="20"/>
          <w:lang w:eastAsia="en-IN"/>
        </w:rPr>
        <w:t xml:space="preserve">) &amp;&amp; </w:t>
      </w:r>
      <w:proofErr w:type="spellStart"/>
      <w:r w:rsidRPr="000A20F8">
        <w:rPr>
          <w:rFonts w:eastAsia="Times New Roman" w:cstheme="minorHAnsi"/>
          <w:color w:val="333333"/>
          <w:sz w:val="20"/>
          <w:szCs w:val="20"/>
          <w:lang w:eastAsia="en-IN"/>
        </w:rPr>
        <w:t>jwtTokenUtil.validateToken</w:t>
      </w:r>
      <w:proofErr w:type="spellEnd"/>
      <w:r w:rsidRPr="000A20F8">
        <w:rPr>
          <w:rFonts w:eastAsia="Times New Roman" w:cstheme="minorHAnsi"/>
          <w:color w:val="333333"/>
          <w:sz w:val="20"/>
          <w:szCs w:val="20"/>
          <w:lang w:eastAsia="en-IN"/>
        </w:rPr>
        <w:t>(</w:t>
      </w:r>
      <w:proofErr w:type="spellStart"/>
      <w:r w:rsidRPr="000A20F8">
        <w:rPr>
          <w:rFonts w:eastAsia="Times New Roman" w:cstheme="minorHAnsi"/>
          <w:color w:val="333333"/>
          <w:sz w:val="20"/>
          <w:szCs w:val="20"/>
          <w:lang w:eastAsia="en-IN"/>
        </w:rPr>
        <w:t>jwtToken</w:t>
      </w:r>
      <w:proofErr w:type="spellEnd"/>
      <w:r w:rsidRPr="000A20F8">
        <w:rPr>
          <w:rFonts w:eastAsia="Times New Roman" w:cstheme="minorHAnsi"/>
          <w:color w:val="333333"/>
          <w:sz w:val="20"/>
          <w:szCs w:val="20"/>
          <w:lang w:eastAsia="en-IN"/>
        </w:rPr>
        <w: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proofErr w:type="spellStart"/>
      <w:r w:rsidRPr="000A20F8">
        <w:rPr>
          <w:rFonts w:eastAsia="Times New Roman" w:cstheme="minorHAnsi"/>
          <w:color w:val="333333"/>
          <w:sz w:val="20"/>
          <w:szCs w:val="20"/>
          <w:lang w:eastAsia="en-IN"/>
        </w:rPr>
        <w:t>UserDetails</w:t>
      </w:r>
      <w:proofErr w:type="spell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userDetails</w:t>
      </w:r>
      <w:proofErr w:type="spellEnd"/>
      <w:r w:rsidRPr="000A20F8">
        <w:rPr>
          <w:rFonts w:eastAsia="Times New Roman" w:cstheme="minorHAnsi"/>
          <w:color w:val="333333"/>
          <w:sz w:val="20"/>
          <w:szCs w:val="20"/>
          <w:lang w:eastAsia="en-IN"/>
        </w:rPr>
        <w:t xml:space="preserve"> = new </w:t>
      </w:r>
      <w:proofErr w:type="gramStart"/>
      <w:r w:rsidRPr="000A20F8">
        <w:rPr>
          <w:rFonts w:eastAsia="Times New Roman" w:cstheme="minorHAnsi"/>
          <w:color w:val="333333"/>
          <w:sz w:val="20"/>
          <w:szCs w:val="20"/>
          <w:lang w:eastAsia="en-IN"/>
        </w:rPr>
        <w:t>User(</w:t>
      </w:r>
      <w:proofErr w:type="spellStart"/>
      <w:proofErr w:type="gramEnd"/>
      <w:r w:rsidRPr="000A20F8">
        <w:rPr>
          <w:rFonts w:eastAsia="Times New Roman" w:cstheme="minorHAnsi"/>
          <w:color w:val="333333"/>
          <w:sz w:val="20"/>
          <w:szCs w:val="20"/>
          <w:lang w:eastAsia="en-IN"/>
        </w:rPr>
        <w:t>jwtTokenUtil.getUsernameFromToken</w:t>
      </w:r>
      <w:proofErr w:type="spellEnd"/>
      <w:r w:rsidRPr="000A20F8">
        <w:rPr>
          <w:rFonts w:eastAsia="Times New Roman" w:cstheme="minorHAnsi"/>
          <w:color w:val="333333"/>
          <w:sz w:val="20"/>
          <w:szCs w:val="20"/>
          <w:lang w:eastAsia="en-IN"/>
        </w:rPr>
        <w:t>(</w:t>
      </w:r>
      <w:proofErr w:type="spellStart"/>
      <w:r w:rsidRPr="000A20F8">
        <w:rPr>
          <w:rFonts w:eastAsia="Times New Roman" w:cstheme="minorHAnsi"/>
          <w:color w:val="333333"/>
          <w:sz w:val="20"/>
          <w:szCs w:val="20"/>
          <w:lang w:eastAsia="en-IN"/>
        </w:rPr>
        <w:t>jwtToken</w:t>
      </w:r>
      <w:proofErr w:type="spellEnd"/>
      <w:r w:rsidRPr="000A20F8">
        <w:rPr>
          <w:rFonts w:eastAsia="Times New Roman" w:cstheme="minorHAnsi"/>
          <w:color w:val="333333"/>
          <w:sz w:val="20"/>
          <w:szCs w:val="20"/>
          <w:lang w:eastAsia="en-IN"/>
        </w:rPr>
        <w: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proofErr w:type="spellStart"/>
      <w:proofErr w:type="gramStart"/>
      <w:r w:rsidRPr="000A20F8">
        <w:rPr>
          <w:rFonts w:eastAsia="Times New Roman" w:cstheme="minorHAnsi"/>
          <w:color w:val="333333"/>
          <w:sz w:val="20"/>
          <w:szCs w:val="20"/>
          <w:lang w:eastAsia="en-IN"/>
        </w:rPr>
        <w:t>jwtTokenUtil.getRolesFromToken</w:t>
      </w:r>
      <w:proofErr w:type="spellEnd"/>
      <w:r w:rsidRPr="000A20F8">
        <w:rPr>
          <w:rFonts w:eastAsia="Times New Roman" w:cstheme="minorHAnsi"/>
          <w:color w:val="333333"/>
          <w:sz w:val="20"/>
          <w:szCs w:val="20"/>
          <w:lang w:eastAsia="en-IN"/>
        </w:rPr>
        <w:t>(</w:t>
      </w:r>
      <w:proofErr w:type="spellStart"/>
      <w:proofErr w:type="gramEnd"/>
      <w:r w:rsidRPr="000A20F8">
        <w:rPr>
          <w:rFonts w:eastAsia="Times New Roman" w:cstheme="minorHAnsi"/>
          <w:color w:val="333333"/>
          <w:sz w:val="20"/>
          <w:szCs w:val="20"/>
          <w:lang w:eastAsia="en-IN"/>
        </w:rPr>
        <w:t>jwtToken</w:t>
      </w:r>
      <w:proofErr w:type="spellEnd"/>
      <w:r w:rsidRPr="000A20F8">
        <w:rPr>
          <w:rFonts w:eastAsia="Times New Roman" w:cstheme="minorHAnsi"/>
          <w:color w:val="333333"/>
          <w:sz w:val="20"/>
          <w:szCs w:val="20"/>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proofErr w:type="spellStart"/>
      <w:r w:rsidRPr="000A20F8">
        <w:rPr>
          <w:rFonts w:eastAsia="Times New Roman" w:cstheme="minorHAnsi"/>
          <w:color w:val="333333"/>
          <w:sz w:val="20"/>
          <w:szCs w:val="20"/>
          <w:lang w:eastAsia="en-IN"/>
        </w:rPr>
        <w:t>UsernamePasswordAuthenticationToken</w:t>
      </w:r>
      <w:proofErr w:type="spell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usernamePasswordAuthenticationToken</w:t>
      </w:r>
      <w:proofErr w:type="spellEnd"/>
      <w:r w:rsidRPr="000A20F8">
        <w:rPr>
          <w:rFonts w:eastAsia="Times New Roman" w:cstheme="minorHAnsi"/>
          <w:color w:val="333333"/>
          <w:sz w:val="20"/>
          <w:szCs w:val="20"/>
          <w:lang w:eastAsia="en-IN"/>
        </w:rPr>
        <w:t xml:space="preserve"> = new </w:t>
      </w:r>
      <w:proofErr w:type="spellStart"/>
      <w:proofErr w:type="gramStart"/>
      <w:r w:rsidRPr="000A20F8">
        <w:rPr>
          <w:rFonts w:eastAsia="Times New Roman" w:cstheme="minorHAnsi"/>
          <w:color w:val="333333"/>
          <w:sz w:val="20"/>
          <w:szCs w:val="20"/>
          <w:lang w:eastAsia="en-IN"/>
        </w:rPr>
        <w:t>UsernamePasswordAuthenticationToken</w:t>
      </w:r>
      <w:proofErr w:type="spellEnd"/>
      <w:r w:rsidRPr="000A20F8">
        <w:rPr>
          <w:rFonts w:eastAsia="Times New Roman" w:cstheme="minorHAnsi"/>
          <w:color w:val="333333"/>
          <w:sz w:val="20"/>
          <w:szCs w:val="20"/>
          <w:lang w:eastAsia="en-IN"/>
        </w:rPr>
        <w:t>(</w:t>
      </w:r>
      <w:proofErr w:type="gram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proofErr w:type="spellStart"/>
      <w:proofErr w:type="gramStart"/>
      <w:r w:rsidRPr="000A20F8">
        <w:rPr>
          <w:rFonts w:eastAsia="Times New Roman" w:cstheme="minorHAnsi"/>
          <w:color w:val="333333"/>
          <w:sz w:val="20"/>
          <w:szCs w:val="20"/>
          <w:lang w:eastAsia="en-IN"/>
        </w:rPr>
        <w:t>userDetails</w:t>
      </w:r>
      <w:proofErr w:type="spellEnd"/>
      <w:proofErr w:type="gramEnd"/>
      <w:r w:rsidRPr="000A20F8">
        <w:rPr>
          <w:rFonts w:eastAsia="Times New Roman" w:cstheme="minorHAnsi"/>
          <w:color w:val="333333"/>
          <w:sz w:val="20"/>
          <w:szCs w:val="20"/>
          <w:lang w:eastAsia="en-IN"/>
        </w:rPr>
        <w:t xml:space="preserve">, null, </w:t>
      </w:r>
      <w:proofErr w:type="spellStart"/>
      <w:r w:rsidRPr="000A20F8">
        <w:rPr>
          <w:rFonts w:eastAsia="Times New Roman" w:cstheme="minorHAnsi"/>
          <w:color w:val="333333"/>
          <w:sz w:val="20"/>
          <w:szCs w:val="20"/>
          <w:lang w:eastAsia="en-IN"/>
        </w:rPr>
        <w:t>userDetails.getAuthorities</w:t>
      </w:r>
      <w:proofErr w:type="spellEnd"/>
      <w:r w:rsidRPr="000A20F8">
        <w:rPr>
          <w:rFonts w:eastAsia="Times New Roman" w:cstheme="minorHAnsi"/>
          <w:color w:val="333333"/>
          <w:sz w:val="20"/>
          <w:szCs w:val="20"/>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Pr>
          <w:rFonts w:eastAsia="Times New Roman" w:cstheme="minorHAnsi"/>
          <w:color w:val="333333"/>
          <w:sz w:val="20"/>
          <w:szCs w:val="20"/>
          <w:lang w:eastAsia="en-IN"/>
        </w:rPr>
        <w:tab/>
      </w:r>
      <w:r w:rsidRPr="000A20F8">
        <w:rPr>
          <w:rFonts w:eastAsia="Times New Roman" w:cstheme="minorHAnsi"/>
          <w:color w:val="333333"/>
          <w:sz w:val="20"/>
          <w:szCs w:val="20"/>
          <w:lang w:eastAsia="en-IN"/>
        </w:rPr>
        <w:t xml:space="preserve">// </w:t>
      </w:r>
      <w:proofErr w:type="gramStart"/>
      <w:r w:rsidRPr="000A20F8">
        <w:rPr>
          <w:rFonts w:eastAsia="Times New Roman" w:cstheme="minorHAnsi"/>
          <w:color w:val="333333"/>
          <w:sz w:val="20"/>
          <w:szCs w:val="20"/>
          <w:lang w:eastAsia="en-IN"/>
        </w:rPr>
        <w:t>After</w:t>
      </w:r>
      <w:proofErr w:type="gramEnd"/>
      <w:r w:rsidRPr="000A20F8">
        <w:rPr>
          <w:rFonts w:eastAsia="Times New Roman" w:cstheme="minorHAnsi"/>
          <w:color w:val="333333"/>
          <w:sz w:val="20"/>
          <w:szCs w:val="20"/>
          <w:lang w:eastAsia="en-IN"/>
        </w:rPr>
        <w:t xml:space="preserve"> setting the Authentication in the context, we specify</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Pr>
          <w:rFonts w:eastAsia="Times New Roman" w:cstheme="minorHAnsi"/>
          <w:color w:val="333333"/>
          <w:sz w:val="20"/>
          <w:szCs w:val="20"/>
          <w:lang w:eastAsia="en-IN"/>
        </w:rPr>
        <w:tab/>
      </w:r>
      <w:r w:rsidRPr="000A20F8">
        <w:rPr>
          <w:rFonts w:eastAsia="Times New Roman" w:cstheme="minorHAnsi"/>
          <w:color w:val="333333"/>
          <w:sz w:val="20"/>
          <w:szCs w:val="20"/>
          <w:lang w:eastAsia="en-IN"/>
        </w:rPr>
        <w:t>// that the current user is authenticated. So it passes the</w:t>
      </w:r>
    </w:p>
    <w:p w:rsid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Pr>
          <w:rFonts w:eastAsia="Times New Roman" w:cstheme="minorHAnsi"/>
          <w:color w:val="333333"/>
          <w:sz w:val="20"/>
          <w:szCs w:val="20"/>
          <w:lang w:eastAsia="en-IN"/>
        </w:rPr>
        <w:tab/>
      </w:r>
      <w:r>
        <w:rPr>
          <w:rFonts w:eastAsia="Times New Roman" w:cstheme="minorHAnsi"/>
          <w:color w:val="333333"/>
          <w:sz w:val="20"/>
          <w:szCs w:val="20"/>
          <w:lang w:eastAsia="en-IN"/>
        </w:rPr>
        <w:tab/>
      </w:r>
      <w:r w:rsidRPr="000A20F8">
        <w:rPr>
          <w:rFonts w:eastAsia="Times New Roman" w:cstheme="minorHAnsi"/>
          <w:color w:val="333333"/>
          <w:sz w:val="20"/>
          <w:szCs w:val="20"/>
          <w:lang w:eastAsia="en-IN"/>
        </w:rPr>
        <w:t>// Spring Security Configurations successfully.</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roofErr w:type="gramStart"/>
      <w:r w:rsidRPr="000A20F8">
        <w:rPr>
          <w:rFonts w:eastAsia="Times New Roman" w:cstheme="minorHAnsi"/>
          <w:color w:val="333333"/>
          <w:sz w:val="20"/>
          <w:szCs w:val="20"/>
          <w:lang w:eastAsia="en-IN"/>
        </w:rPr>
        <w:t>SecurityContextHolder.getContext(</w:t>
      </w:r>
      <w:proofErr w:type="gramEnd"/>
      <w:r w:rsidRPr="000A20F8">
        <w:rPr>
          <w:rFonts w:eastAsia="Times New Roman" w:cstheme="minorHAnsi"/>
          <w:color w:val="333333"/>
          <w:sz w:val="20"/>
          <w:szCs w:val="20"/>
          <w:lang w:eastAsia="en-IN"/>
        </w:rPr>
        <w:t>).setAuthentication(usernamePasswordAuthenticationToken);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t>} else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proofErr w:type="spellStart"/>
      <w:proofErr w:type="gramStart"/>
      <w:r w:rsidRPr="000A20F8">
        <w:rPr>
          <w:rFonts w:eastAsia="Times New Roman" w:cstheme="minorHAnsi"/>
          <w:color w:val="333333"/>
          <w:sz w:val="20"/>
          <w:szCs w:val="20"/>
          <w:lang w:eastAsia="en-IN"/>
        </w:rPr>
        <w:t>System.out.println</w:t>
      </w:r>
      <w:proofErr w:type="spellEnd"/>
      <w:r w:rsidRPr="000A20F8">
        <w:rPr>
          <w:rFonts w:eastAsia="Times New Roman" w:cstheme="minorHAnsi"/>
          <w:color w:val="333333"/>
          <w:sz w:val="20"/>
          <w:szCs w:val="20"/>
          <w:lang w:eastAsia="en-IN"/>
        </w:rPr>
        <w:t>(</w:t>
      </w:r>
      <w:proofErr w:type="gramEnd"/>
      <w:r w:rsidRPr="000A20F8">
        <w:rPr>
          <w:rFonts w:eastAsia="Times New Roman" w:cstheme="minorHAnsi"/>
          <w:color w:val="333333"/>
          <w:sz w:val="20"/>
          <w:szCs w:val="20"/>
          <w:lang w:eastAsia="en-IN"/>
        </w:rPr>
        <w:t>"Cannot set the Security Context");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proofErr w:type="spellStart"/>
      <w:proofErr w:type="gramStart"/>
      <w:r w:rsidRPr="000A20F8">
        <w:rPr>
          <w:rFonts w:eastAsia="Times New Roman" w:cstheme="minorHAnsi"/>
          <w:color w:val="333333"/>
          <w:sz w:val="20"/>
          <w:szCs w:val="20"/>
          <w:lang w:eastAsia="en-IN"/>
        </w:rPr>
        <w:t>chain.doFilter</w:t>
      </w:r>
      <w:proofErr w:type="spellEnd"/>
      <w:r w:rsidRPr="000A20F8">
        <w:rPr>
          <w:rFonts w:eastAsia="Times New Roman" w:cstheme="minorHAnsi"/>
          <w:color w:val="333333"/>
          <w:sz w:val="20"/>
          <w:szCs w:val="20"/>
          <w:lang w:eastAsia="en-IN"/>
        </w:rPr>
        <w:t>(</w:t>
      </w:r>
      <w:proofErr w:type="gramEnd"/>
      <w:r w:rsidRPr="000A20F8">
        <w:rPr>
          <w:rFonts w:eastAsia="Times New Roman" w:cstheme="minorHAnsi"/>
          <w:color w:val="333333"/>
          <w:sz w:val="20"/>
          <w:szCs w:val="20"/>
          <w:lang w:eastAsia="en-IN"/>
        </w:rPr>
        <w:t>request, response);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lastRenderedPageBreak/>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proofErr w:type="gramStart"/>
      <w:r w:rsidRPr="000A20F8">
        <w:rPr>
          <w:rFonts w:eastAsia="Times New Roman" w:cstheme="minorHAnsi"/>
          <w:color w:val="333333"/>
          <w:sz w:val="20"/>
          <w:szCs w:val="20"/>
          <w:lang w:eastAsia="en-IN"/>
        </w:rPr>
        <w:t>private</w:t>
      </w:r>
      <w:proofErr w:type="gramEnd"/>
      <w:r w:rsidRPr="000A20F8">
        <w:rPr>
          <w:rFonts w:eastAsia="Times New Roman" w:cstheme="minorHAnsi"/>
          <w:color w:val="333333"/>
          <w:sz w:val="20"/>
          <w:szCs w:val="20"/>
          <w:lang w:eastAsia="en-IN"/>
        </w:rPr>
        <w:t xml:space="preserve"> String </w:t>
      </w:r>
      <w:proofErr w:type="spellStart"/>
      <w:r w:rsidRPr="000A20F8">
        <w:rPr>
          <w:rFonts w:eastAsia="Times New Roman" w:cstheme="minorHAnsi"/>
          <w:color w:val="333333"/>
          <w:sz w:val="20"/>
          <w:szCs w:val="20"/>
          <w:lang w:eastAsia="en-IN"/>
        </w:rPr>
        <w:t>extractJwtFromRequest</w:t>
      </w:r>
      <w:proofErr w:type="spellEnd"/>
      <w:r w:rsidRPr="000A20F8">
        <w:rPr>
          <w:rFonts w:eastAsia="Times New Roman" w:cstheme="minorHAnsi"/>
          <w:color w:val="333333"/>
          <w:sz w:val="20"/>
          <w:szCs w:val="20"/>
          <w:lang w:eastAsia="en-IN"/>
        </w:rPr>
        <w:t>(</w:t>
      </w:r>
      <w:proofErr w:type="spellStart"/>
      <w:r w:rsidRPr="000A20F8">
        <w:rPr>
          <w:rFonts w:eastAsia="Times New Roman" w:cstheme="minorHAnsi"/>
          <w:color w:val="333333"/>
          <w:sz w:val="20"/>
          <w:szCs w:val="20"/>
          <w:lang w:eastAsia="en-IN"/>
        </w:rPr>
        <w:t>HttpServletRequest</w:t>
      </w:r>
      <w:proofErr w:type="spellEnd"/>
      <w:r w:rsidRPr="000A20F8">
        <w:rPr>
          <w:rFonts w:eastAsia="Times New Roman" w:cstheme="minorHAnsi"/>
          <w:color w:val="333333"/>
          <w:sz w:val="20"/>
          <w:szCs w:val="20"/>
          <w:lang w:eastAsia="en-IN"/>
        </w:rPr>
        <w:t xml:space="preserve"> request)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t xml:space="preserve">String </w:t>
      </w:r>
      <w:proofErr w:type="spellStart"/>
      <w:r w:rsidRPr="000A20F8">
        <w:rPr>
          <w:rFonts w:eastAsia="Times New Roman" w:cstheme="minorHAnsi"/>
          <w:color w:val="333333"/>
          <w:sz w:val="20"/>
          <w:szCs w:val="20"/>
          <w:lang w:eastAsia="en-IN"/>
        </w:rPr>
        <w:t>bearerToken</w:t>
      </w:r>
      <w:proofErr w:type="spellEnd"/>
      <w:r w:rsidRPr="000A20F8">
        <w:rPr>
          <w:rFonts w:eastAsia="Times New Roman" w:cstheme="minorHAnsi"/>
          <w:color w:val="333333"/>
          <w:sz w:val="20"/>
          <w:szCs w:val="20"/>
          <w:lang w:eastAsia="en-IN"/>
        </w:rPr>
        <w:t xml:space="preserve"> = </w:t>
      </w:r>
      <w:proofErr w:type="spellStart"/>
      <w:proofErr w:type="gramStart"/>
      <w:r w:rsidRPr="000A20F8">
        <w:rPr>
          <w:rFonts w:eastAsia="Times New Roman" w:cstheme="minorHAnsi"/>
          <w:color w:val="333333"/>
          <w:sz w:val="20"/>
          <w:szCs w:val="20"/>
          <w:lang w:eastAsia="en-IN"/>
        </w:rPr>
        <w:t>request.getHeader</w:t>
      </w:r>
      <w:proofErr w:type="spellEnd"/>
      <w:r w:rsidRPr="000A20F8">
        <w:rPr>
          <w:rFonts w:eastAsia="Times New Roman" w:cstheme="minorHAnsi"/>
          <w:color w:val="333333"/>
          <w:sz w:val="20"/>
          <w:szCs w:val="20"/>
          <w:lang w:eastAsia="en-IN"/>
        </w:rPr>
        <w:t>(</w:t>
      </w:r>
      <w:proofErr w:type="gramEnd"/>
      <w:r w:rsidRPr="000A20F8">
        <w:rPr>
          <w:rFonts w:eastAsia="Times New Roman" w:cstheme="minorHAnsi"/>
          <w:color w:val="333333"/>
          <w:sz w:val="20"/>
          <w:szCs w:val="20"/>
          <w:lang w:eastAsia="en-IN"/>
        </w:rPr>
        <w:t>"Authorization");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proofErr w:type="gramStart"/>
      <w:r w:rsidRPr="000A20F8">
        <w:rPr>
          <w:rFonts w:eastAsia="Times New Roman" w:cstheme="minorHAnsi"/>
          <w:color w:val="333333"/>
          <w:sz w:val="20"/>
          <w:szCs w:val="20"/>
          <w:lang w:eastAsia="en-IN"/>
        </w:rPr>
        <w:t>if</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StringUtils.hasText</w:t>
      </w:r>
      <w:proofErr w:type="spellEnd"/>
      <w:r w:rsidRPr="000A20F8">
        <w:rPr>
          <w:rFonts w:eastAsia="Times New Roman" w:cstheme="minorHAnsi"/>
          <w:color w:val="333333"/>
          <w:sz w:val="20"/>
          <w:szCs w:val="20"/>
          <w:lang w:eastAsia="en-IN"/>
        </w:rPr>
        <w:t>(</w:t>
      </w:r>
      <w:proofErr w:type="spellStart"/>
      <w:r w:rsidRPr="000A20F8">
        <w:rPr>
          <w:rFonts w:eastAsia="Times New Roman" w:cstheme="minorHAnsi"/>
          <w:color w:val="333333"/>
          <w:sz w:val="20"/>
          <w:szCs w:val="20"/>
          <w:lang w:eastAsia="en-IN"/>
        </w:rPr>
        <w:t>bearerToken</w:t>
      </w:r>
      <w:proofErr w:type="spellEnd"/>
      <w:r w:rsidRPr="000A20F8">
        <w:rPr>
          <w:rFonts w:eastAsia="Times New Roman" w:cstheme="minorHAnsi"/>
          <w:color w:val="333333"/>
          <w:sz w:val="20"/>
          <w:szCs w:val="20"/>
          <w:lang w:eastAsia="en-IN"/>
        </w:rPr>
        <w:t xml:space="preserve">) &amp;&amp; </w:t>
      </w:r>
      <w:proofErr w:type="spellStart"/>
      <w:r w:rsidRPr="000A20F8">
        <w:rPr>
          <w:rFonts w:eastAsia="Times New Roman" w:cstheme="minorHAnsi"/>
          <w:color w:val="333333"/>
          <w:sz w:val="20"/>
          <w:szCs w:val="20"/>
          <w:lang w:eastAsia="en-IN"/>
        </w:rPr>
        <w:t>bearerToken.startsWith</w:t>
      </w:r>
      <w:proofErr w:type="spellEnd"/>
      <w:r w:rsidRPr="000A20F8">
        <w:rPr>
          <w:rFonts w:eastAsia="Times New Roman" w:cstheme="minorHAnsi"/>
          <w:color w:val="333333"/>
          <w:sz w:val="20"/>
          <w:szCs w:val="20"/>
          <w:lang w:eastAsia="en-IN"/>
        </w:rPr>
        <w:t>("Bearer "))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proofErr w:type="gramStart"/>
      <w:r w:rsidRPr="000A20F8">
        <w:rPr>
          <w:rFonts w:eastAsia="Times New Roman" w:cstheme="minorHAnsi"/>
          <w:color w:val="333333"/>
          <w:sz w:val="20"/>
          <w:szCs w:val="20"/>
          <w:lang w:eastAsia="en-IN"/>
        </w:rPr>
        <w:t>return</w:t>
      </w:r>
      <w:proofErr w:type="gramEnd"/>
      <w:r w:rsidRPr="000A20F8">
        <w:rPr>
          <w:rFonts w:eastAsia="Times New Roman" w:cstheme="minorHAnsi"/>
          <w:color w:val="333333"/>
          <w:sz w:val="20"/>
          <w:szCs w:val="20"/>
          <w:lang w:eastAsia="en-IN"/>
        </w:rPr>
        <w:t xml:space="preserve"> </w:t>
      </w:r>
      <w:proofErr w:type="spellStart"/>
      <w:r w:rsidRPr="000A20F8">
        <w:rPr>
          <w:rFonts w:eastAsia="Times New Roman" w:cstheme="minorHAnsi"/>
          <w:color w:val="333333"/>
          <w:sz w:val="20"/>
          <w:szCs w:val="20"/>
          <w:lang w:eastAsia="en-IN"/>
        </w:rPr>
        <w:t>bearerToken.substring</w:t>
      </w:r>
      <w:proofErr w:type="spellEnd"/>
      <w:r w:rsidRPr="000A20F8">
        <w:rPr>
          <w:rFonts w:eastAsia="Times New Roman" w:cstheme="minorHAnsi"/>
          <w:color w:val="333333"/>
          <w:sz w:val="20"/>
          <w:szCs w:val="20"/>
          <w:lang w:eastAsia="en-IN"/>
        </w:rPr>
        <w:t xml:space="preserve">(7, </w:t>
      </w:r>
      <w:proofErr w:type="spellStart"/>
      <w:r w:rsidRPr="000A20F8">
        <w:rPr>
          <w:rFonts w:eastAsia="Times New Roman" w:cstheme="minorHAnsi"/>
          <w:color w:val="333333"/>
          <w:sz w:val="20"/>
          <w:szCs w:val="20"/>
          <w:lang w:eastAsia="en-IN"/>
        </w:rPr>
        <w:t>bearerToken.length</w:t>
      </w:r>
      <w:proofErr w:type="spellEnd"/>
      <w:r w:rsidRPr="000A20F8">
        <w:rPr>
          <w:rFonts w:eastAsia="Times New Roman" w:cstheme="minorHAnsi"/>
          <w:color w:val="333333"/>
          <w:sz w:val="20"/>
          <w:szCs w:val="20"/>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r>
      <w:r w:rsidRPr="000A20F8">
        <w:rPr>
          <w:rFonts w:eastAsia="Times New Roman" w:cstheme="minorHAnsi"/>
          <w:color w:val="333333"/>
          <w:sz w:val="20"/>
          <w:szCs w:val="20"/>
          <w:lang w:eastAsia="en-IN"/>
        </w:rPr>
        <w:tab/>
      </w:r>
      <w:proofErr w:type="gramStart"/>
      <w:r w:rsidRPr="000A20F8">
        <w:rPr>
          <w:rFonts w:eastAsia="Times New Roman" w:cstheme="minorHAnsi"/>
          <w:color w:val="333333"/>
          <w:sz w:val="20"/>
          <w:szCs w:val="20"/>
          <w:lang w:eastAsia="en-IN"/>
        </w:rPr>
        <w:t>return</w:t>
      </w:r>
      <w:proofErr w:type="gramEnd"/>
      <w:r w:rsidRPr="000A20F8">
        <w:rPr>
          <w:rFonts w:eastAsia="Times New Roman" w:cstheme="minorHAnsi"/>
          <w:color w:val="333333"/>
          <w:sz w:val="20"/>
          <w:szCs w:val="20"/>
          <w:lang w:eastAsia="en-IN"/>
        </w:rPr>
        <w:t xml:space="preserve"> null;</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0"/>
          <w:szCs w:val="20"/>
          <w:lang w:eastAsia="en-IN"/>
        </w:rPr>
      </w:pPr>
      <w:r w:rsidRPr="000A20F8">
        <w:rPr>
          <w:rFonts w:eastAsia="Times New Roman" w:cstheme="minorHAnsi"/>
          <w:color w:val="333333"/>
          <w:sz w:val="20"/>
          <w:szCs w:val="20"/>
          <w:lang w:eastAsia="en-IN"/>
        </w:rPr>
        <w:t>}</w:t>
      </w:r>
    </w:p>
    <w:p w:rsidR="000A20F8" w:rsidRPr="000A20F8" w:rsidRDefault="000A20F8" w:rsidP="000A20F8">
      <w:pPr>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 xml:space="preserve">Create </w:t>
      </w:r>
      <w:proofErr w:type="spellStart"/>
      <w:r w:rsidRPr="000A20F8">
        <w:rPr>
          <w:rFonts w:eastAsia="Times New Roman" w:cstheme="minorHAnsi"/>
          <w:color w:val="333333"/>
          <w:sz w:val="24"/>
          <w:szCs w:val="24"/>
          <w:lang w:eastAsia="en-IN"/>
        </w:rPr>
        <w:t>JwtAuthenticationEntryPoint</w:t>
      </w:r>
      <w:proofErr w:type="spellEnd"/>
      <w:r w:rsidRPr="000A20F8">
        <w:rPr>
          <w:rFonts w:eastAsia="Times New Roman" w:cstheme="minorHAnsi"/>
          <w:color w:val="333333"/>
          <w:sz w:val="24"/>
          <w:szCs w:val="24"/>
          <w:lang w:eastAsia="en-IN"/>
        </w:rPr>
        <w:t xml:space="preserve"> class. This class is used to return a 401 unauthorized error to clients that try to access a protected resource without proper authentication. It implements Spring Security </w:t>
      </w:r>
      <w:proofErr w:type="spellStart"/>
      <w:r w:rsidRPr="000A20F8">
        <w:rPr>
          <w:rFonts w:eastAsia="Times New Roman" w:cstheme="minorHAnsi"/>
          <w:color w:val="333333"/>
          <w:sz w:val="24"/>
          <w:szCs w:val="24"/>
          <w:lang w:eastAsia="en-IN"/>
        </w:rPr>
        <w:t>AuthenticationEntryPoint</w:t>
      </w:r>
      <w:proofErr w:type="spellEnd"/>
      <w:r w:rsidRPr="000A20F8">
        <w:rPr>
          <w:rFonts w:eastAsia="Times New Roman" w:cstheme="minorHAnsi"/>
          <w:color w:val="333333"/>
          <w:sz w:val="24"/>
          <w:szCs w:val="24"/>
          <w:lang w:eastAsia="en-IN"/>
        </w:rPr>
        <w:t xml:space="preserve"> interface. In this class we will be creating the </w:t>
      </w:r>
      <w:proofErr w:type="spellStart"/>
      <w:r w:rsidRPr="000A20F8">
        <w:rPr>
          <w:rFonts w:eastAsia="Times New Roman" w:cstheme="minorHAnsi"/>
          <w:color w:val="333333"/>
          <w:sz w:val="24"/>
          <w:szCs w:val="24"/>
          <w:lang w:eastAsia="en-IN"/>
        </w:rPr>
        <w:t>HttpResponse</w:t>
      </w:r>
      <w:proofErr w:type="spellEnd"/>
      <w:r w:rsidRPr="000A20F8">
        <w:rPr>
          <w:rFonts w:eastAsia="Times New Roman" w:cstheme="minorHAnsi"/>
          <w:color w:val="333333"/>
          <w:sz w:val="24"/>
          <w:szCs w:val="24"/>
          <w:lang w:eastAsia="en-IN"/>
        </w:rPr>
        <w:t xml:space="preserve"> which should be returned to the user in case of an exception.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package</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com.javainuse.springbootsecurity.config</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java.io.IOException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java.util.Collections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javax.servlet.ServletException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javax.servlet.http.HttpServletRequest</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javax.servlet.http.HttpServletResponse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org.springframework.http.MediaType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org.springframework.security.core.AuthenticationException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org.springframework.security.web.AuthenticationEntryPoint</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org.springframework.stereotype.Component</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com.fasterxml.jackson.databind.ObjectMapper</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@Component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class </w:t>
      </w:r>
      <w:proofErr w:type="spellStart"/>
      <w:r w:rsidRPr="000A20F8">
        <w:rPr>
          <w:rFonts w:eastAsia="Times New Roman" w:cstheme="minorHAnsi"/>
          <w:color w:val="333333"/>
          <w:sz w:val="24"/>
          <w:szCs w:val="24"/>
          <w:lang w:eastAsia="en-IN"/>
        </w:rPr>
        <w:t>JwtAuthenticationEntryPoint</w:t>
      </w:r>
      <w:proofErr w:type="spellEnd"/>
      <w:r w:rsidRPr="000A20F8">
        <w:rPr>
          <w:rFonts w:eastAsia="Times New Roman" w:cstheme="minorHAnsi"/>
          <w:color w:val="333333"/>
          <w:sz w:val="24"/>
          <w:szCs w:val="24"/>
          <w:lang w:eastAsia="en-IN"/>
        </w:rPr>
        <w:t xml:space="preserve"> implements </w:t>
      </w:r>
      <w:proofErr w:type="spellStart"/>
      <w:r w:rsidRPr="000A20F8">
        <w:rPr>
          <w:rFonts w:eastAsia="Times New Roman" w:cstheme="minorHAnsi"/>
          <w:color w:val="333333"/>
          <w:sz w:val="24"/>
          <w:szCs w:val="24"/>
          <w:lang w:eastAsia="en-IN"/>
        </w:rPr>
        <w:t>AuthenticationEntryPoint</w:t>
      </w:r>
      <w:proofErr w:type="spellEnd"/>
      <w:r w:rsidRPr="000A20F8">
        <w:rPr>
          <w:rFonts w:eastAsia="Times New Roman" w:cstheme="minorHAnsi"/>
          <w:color w:val="333333"/>
          <w:sz w:val="24"/>
          <w:szCs w:val="24"/>
          <w:lang w:eastAsia="en-IN"/>
        </w:rPr>
        <w:t xml:space="preserv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@Override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void commence(</w:t>
      </w:r>
      <w:proofErr w:type="spellStart"/>
      <w:r w:rsidRPr="000A20F8">
        <w:rPr>
          <w:rFonts w:eastAsia="Times New Roman" w:cstheme="minorHAnsi"/>
          <w:color w:val="333333"/>
          <w:sz w:val="24"/>
          <w:szCs w:val="24"/>
          <w:lang w:eastAsia="en-IN"/>
        </w:rPr>
        <w:t>HttpServletRequest</w:t>
      </w:r>
      <w:proofErr w:type="spellEnd"/>
      <w:r w:rsidRPr="000A20F8">
        <w:rPr>
          <w:rFonts w:eastAsia="Times New Roman" w:cstheme="minorHAnsi"/>
          <w:color w:val="333333"/>
          <w:sz w:val="24"/>
          <w:szCs w:val="24"/>
          <w:lang w:eastAsia="en-IN"/>
        </w:rPr>
        <w:t xml:space="preserve"> request, </w:t>
      </w:r>
      <w:proofErr w:type="spellStart"/>
      <w:r w:rsidRPr="000A20F8">
        <w:rPr>
          <w:rFonts w:eastAsia="Times New Roman" w:cstheme="minorHAnsi"/>
          <w:color w:val="333333"/>
          <w:sz w:val="24"/>
          <w:szCs w:val="24"/>
          <w:lang w:eastAsia="en-IN"/>
        </w:rPr>
        <w:t>HttpServletResponse</w:t>
      </w:r>
      <w:proofErr w:type="spellEnd"/>
      <w:r w:rsidRPr="000A20F8">
        <w:rPr>
          <w:rFonts w:eastAsia="Times New Roman" w:cstheme="minorHAnsi"/>
          <w:color w:val="333333"/>
          <w:sz w:val="24"/>
          <w:szCs w:val="24"/>
          <w:lang w:eastAsia="en-IN"/>
        </w:rPr>
        <w:t xml:space="preserve"> response,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r w:rsidRPr="000A20F8">
        <w:rPr>
          <w:rFonts w:eastAsia="Times New Roman" w:cstheme="minorHAnsi"/>
          <w:color w:val="333333"/>
          <w:sz w:val="24"/>
          <w:szCs w:val="24"/>
          <w:lang w:eastAsia="en-IN"/>
        </w:rPr>
        <w:t>AuthenticationException</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authException</w:t>
      </w:r>
      <w:proofErr w:type="spellEnd"/>
      <w:r w:rsidRPr="000A20F8">
        <w:rPr>
          <w:rFonts w:eastAsia="Times New Roman" w:cstheme="minorHAnsi"/>
          <w:color w:val="333333"/>
          <w:sz w:val="24"/>
          <w:szCs w:val="24"/>
          <w:lang w:eastAsia="en-IN"/>
        </w:rPr>
        <w:t xml:space="preserve">) throws </w:t>
      </w:r>
      <w:proofErr w:type="spellStart"/>
      <w:r w:rsidRPr="000A20F8">
        <w:rPr>
          <w:rFonts w:eastAsia="Times New Roman" w:cstheme="minorHAnsi"/>
          <w:color w:val="333333"/>
          <w:sz w:val="24"/>
          <w:szCs w:val="24"/>
          <w:lang w:eastAsia="en-IN"/>
        </w:rPr>
        <w:t>IOException</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ServletException</w:t>
      </w:r>
      <w:proofErr w:type="spellEnd"/>
      <w:r w:rsidRPr="000A20F8">
        <w:rPr>
          <w:rFonts w:eastAsia="Times New Roman" w:cstheme="minorHAnsi"/>
          <w:color w:val="333333"/>
          <w:sz w:val="24"/>
          <w:szCs w:val="24"/>
          <w:lang w:eastAsia="en-IN"/>
        </w:rPr>
        <w:t xml:space="preserv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response.setStatus</w:t>
      </w:r>
      <w:proofErr w:type="spellEnd"/>
      <w:r w:rsidRPr="000A20F8">
        <w:rPr>
          <w:rFonts w:eastAsia="Times New Roman" w:cstheme="minorHAnsi"/>
          <w:color w:val="333333"/>
          <w:sz w:val="24"/>
          <w:szCs w:val="24"/>
          <w:lang w:eastAsia="en-IN"/>
        </w:rPr>
        <w:t>(</w:t>
      </w:r>
      <w:proofErr w:type="spellStart"/>
      <w:proofErr w:type="gramEnd"/>
      <w:r w:rsidRPr="000A20F8">
        <w:rPr>
          <w:rFonts w:eastAsia="Times New Roman" w:cstheme="minorHAnsi"/>
          <w:color w:val="333333"/>
          <w:sz w:val="24"/>
          <w:szCs w:val="24"/>
          <w:lang w:eastAsia="en-IN"/>
        </w:rPr>
        <w:t>HttpServletResponse.SC_UNAUTHORIZED</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response.setContentType</w:t>
      </w:r>
      <w:proofErr w:type="spellEnd"/>
      <w:r w:rsidRPr="000A20F8">
        <w:rPr>
          <w:rFonts w:eastAsia="Times New Roman" w:cstheme="minorHAnsi"/>
          <w:color w:val="333333"/>
          <w:sz w:val="24"/>
          <w:szCs w:val="24"/>
          <w:lang w:eastAsia="en-IN"/>
        </w:rPr>
        <w:t>(</w:t>
      </w:r>
      <w:proofErr w:type="spellStart"/>
      <w:proofErr w:type="gramEnd"/>
      <w:r w:rsidRPr="000A20F8">
        <w:rPr>
          <w:rFonts w:eastAsia="Times New Roman" w:cstheme="minorHAnsi"/>
          <w:color w:val="333333"/>
          <w:sz w:val="24"/>
          <w:szCs w:val="24"/>
          <w:lang w:eastAsia="en-IN"/>
        </w:rPr>
        <w:t>MediaType.APPLICATION_JSON_VALUE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String message;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if</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authException.getCause</w:t>
      </w:r>
      <w:proofErr w:type="spellEnd"/>
      <w:r w:rsidRPr="000A20F8">
        <w:rPr>
          <w:rFonts w:eastAsia="Times New Roman" w:cstheme="minorHAnsi"/>
          <w:color w:val="333333"/>
          <w:sz w:val="24"/>
          <w:szCs w:val="24"/>
          <w:lang w:eastAsia="en-IN"/>
        </w:rPr>
        <w:t>() != null)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lastRenderedPageBreak/>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message</w:t>
      </w:r>
      <w:proofErr w:type="gramEnd"/>
      <w:r w:rsidRPr="000A20F8">
        <w:rPr>
          <w:rFonts w:eastAsia="Times New Roman" w:cstheme="minorHAnsi"/>
          <w:color w:val="333333"/>
          <w:sz w:val="24"/>
          <w:szCs w:val="24"/>
          <w:lang w:eastAsia="en-IN"/>
        </w:rPr>
        <w:t xml:space="preserve"> = </w:t>
      </w:r>
      <w:proofErr w:type="spellStart"/>
      <w:r w:rsidRPr="000A20F8">
        <w:rPr>
          <w:rFonts w:eastAsia="Times New Roman" w:cstheme="minorHAnsi"/>
          <w:color w:val="333333"/>
          <w:sz w:val="24"/>
          <w:szCs w:val="24"/>
          <w:lang w:eastAsia="en-IN"/>
        </w:rPr>
        <w:t>authException.getCause</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toString</w:t>
      </w:r>
      <w:proofErr w:type="spellEnd"/>
      <w:r w:rsidRPr="000A20F8">
        <w:rPr>
          <w:rFonts w:eastAsia="Times New Roman" w:cstheme="minorHAnsi"/>
          <w:color w:val="333333"/>
          <w:sz w:val="24"/>
          <w:szCs w:val="24"/>
          <w:lang w:eastAsia="en-IN"/>
        </w:rPr>
        <w:t xml:space="preserve">() + " " + </w:t>
      </w:r>
      <w:proofErr w:type="spellStart"/>
      <w:r w:rsidRPr="000A20F8">
        <w:rPr>
          <w:rFonts w:eastAsia="Times New Roman" w:cstheme="minorHAnsi"/>
          <w:color w:val="333333"/>
          <w:sz w:val="24"/>
          <w:szCs w:val="24"/>
          <w:lang w:eastAsia="en-IN"/>
        </w:rPr>
        <w:t>authException.getMessage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 else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message</w:t>
      </w:r>
      <w:proofErr w:type="gramEnd"/>
      <w:r w:rsidRPr="000A20F8">
        <w:rPr>
          <w:rFonts w:eastAsia="Times New Roman" w:cstheme="minorHAnsi"/>
          <w:color w:val="333333"/>
          <w:sz w:val="24"/>
          <w:szCs w:val="24"/>
          <w:lang w:eastAsia="en-IN"/>
        </w:rPr>
        <w:t xml:space="preserve"> = </w:t>
      </w:r>
      <w:proofErr w:type="spellStart"/>
      <w:r w:rsidRPr="000A20F8">
        <w:rPr>
          <w:rFonts w:eastAsia="Times New Roman" w:cstheme="minorHAnsi"/>
          <w:color w:val="333333"/>
          <w:sz w:val="24"/>
          <w:szCs w:val="24"/>
          <w:lang w:eastAsia="en-IN"/>
        </w:rPr>
        <w:t>authException.getMessage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byte[</w:t>
      </w:r>
      <w:proofErr w:type="gramEnd"/>
      <w:r w:rsidRPr="000A20F8">
        <w:rPr>
          <w:rFonts w:eastAsia="Times New Roman" w:cstheme="minorHAnsi"/>
          <w:color w:val="333333"/>
          <w:sz w:val="24"/>
          <w:szCs w:val="24"/>
          <w:lang w:eastAsia="en-IN"/>
        </w:rPr>
        <w:t>] body = new ObjectMapper().writeValueAsBytes(Collections.singletonMap("error", message));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response.getOutputStream</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).write(body);</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w:t>
      </w:r>
    </w:p>
    <w:p w:rsidR="000A20F8" w:rsidRPr="000A20F8" w:rsidRDefault="000A20F8" w:rsidP="000A20F8">
      <w:pPr>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Modify Security Configuration-</w:t>
      </w:r>
    </w:p>
    <w:p w:rsidR="000A20F8" w:rsidRPr="000A20F8" w:rsidRDefault="000A20F8" w:rsidP="000A20F8">
      <w:pPr>
        <w:numPr>
          <w:ilvl w:val="0"/>
          <w:numId w:val="5"/>
        </w:numPr>
        <w:spacing w:after="0" w:line="240" w:lineRule="auto"/>
        <w:ind w:left="270"/>
        <w:rPr>
          <w:rFonts w:eastAsia="Times New Roman" w:cstheme="minorHAnsi"/>
          <w:color w:val="333333"/>
          <w:sz w:val="24"/>
          <w:szCs w:val="24"/>
          <w:lang w:eastAsia="en-IN"/>
        </w:rPr>
      </w:pPr>
      <w:r w:rsidRPr="000A20F8">
        <w:rPr>
          <w:rFonts w:eastAsia="Times New Roman" w:cstheme="minorHAnsi"/>
          <w:color w:val="333333"/>
          <w:sz w:val="24"/>
          <w:szCs w:val="24"/>
          <w:lang w:eastAsia="en-IN"/>
        </w:rPr>
        <w:t xml:space="preserve">Remove </w:t>
      </w:r>
      <w:proofErr w:type="spellStart"/>
      <w:r w:rsidRPr="000A20F8">
        <w:rPr>
          <w:rFonts w:eastAsia="Times New Roman" w:cstheme="minorHAnsi"/>
          <w:color w:val="333333"/>
          <w:sz w:val="24"/>
          <w:szCs w:val="24"/>
          <w:lang w:eastAsia="en-IN"/>
        </w:rPr>
        <w:t>HttpBasic</w:t>
      </w:r>
      <w:proofErr w:type="spellEnd"/>
      <w:r w:rsidRPr="000A20F8">
        <w:rPr>
          <w:rFonts w:eastAsia="Times New Roman" w:cstheme="minorHAnsi"/>
          <w:color w:val="333333"/>
          <w:sz w:val="24"/>
          <w:szCs w:val="24"/>
          <w:lang w:eastAsia="en-IN"/>
        </w:rPr>
        <w:t xml:space="preserve"> Security, as we will be using JWT for authorization.</w:t>
      </w:r>
    </w:p>
    <w:p w:rsidR="000A20F8" w:rsidRPr="000A20F8" w:rsidRDefault="000A20F8" w:rsidP="000A20F8">
      <w:pPr>
        <w:numPr>
          <w:ilvl w:val="0"/>
          <w:numId w:val="5"/>
        </w:numPr>
        <w:spacing w:after="0" w:line="240" w:lineRule="auto"/>
        <w:ind w:left="270"/>
        <w:rPr>
          <w:rFonts w:eastAsia="Times New Roman" w:cstheme="minorHAnsi"/>
          <w:color w:val="333333"/>
          <w:sz w:val="24"/>
          <w:szCs w:val="24"/>
          <w:lang w:eastAsia="en-IN"/>
        </w:rPr>
      </w:pPr>
      <w:r w:rsidRPr="000A20F8">
        <w:rPr>
          <w:rFonts w:eastAsia="Times New Roman" w:cstheme="minorHAnsi"/>
          <w:color w:val="333333"/>
          <w:sz w:val="24"/>
          <w:szCs w:val="24"/>
          <w:lang w:eastAsia="en-IN"/>
        </w:rPr>
        <w:t xml:space="preserve">Configure Http Security to make use of the </w:t>
      </w:r>
      <w:proofErr w:type="spellStart"/>
      <w:r w:rsidRPr="000A20F8">
        <w:rPr>
          <w:rFonts w:eastAsia="Times New Roman" w:cstheme="minorHAnsi"/>
          <w:color w:val="333333"/>
          <w:sz w:val="24"/>
          <w:szCs w:val="24"/>
          <w:lang w:eastAsia="en-IN"/>
        </w:rPr>
        <w:t>CustomJwtAuthenticationFilter</w:t>
      </w:r>
      <w:proofErr w:type="spellEnd"/>
      <w:r w:rsidRPr="000A20F8">
        <w:rPr>
          <w:rFonts w:eastAsia="Times New Roman" w:cstheme="minorHAnsi"/>
          <w:color w:val="333333"/>
          <w:sz w:val="24"/>
          <w:szCs w:val="24"/>
          <w:lang w:eastAsia="en-IN"/>
        </w:rPr>
        <w:t xml:space="preserve"> and the </w:t>
      </w:r>
      <w:proofErr w:type="spellStart"/>
      <w:r w:rsidRPr="000A20F8">
        <w:rPr>
          <w:rFonts w:eastAsia="Times New Roman" w:cstheme="minorHAnsi"/>
          <w:color w:val="333333"/>
          <w:sz w:val="24"/>
          <w:szCs w:val="24"/>
          <w:lang w:eastAsia="en-IN"/>
        </w:rPr>
        <w:t>JwtAuthenticationEntryPoint</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package</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com.javainuse.springbootsecurity.config</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org.springframework.beans.factory.annotation.Autowired</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org.springframework.context.annotation.Bean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org.springframework.context.annotation.Configuration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org.springframework.security.authentication.AuthenticationManager;</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org.springframework.security.config.annotation.authentication.builders.AuthenticationManagerBuilder;</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org.springframework.security.config.annotation.web.builders.HttpSecurity;</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org.springframework.security.config.annotation.web.configuration.EnableWebSecurity;</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org.springframework.security.config.annotation.web.configuration.WebSecurityConfigurerAdapter;</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org.springframework.security.config.http.SessionCreationPolicy</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org.springframework.security.crypto.bcrypt.BCryptPasswordEncoder;</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org.springframework.security.crypto.password.PasswordEncoder</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org.springframework.security.web.authentication.UsernamePasswordAuthenticationFilter;</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@Configuration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EnableWebSecurity</w:t>
      </w:r>
      <w:proofErr w:type="spell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class </w:t>
      </w:r>
      <w:proofErr w:type="spellStart"/>
      <w:r w:rsidRPr="000A20F8">
        <w:rPr>
          <w:rFonts w:eastAsia="Times New Roman" w:cstheme="minorHAnsi"/>
          <w:color w:val="333333"/>
          <w:sz w:val="24"/>
          <w:szCs w:val="24"/>
          <w:lang w:eastAsia="en-IN"/>
        </w:rPr>
        <w:t>SpringSecurityConfiguration</w:t>
      </w:r>
      <w:proofErr w:type="spellEnd"/>
      <w:r w:rsidRPr="000A20F8">
        <w:rPr>
          <w:rFonts w:eastAsia="Times New Roman" w:cstheme="minorHAnsi"/>
          <w:color w:val="333333"/>
          <w:sz w:val="24"/>
          <w:szCs w:val="24"/>
          <w:lang w:eastAsia="en-IN"/>
        </w:rPr>
        <w:t xml:space="preserve"> extends </w:t>
      </w:r>
      <w:proofErr w:type="spellStart"/>
      <w:r w:rsidRPr="000A20F8">
        <w:rPr>
          <w:rFonts w:eastAsia="Times New Roman" w:cstheme="minorHAnsi"/>
          <w:color w:val="333333"/>
          <w:sz w:val="24"/>
          <w:szCs w:val="24"/>
          <w:lang w:eastAsia="en-IN"/>
        </w:rPr>
        <w:t>WebSecurityConfigurerAdapter</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roofErr w:type="spellStart"/>
      <w:r w:rsidRPr="000A20F8">
        <w:rPr>
          <w:rFonts w:eastAsia="Times New Roman" w:cstheme="minorHAnsi"/>
          <w:color w:val="333333"/>
          <w:sz w:val="24"/>
          <w:szCs w:val="24"/>
          <w:lang w:eastAsia="en-IN"/>
        </w:rPr>
        <w:t>Autowired</w:t>
      </w:r>
      <w:proofErr w:type="spell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spellStart"/>
      <w:r w:rsidRPr="000A20F8">
        <w:rPr>
          <w:rFonts w:eastAsia="Times New Roman" w:cstheme="minorHAnsi"/>
          <w:color w:val="333333"/>
          <w:sz w:val="24"/>
          <w:szCs w:val="24"/>
          <w:lang w:eastAsia="en-IN"/>
        </w:rPr>
        <w:t>CustomUserDetailsService</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userDetailsService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b/>
          <w:bCs/>
          <w:color w:val="333333"/>
          <w:sz w:val="24"/>
          <w:szCs w:val="24"/>
          <w:lang w:eastAsia="en-IN"/>
        </w:rPr>
        <w:t>@</w:t>
      </w:r>
      <w:proofErr w:type="spellStart"/>
      <w:r w:rsidRPr="000A20F8">
        <w:rPr>
          <w:rFonts w:eastAsia="Times New Roman" w:cstheme="minorHAnsi"/>
          <w:b/>
          <w:bCs/>
          <w:color w:val="333333"/>
          <w:sz w:val="24"/>
          <w:szCs w:val="24"/>
          <w:lang w:eastAsia="en-IN"/>
        </w:rPr>
        <w:t>Autowired</w:t>
      </w:r>
      <w:proofErr w:type="spell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lastRenderedPageBreak/>
        <w:tab/>
      </w:r>
      <w:proofErr w:type="gramStart"/>
      <w:r w:rsidRPr="000A20F8">
        <w:rPr>
          <w:rFonts w:eastAsia="Times New Roman" w:cstheme="minorHAnsi"/>
          <w:b/>
          <w:bCs/>
          <w:color w:val="333333"/>
          <w:sz w:val="24"/>
          <w:szCs w:val="24"/>
          <w:lang w:eastAsia="en-IN"/>
        </w:rPr>
        <w:t>private</w:t>
      </w:r>
      <w:proofErr w:type="gramEnd"/>
      <w:r w:rsidRPr="000A20F8">
        <w:rPr>
          <w:rFonts w:eastAsia="Times New Roman" w:cstheme="minorHAnsi"/>
          <w:b/>
          <w:bCs/>
          <w:color w:val="333333"/>
          <w:sz w:val="24"/>
          <w:szCs w:val="24"/>
          <w:lang w:eastAsia="en-IN"/>
        </w:rPr>
        <w:t xml:space="preserve"> </w:t>
      </w:r>
      <w:proofErr w:type="spellStart"/>
      <w:r w:rsidRPr="000A20F8">
        <w:rPr>
          <w:rFonts w:eastAsia="Times New Roman" w:cstheme="minorHAnsi"/>
          <w:b/>
          <w:bCs/>
          <w:color w:val="333333"/>
          <w:sz w:val="24"/>
          <w:szCs w:val="24"/>
          <w:lang w:eastAsia="en-IN"/>
        </w:rPr>
        <w:t>CustomJwtAuthenticationFilter</w:t>
      </w:r>
      <w:proofErr w:type="spellEnd"/>
      <w:r w:rsidRPr="000A20F8">
        <w:rPr>
          <w:rFonts w:eastAsia="Times New Roman" w:cstheme="minorHAnsi"/>
          <w:b/>
          <w:bCs/>
          <w:color w:val="333333"/>
          <w:sz w:val="24"/>
          <w:szCs w:val="24"/>
          <w:lang w:eastAsia="en-IN"/>
        </w:rPr>
        <w:t xml:space="preserve"> </w:t>
      </w:r>
      <w:proofErr w:type="spellStart"/>
      <w:r w:rsidRPr="000A20F8">
        <w:rPr>
          <w:rFonts w:eastAsia="Times New Roman" w:cstheme="minorHAnsi"/>
          <w:b/>
          <w:bCs/>
          <w:color w:val="333333"/>
          <w:sz w:val="24"/>
          <w:szCs w:val="24"/>
          <w:lang w:eastAsia="en-IN"/>
        </w:rPr>
        <w:t>customJwtAuthenticationFilter</w:t>
      </w:r>
      <w:proofErr w:type="spellEnd"/>
      <w:r w:rsidRPr="000A20F8">
        <w:rPr>
          <w:rFonts w:eastAsia="Times New Roman" w:cstheme="minorHAnsi"/>
          <w:b/>
          <w:bCs/>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t>@</w:t>
      </w:r>
      <w:proofErr w:type="spellStart"/>
      <w:r w:rsidRPr="000A20F8">
        <w:rPr>
          <w:rFonts w:eastAsia="Times New Roman" w:cstheme="minorHAnsi"/>
          <w:b/>
          <w:bCs/>
          <w:color w:val="333333"/>
          <w:sz w:val="24"/>
          <w:szCs w:val="24"/>
          <w:lang w:eastAsia="en-IN"/>
        </w:rPr>
        <w:t>Autowired</w:t>
      </w:r>
      <w:proofErr w:type="spell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b/>
          <w:bCs/>
          <w:color w:val="333333"/>
          <w:sz w:val="24"/>
          <w:szCs w:val="24"/>
          <w:lang w:eastAsia="en-IN"/>
        </w:rPr>
        <w:t xml:space="preserve">  </w:t>
      </w: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private</w:t>
      </w:r>
      <w:proofErr w:type="gramEnd"/>
      <w:r w:rsidRPr="000A20F8">
        <w:rPr>
          <w:rFonts w:eastAsia="Times New Roman" w:cstheme="minorHAnsi"/>
          <w:b/>
          <w:bCs/>
          <w:color w:val="333333"/>
          <w:sz w:val="24"/>
          <w:szCs w:val="24"/>
          <w:lang w:eastAsia="en-IN"/>
        </w:rPr>
        <w:t xml:space="preserve"> </w:t>
      </w:r>
      <w:proofErr w:type="spellStart"/>
      <w:r w:rsidRPr="000A20F8">
        <w:rPr>
          <w:rFonts w:eastAsia="Times New Roman" w:cstheme="minorHAnsi"/>
          <w:b/>
          <w:bCs/>
          <w:color w:val="333333"/>
          <w:sz w:val="24"/>
          <w:szCs w:val="24"/>
          <w:lang w:eastAsia="en-IN"/>
        </w:rPr>
        <w:t>JwtAuthenticationEntryPoint</w:t>
      </w:r>
      <w:proofErr w:type="spellEnd"/>
      <w:r w:rsidRPr="000A20F8">
        <w:rPr>
          <w:rFonts w:eastAsia="Times New Roman" w:cstheme="minorHAnsi"/>
          <w:b/>
          <w:bCs/>
          <w:color w:val="333333"/>
          <w:sz w:val="24"/>
          <w:szCs w:val="24"/>
          <w:lang w:eastAsia="en-IN"/>
        </w:rPr>
        <w:t xml:space="preserve"> </w:t>
      </w:r>
      <w:proofErr w:type="spellStart"/>
      <w:r w:rsidRPr="000A20F8">
        <w:rPr>
          <w:rFonts w:eastAsia="Times New Roman" w:cstheme="minorHAnsi"/>
          <w:b/>
          <w:bCs/>
          <w:color w:val="333333"/>
          <w:sz w:val="24"/>
          <w:szCs w:val="24"/>
          <w:lang w:eastAsia="en-IN"/>
        </w:rPr>
        <w:t>unauthorizedHandler</w:t>
      </w:r>
      <w:proofErr w:type="spellEnd"/>
      <w:r w:rsidRPr="000A20F8">
        <w:rPr>
          <w:rFonts w:eastAsia="Times New Roman" w:cstheme="minorHAnsi"/>
          <w:b/>
          <w:bCs/>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PasswordEncoder</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passwordEncoder</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return</w:t>
      </w:r>
      <w:proofErr w:type="gramEnd"/>
      <w:r w:rsidRPr="000A20F8">
        <w:rPr>
          <w:rFonts w:eastAsia="Times New Roman" w:cstheme="minorHAnsi"/>
          <w:color w:val="333333"/>
          <w:sz w:val="24"/>
          <w:szCs w:val="24"/>
          <w:lang w:eastAsia="en-IN"/>
        </w:rPr>
        <w:t xml:space="preserve"> new </w:t>
      </w:r>
      <w:proofErr w:type="spellStart"/>
      <w:r w:rsidRPr="000A20F8">
        <w:rPr>
          <w:rFonts w:eastAsia="Times New Roman" w:cstheme="minorHAnsi"/>
          <w:color w:val="333333"/>
          <w:sz w:val="24"/>
          <w:szCs w:val="24"/>
          <w:lang w:eastAsia="en-IN"/>
        </w:rPr>
        <w:t>BCryptPasswordEncoder</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@Override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void configure(</w:t>
      </w:r>
      <w:proofErr w:type="spellStart"/>
      <w:r w:rsidRPr="000A20F8">
        <w:rPr>
          <w:rFonts w:eastAsia="Times New Roman" w:cstheme="minorHAnsi"/>
          <w:color w:val="333333"/>
          <w:sz w:val="24"/>
          <w:szCs w:val="24"/>
          <w:lang w:eastAsia="en-IN"/>
        </w:rPr>
        <w:t>AuthenticationManagerBuilder</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w:t>
      </w:r>
      <w:proofErr w:type="spellEnd"/>
      <w:r w:rsidRPr="000A20F8">
        <w:rPr>
          <w:rFonts w:eastAsia="Times New Roman" w:cstheme="minorHAnsi"/>
          <w:color w:val="333333"/>
          <w:sz w:val="24"/>
          <w:szCs w:val="24"/>
          <w:lang w:eastAsia="en-IN"/>
        </w:rPr>
        <w:t>) throws Exception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auth.userDetailsService(</w:t>
      </w:r>
      <w:proofErr w:type="gramEnd"/>
      <w:r w:rsidRPr="000A20F8">
        <w:rPr>
          <w:rFonts w:eastAsia="Times New Roman" w:cstheme="minorHAnsi"/>
          <w:color w:val="333333"/>
          <w:sz w:val="24"/>
          <w:szCs w:val="24"/>
          <w:lang w:eastAsia="en-IN"/>
        </w:rPr>
        <w:t>userDetailsService).passwordEncoder(passwordEncoder());</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@Bean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@Override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AuthenticationManager</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authenticationManagerBean</w:t>
      </w:r>
      <w:proofErr w:type="spellEnd"/>
      <w:r w:rsidRPr="000A20F8">
        <w:rPr>
          <w:rFonts w:eastAsia="Times New Roman" w:cstheme="minorHAnsi"/>
          <w:color w:val="333333"/>
          <w:sz w:val="24"/>
          <w:szCs w:val="24"/>
          <w:lang w:eastAsia="en-IN"/>
        </w:rPr>
        <w:t>() throws Exception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return</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super.authenticationManagerBean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@Override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void configure(</w:t>
      </w:r>
      <w:proofErr w:type="spellStart"/>
      <w:r w:rsidRPr="000A20F8">
        <w:rPr>
          <w:rFonts w:eastAsia="Times New Roman" w:cstheme="minorHAnsi"/>
          <w:color w:val="333333"/>
          <w:sz w:val="24"/>
          <w:szCs w:val="24"/>
          <w:lang w:eastAsia="en-IN"/>
        </w:rPr>
        <w:t>HttpSecurity</w:t>
      </w:r>
      <w:proofErr w:type="spellEnd"/>
      <w:r w:rsidRPr="000A20F8">
        <w:rPr>
          <w:rFonts w:eastAsia="Times New Roman" w:cstheme="minorHAnsi"/>
          <w:color w:val="333333"/>
          <w:sz w:val="24"/>
          <w:szCs w:val="24"/>
          <w:lang w:eastAsia="en-IN"/>
        </w:rPr>
        <w:t xml:space="preserve"> http) throws Exception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http.csrf</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).disable()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w:t>
      </w:r>
      <w:proofErr w:type="spellStart"/>
      <w:proofErr w:type="gramStart"/>
      <w:r w:rsidRPr="000A20F8">
        <w:rPr>
          <w:rFonts w:eastAsia="Times New Roman" w:cstheme="minorHAnsi"/>
          <w:color w:val="333333"/>
          <w:sz w:val="24"/>
          <w:szCs w:val="24"/>
          <w:lang w:eastAsia="en-IN"/>
        </w:rPr>
        <w:t>authorizeRequests</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antMatchers</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helloadmin</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hasRole</w:t>
      </w:r>
      <w:proofErr w:type="spellEnd"/>
      <w:r w:rsidRPr="000A20F8">
        <w:rPr>
          <w:rFonts w:eastAsia="Times New Roman" w:cstheme="minorHAnsi"/>
          <w:color w:val="333333"/>
          <w:sz w:val="24"/>
          <w:szCs w:val="24"/>
          <w:lang w:eastAsia="en-IN"/>
        </w:rPr>
        <w:t>("ADMIN")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w:t>
      </w:r>
      <w:proofErr w:type="spellStart"/>
      <w:proofErr w:type="gramStart"/>
      <w:r w:rsidRPr="000A20F8">
        <w:rPr>
          <w:rFonts w:eastAsia="Times New Roman" w:cstheme="minorHAnsi"/>
          <w:color w:val="333333"/>
          <w:sz w:val="24"/>
          <w:szCs w:val="24"/>
          <w:lang w:eastAsia="en-IN"/>
        </w:rPr>
        <w:t>antMatchers</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hellouser</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hasAnyRole</w:t>
      </w:r>
      <w:proofErr w:type="spellEnd"/>
      <w:r w:rsidRPr="000A20F8">
        <w:rPr>
          <w:rFonts w:eastAsia="Times New Roman" w:cstheme="minorHAnsi"/>
          <w:color w:val="333333"/>
          <w:sz w:val="24"/>
          <w:szCs w:val="24"/>
          <w:lang w:eastAsia="en-IN"/>
        </w:rPr>
        <w:t>("USER","ADMIN")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.antMatchers("/authenticate").permitAll().anyRequest().</w:t>
      </w:r>
      <w:proofErr w:type="gramStart"/>
      <w:r w:rsidRPr="000A20F8">
        <w:rPr>
          <w:rFonts w:eastAsia="Times New Roman" w:cstheme="minorHAnsi"/>
          <w:color w:val="333333"/>
          <w:sz w:val="24"/>
          <w:szCs w:val="24"/>
          <w:lang w:eastAsia="en-IN"/>
        </w:rPr>
        <w:t>authenticated()</w:t>
      </w:r>
      <w:proofErr w:type="gram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//if any exception occurs call this</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b/>
          <w:bCs/>
          <w:color w:val="333333"/>
          <w:sz w:val="24"/>
          <w:szCs w:val="24"/>
          <w:lang w:eastAsia="en-IN"/>
        </w:rPr>
        <w:t>.</w:t>
      </w:r>
      <w:proofErr w:type="gramStart"/>
      <w:r w:rsidRPr="000A20F8">
        <w:rPr>
          <w:rFonts w:eastAsia="Times New Roman" w:cstheme="minorHAnsi"/>
          <w:b/>
          <w:bCs/>
          <w:color w:val="333333"/>
          <w:sz w:val="24"/>
          <w:szCs w:val="24"/>
          <w:lang w:eastAsia="en-IN"/>
        </w:rPr>
        <w:t>and(</w:t>
      </w:r>
      <w:proofErr w:type="gramEnd"/>
      <w:r w:rsidRPr="000A20F8">
        <w:rPr>
          <w:rFonts w:eastAsia="Times New Roman" w:cstheme="minorHAnsi"/>
          <w:b/>
          <w:bCs/>
          <w:color w:val="333333"/>
          <w:sz w:val="24"/>
          <w:szCs w:val="24"/>
          <w:lang w:eastAsia="en-IN"/>
        </w:rPr>
        <w:t>).</w:t>
      </w:r>
      <w:proofErr w:type="spellStart"/>
      <w:r w:rsidRPr="000A20F8">
        <w:rPr>
          <w:rFonts w:eastAsia="Times New Roman" w:cstheme="minorHAnsi"/>
          <w:b/>
          <w:bCs/>
          <w:color w:val="333333"/>
          <w:sz w:val="24"/>
          <w:szCs w:val="24"/>
          <w:lang w:eastAsia="en-IN"/>
        </w:rPr>
        <w:t>exceptionHandling</w:t>
      </w:r>
      <w:proofErr w:type="spellEnd"/>
      <w:r w:rsidRPr="000A20F8">
        <w:rPr>
          <w:rFonts w:eastAsia="Times New Roman" w:cstheme="minorHAnsi"/>
          <w:b/>
          <w:bCs/>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 xml:space="preserve">        .</w:t>
      </w:r>
      <w:proofErr w:type="spellStart"/>
      <w:proofErr w:type="gramStart"/>
      <w:r w:rsidRPr="000A20F8">
        <w:rPr>
          <w:rFonts w:eastAsia="Times New Roman" w:cstheme="minorHAnsi"/>
          <w:b/>
          <w:bCs/>
          <w:color w:val="333333"/>
          <w:sz w:val="24"/>
          <w:szCs w:val="24"/>
          <w:lang w:eastAsia="en-IN"/>
        </w:rPr>
        <w:t>authenticationEntryPoint</w:t>
      </w:r>
      <w:proofErr w:type="spellEnd"/>
      <w:r w:rsidRPr="000A20F8">
        <w:rPr>
          <w:rFonts w:eastAsia="Times New Roman" w:cstheme="minorHAnsi"/>
          <w:b/>
          <w:bCs/>
          <w:color w:val="333333"/>
          <w:sz w:val="24"/>
          <w:szCs w:val="24"/>
          <w:lang w:eastAsia="en-IN"/>
        </w:rPr>
        <w:t>(</w:t>
      </w:r>
      <w:proofErr w:type="spellStart"/>
      <w:proofErr w:type="gramEnd"/>
      <w:r w:rsidRPr="000A20F8">
        <w:rPr>
          <w:rFonts w:eastAsia="Times New Roman" w:cstheme="minorHAnsi"/>
          <w:b/>
          <w:bCs/>
          <w:color w:val="333333"/>
          <w:sz w:val="24"/>
          <w:szCs w:val="24"/>
          <w:lang w:eastAsia="en-IN"/>
        </w:rPr>
        <w:t>unauthorizedHandler</w:t>
      </w:r>
      <w:proofErr w:type="spellEnd"/>
      <w:r w:rsidRPr="000A20F8">
        <w:rPr>
          <w:rFonts w:eastAsia="Times New Roman" w:cstheme="minorHAnsi"/>
          <w:b/>
          <w:bCs/>
          <w:color w:val="333333"/>
          <w:sz w:val="24"/>
          <w:szCs w:val="24"/>
          <w:lang w:eastAsia="en-IN"/>
        </w:rPr>
        <w:t>).and().</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t>// make sure we use stateless session; session won't be used to</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t>// store user's state.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spellStart"/>
      <w:proofErr w:type="gramStart"/>
      <w:r w:rsidRPr="000A20F8">
        <w:rPr>
          <w:rFonts w:eastAsia="Times New Roman" w:cstheme="minorHAnsi"/>
          <w:b/>
          <w:bCs/>
          <w:color w:val="333333"/>
          <w:sz w:val="24"/>
          <w:szCs w:val="24"/>
          <w:lang w:eastAsia="en-IN"/>
        </w:rPr>
        <w:t>sessionManagement</w:t>
      </w:r>
      <w:proofErr w:type="spellEnd"/>
      <w:r w:rsidRPr="000A20F8">
        <w:rPr>
          <w:rFonts w:eastAsia="Times New Roman" w:cstheme="minorHAnsi"/>
          <w:b/>
          <w:bCs/>
          <w:color w:val="333333"/>
          <w:sz w:val="24"/>
          <w:szCs w:val="24"/>
          <w:lang w:eastAsia="en-IN"/>
        </w:rPr>
        <w:t>()</w:t>
      </w:r>
      <w:proofErr w:type="gram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t>.</w:t>
      </w:r>
      <w:proofErr w:type="spellStart"/>
      <w:proofErr w:type="gramStart"/>
      <w:r w:rsidRPr="000A20F8">
        <w:rPr>
          <w:rFonts w:eastAsia="Times New Roman" w:cstheme="minorHAnsi"/>
          <w:b/>
          <w:bCs/>
          <w:color w:val="333333"/>
          <w:sz w:val="24"/>
          <w:szCs w:val="24"/>
          <w:lang w:eastAsia="en-IN"/>
        </w:rPr>
        <w:t>sessionCreationPolicy</w:t>
      </w:r>
      <w:proofErr w:type="spellEnd"/>
      <w:r w:rsidRPr="000A20F8">
        <w:rPr>
          <w:rFonts w:eastAsia="Times New Roman" w:cstheme="minorHAnsi"/>
          <w:b/>
          <w:bCs/>
          <w:color w:val="333333"/>
          <w:sz w:val="24"/>
          <w:szCs w:val="24"/>
          <w:lang w:eastAsia="en-IN"/>
        </w:rPr>
        <w:t>(</w:t>
      </w:r>
      <w:proofErr w:type="spellStart"/>
      <w:proofErr w:type="gramEnd"/>
      <w:r w:rsidRPr="000A20F8">
        <w:rPr>
          <w:rFonts w:eastAsia="Times New Roman" w:cstheme="minorHAnsi"/>
          <w:b/>
          <w:bCs/>
          <w:color w:val="333333"/>
          <w:sz w:val="24"/>
          <w:szCs w:val="24"/>
          <w:lang w:eastAsia="en-IN"/>
        </w:rPr>
        <w:t>SessionCreationPolicy.STATELESS</w:t>
      </w:r>
      <w:proofErr w:type="spellEnd"/>
      <w:r w:rsidRPr="000A20F8">
        <w:rPr>
          <w:rFonts w:eastAsia="Times New Roman" w:cstheme="minorHAnsi"/>
          <w:b/>
          <w:bCs/>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 xml:space="preserve">// </w:t>
      </w: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Add</w:t>
      </w:r>
      <w:proofErr w:type="gramEnd"/>
      <w:r w:rsidRPr="000A20F8">
        <w:rPr>
          <w:rFonts w:eastAsia="Times New Roman" w:cstheme="minorHAnsi"/>
          <w:b/>
          <w:bCs/>
          <w:color w:val="333333"/>
          <w:sz w:val="24"/>
          <w:szCs w:val="24"/>
          <w:lang w:eastAsia="en-IN"/>
        </w:rPr>
        <w:t xml:space="preserve"> a filter to validate the tokens with every request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spellStart"/>
      <w:proofErr w:type="gramStart"/>
      <w:r w:rsidRPr="000A20F8">
        <w:rPr>
          <w:rFonts w:eastAsia="Times New Roman" w:cstheme="minorHAnsi"/>
          <w:b/>
          <w:bCs/>
          <w:color w:val="333333"/>
          <w:sz w:val="24"/>
          <w:szCs w:val="24"/>
          <w:lang w:eastAsia="en-IN"/>
        </w:rPr>
        <w:t>http.addFilterBefore</w:t>
      </w:r>
      <w:proofErr w:type="spellEnd"/>
      <w:r w:rsidRPr="000A20F8">
        <w:rPr>
          <w:rFonts w:eastAsia="Times New Roman" w:cstheme="minorHAnsi"/>
          <w:b/>
          <w:bCs/>
          <w:color w:val="333333"/>
          <w:sz w:val="24"/>
          <w:szCs w:val="24"/>
          <w:lang w:eastAsia="en-IN"/>
        </w:rPr>
        <w:t>(</w:t>
      </w:r>
      <w:proofErr w:type="spellStart"/>
      <w:proofErr w:type="gramEnd"/>
      <w:r w:rsidRPr="000A20F8">
        <w:rPr>
          <w:rFonts w:eastAsia="Times New Roman" w:cstheme="minorHAnsi"/>
          <w:b/>
          <w:bCs/>
          <w:color w:val="333333"/>
          <w:sz w:val="24"/>
          <w:szCs w:val="24"/>
          <w:lang w:eastAsia="en-IN"/>
        </w:rPr>
        <w:t>customJwtAuthenticationFilter</w:t>
      </w:r>
      <w:proofErr w:type="spellEnd"/>
      <w:r w:rsidRPr="000A20F8">
        <w:rPr>
          <w:rFonts w:eastAsia="Times New Roman" w:cstheme="minorHAnsi"/>
          <w:b/>
          <w:bCs/>
          <w:color w:val="333333"/>
          <w:sz w:val="24"/>
          <w:szCs w:val="24"/>
          <w:lang w:eastAsia="en-IN"/>
        </w:rPr>
        <w:t xml:space="preserv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spellStart"/>
      <w:r w:rsidRPr="000A20F8">
        <w:rPr>
          <w:rFonts w:eastAsia="Times New Roman" w:cstheme="minorHAnsi"/>
          <w:b/>
          <w:bCs/>
          <w:color w:val="333333"/>
          <w:sz w:val="24"/>
          <w:szCs w:val="24"/>
          <w:lang w:eastAsia="en-IN"/>
        </w:rPr>
        <w:t>UsernamePasswordAuthenticationFilter.class</w:t>
      </w:r>
      <w:proofErr w:type="spellEnd"/>
      <w:r w:rsidRPr="000A20F8">
        <w:rPr>
          <w:rFonts w:eastAsia="Times New Roman" w:cstheme="minorHAnsi"/>
          <w:b/>
          <w:bCs/>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w:t>
      </w:r>
    </w:p>
    <w:p w:rsidR="000A20F8" w:rsidRPr="000A20F8" w:rsidRDefault="000A20F8" w:rsidP="000A20F8">
      <w:pPr>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Run the application.</w:t>
      </w:r>
    </w:p>
    <w:p w:rsidR="000A20F8" w:rsidRPr="000A20F8" w:rsidRDefault="000A20F8" w:rsidP="000A20F8">
      <w:pPr>
        <w:numPr>
          <w:ilvl w:val="0"/>
          <w:numId w:val="6"/>
        </w:numPr>
        <w:spacing w:after="0" w:line="240" w:lineRule="auto"/>
        <w:ind w:left="270"/>
        <w:rPr>
          <w:rFonts w:eastAsia="Times New Roman" w:cstheme="minorHAnsi"/>
          <w:color w:val="333333"/>
          <w:sz w:val="24"/>
          <w:szCs w:val="24"/>
          <w:lang w:eastAsia="en-IN"/>
        </w:rPr>
      </w:pPr>
      <w:r w:rsidRPr="000A20F8">
        <w:rPr>
          <w:rFonts w:eastAsia="Times New Roman" w:cstheme="minorHAnsi"/>
          <w:color w:val="333333"/>
          <w:sz w:val="24"/>
          <w:szCs w:val="24"/>
          <w:lang w:eastAsia="en-IN"/>
        </w:rPr>
        <w:lastRenderedPageBreak/>
        <w:t xml:space="preserve">Create the token using the </w:t>
      </w:r>
      <w:proofErr w:type="spellStart"/>
      <w:r w:rsidRPr="000A20F8">
        <w:rPr>
          <w:rFonts w:eastAsia="Times New Roman" w:cstheme="minorHAnsi"/>
          <w:color w:val="333333"/>
          <w:sz w:val="24"/>
          <w:szCs w:val="24"/>
          <w:lang w:eastAsia="en-IN"/>
        </w:rPr>
        <w:t>url</w:t>
      </w:r>
      <w:proofErr w:type="spellEnd"/>
      <w:r w:rsidRPr="000A20F8">
        <w:rPr>
          <w:rFonts w:eastAsia="Times New Roman" w:cstheme="minorHAnsi"/>
          <w:color w:val="333333"/>
          <w:sz w:val="24"/>
          <w:szCs w:val="24"/>
          <w:lang w:eastAsia="en-IN"/>
        </w:rPr>
        <w:t xml:space="preserve"> localhost:8080/authenticate</w:t>
      </w:r>
      <w:r w:rsidRPr="000A20F8">
        <w:rPr>
          <w:rFonts w:eastAsia="Times New Roman" w:cstheme="minorHAnsi"/>
          <w:color w:val="333333"/>
          <w:sz w:val="24"/>
          <w:szCs w:val="24"/>
          <w:lang w:eastAsia="en-IN"/>
        </w:rPr>
        <w:br/>
      </w:r>
      <w:r w:rsidRPr="000A20F8">
        <w:rPr>
          <w:rFonts w:eastAsia="Times New Roman" w:cstheme="minorHAnsi"/>
          <w:noProof/>
          <w:color w:val="333333"/>
          <w:sz w:val="24"/>
          <w:szCs w:val="24"/>
          <w:lang w:eastAsia="en-IN"/>
        </w:rPr>
        <w:drawing>
          <wp:inline distT="0" distB="0" distL="0" distR="0" wp14:anchorId="2BB26A81" wp14:editId="76ACA071">
            <wp:extent cx="5711434" cy="3700800"/>
            <wp:effectExtent l="0" t="0" r="3810" b="0"/>
            <wp:docPr id="4" name="Picture 4" descr="https://www.javainuse.com/static/series-4-2-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javainuse.com/static/series-4-2-m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856" cy="3701721"/>
                    </a:xfrm>
                    <a:prstGeom prst="rect">
                      <a:avLst/>
                    </a:prstGeom>
                    <a:noFill/>
                    <a:ln>
                      <a:noFill/>
                    </a:ln>
                  </pic:spPr>
                </pic:pic>
              </a:graphicData>
            </a:graphic>
          </wp:inline>
        </w:drawing>
      </w:r>
    </w:p>
    <w:p w:rsidR="000A20F8" w:rsidRPr="000A20F8" w:rsidRDefault="000A20F8" w:rsidP="000A20F8">
      <w:pPr>
        <w:numPr>
          <w:ilvl w:val="0"/>
          <w:numId w:val="6"/>
        </w:numPr>
        <w:spacing w:after="0" w:line="240" w:lineRule="auto"/>
        <w:ind w:left="270"/>
        <w:rPr>
          <w:rFonts w:eastAsia="Times New Roman" w:cstheme="minorHAnsi"/>
          <w:color w:val="333333"/>
          <w:sz w:val="24"/>
          <w:szCs w:val="24"/>
          <w:lang w:eastAsia="en-IN"/>
        </w:rPr>
      </w:pPr>
      <w:r w:rsidRPr="000A20F8">
        <w:rPr>
          <w:rFonts w:eastAsia="Times New Roman" w:cstheme="minorHAnsi"/>
          <w:color w:val="333333"/>
          <w:sz w:val="24"/>
          <w:szCs w:val="24"/>
          <w:lang w:eastAsia="en-IN"/>
        </w:rPr>
        <w:t xml:space="preserve">Use this token to get response from the </w:t>
      </w:r>
      <w:proofErr w:type="spellStart"/>
      <w:r w:rsidRPr="000A20F8">
        <w:rPr>
          <w:rFonts w:eastAsia="Times New Roman" w:cstheme="minorHAnsi"/>
          <w:color w:val="333333"/>
          <w:sz w:val="24"/>
          <w:szCs w:val="24"/>
          <w:lang w:eastAsia="en-IN"/>
        </w:rPr>
        <w:t>url</w:t>
      </w:r>
      <w:proofErr w:type="spellEnd"/>
      <w:r w:rsidRPr="000A20F8">
        <w:rPr>
          <w:rFonts w:eastAsia="Times New Roman" w:cstheme="minorHAnsi"/>
          <w:color w:val="333333"/>
          <w:sz w:val="24"/>
          <w:szCs w:val="24"/>
          <w:lang w:eastAsia="en-IN"/>
        </w:rPr>
        <w:t xml:space="preserve"> localhost:8080/</w:t>
      </w:r>
      <w:proofErr w:type="spellStart"/>
      <w:r w:rsidRPr="000A20F8">
        <w:rPr>
          <w:rFonts w:eastAsia="Times New Roman" w:cstheme="minorHAnsi"/>
          <w:color w:val="333333"/>
          <w:sz w:val="24"/>
          <w:szCs w:val="24"/>
          <w:lang w:eastAsia="en-IN"/>
        </w:rPr>
        <w:t>hellouser</w:t>
      </w:r>
      <w:proofErr w:type="spellEnd"/>
      <w:r w:rsidRPr="000A20F8">
        <w:rPr>
          <w:rFonts w:eastAsia="Times New Roman" w:cstheme="minorHAnsi"/>
          <w:color w:val="333333"/>
          <w:sz w:val="24"/>
          <w:szCs w:val="24"/>
          <w:lang w:eastAsia="en-IN"/>
        </w:rPr>
        <w:br/>
      </w:r>
      <w:r w:rsidRPr="000A20F8">
        <w:rPr>
          <w:rFonts w:eastAsia="Times New Roman" w:cstheme="minorHAnsi"/>
          <w:noProof/>
          <w:color w:val="333333"/>
          <w:sz w:val="24"/>
          <w:szCs w:val="24"/>
          <w:lang w:eastAsia="en-IN"/>
        </w:rPr>
        <w:drawing>
          <wp:inline distT="0" distB="0" distL="0" distR="0" wp14:anchorId="627C6C00" wp14:editId="5A4832FC">
            <wp:extent cx="5300480" cy="2599168"/>
            <wp:effectExtent l="0" t="0" r="0" b="0"/>
            <wp:docPr id="3" name="Picture 3" descr="https://www.javainuse.com/static/series-4-11-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javainuse.com/static/series-4-11-mi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0283" cy="2603975"/>
                    </a:xfrm>
                    <a:prstGeom prst="rect">
                      <a:avLst/>
                    </a:prstGeom>
                    <a:noFill/>
                    <a:ln>
                      <a:noFill/>
                    </a:ln>
                  </pic:spPr>
                </pic:pic>
              </a:graphicData>
            </a:graphic>
          </wp:inline>
        </w:drawing>
      </w:r>
    </w:p>
    <w:p w:rsidR="000A20F8" w:rsidRPr="000A20F8" w:rsidRDefault="000A20F8" w:rsidP="000A20F8">
      <w:pPr>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 xml:space="preserve">If we now make the </w:t>
      </w:r>
      <w:proofErr w:type="spellStart"/>
      <w:r w:rsidRPr="000A20F8">
        <w:rPr>
          <w:rFonts w:eastAsia="Times New Roman" w:cstheme="minorHAnsi"/>
          <w:color w:val="333333"/>
          <w:sz w:val="24"/>
          <w:szCs w:val="24"/>
          <w:lang w:eastAsia="en-IN"/>
        </w:rPr>
        <w:t>jwt.expirationDateInMs</w:t>
      </w:r>
      <w:proofErr w:type="spellEnd"/>
      <w:r w:rsidRPr="000A20F8">
        <w:rPr>
          <w:rFonts w:eastAsia="Times New Roman" w:cstheme="minorHAnsi"/>
          <w:color w:val="333333"/>
          <w:sz w:val="24"/>
          <w:szCs w:val="24"/>
          <w:lang w:eastAsia="en-IN"/>
        </w:rPr>
        <w:t xml:space="preserve"> property in the </w:t>
      </w:r>
      <w:proofErr w:type="spellStart"/>
      <w:r w:rsidRPr="000A20F8">
        <w:rPr>
          <w:rFonts w:eastAsia="Times New Roman" w:cstheme="minorHAnsi"/>
          <w:color w:val="333333"/>
          <w:sz w:val="24"/>
          <w:szCs w:val="24"/>
          <w:lang w:eastAsia="en-IN"/>
        </w:rPr>
        <w:t>application.properties</w:t>
      </w:r>
      <w:proofErr w:type="spellEnd"/>
      <w:r w:rsidRPr="000A20F8">
        <w:rPr>
          <w:rFonts w:eastAsia="Times New Roman" w:cstheme="minorHAnsi"/>
          <w:color w:val="333333"/>
          <w:sz w:val="24"/>
          <w:szCs w:val="24"/>
          <w:lang w:eastAsia="en-IN"/>
        </w:rPr>
        <w:t xml:space="preserve"> as 0 and create a token, then the created JWT should be expired as soon as it is created. Use this token to access the </w:t>
      </w:r>
      <w:proofErr w:type="spellStart"/>
      <w:r w:rsidRPr="000A20F8">
        <w:rPr>
          <w:rFonts w:eastAsia="Times New Roman" w:cstheme="minorHAnsi"/>
          <w:color w:val="333333"/>
          <w:sz w:val="24"/>
          <w:szCs w:val="24"/>
          <w:lang w:eastAsia="en-IN"/>
        </w:rPr>
        <w:t>url</w:t>
      </w:r>
      <w:proofErr w:type="spellEnd"/>
      <w:r w:rsidRPr="000A20F8">
        <w:rPr>
          <w:rFonts w:eastAsia="Times New Roman" w:cstheme="minorHAnsi"/>
          <w:color w:val="333333"/>
          <w:sz w:val="24"/>
          <w:szCs w:val="24"/>
          <w:lang w:eastAsia="en-IN"/>
        </w:rPr>
        <w:t xml:space="preserve"> localhost</w:t>
      </w:r>
      <w:proofErr w:type="gramStart"/>
      <w:r w:rsidRPr="000A20F8">
        <w:rPr>
          <w:rFonts w:eastAsia="Times New Roman" w:cstheme="minorHAnsi"/>
          <w:color w:val="333333"/>
          <w:sz w:val="24"/>
          <w:szCs w:val="24"/>
          <w:lang w:eastAsia="en-IN"/>
        </w:rPr>
        <w:t>:8080</w:t>
      </w:r>
      <w:proofErr w:type="gram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hellouser</w:t>
      </w:r>
      <w:proofErr w:type="spellEnd"/>
      <w:r w:rsidRPr="000A20F8">
        <w:rPr>
          <w:rFonts w:eastAsia="Times New Roman" w:cstheme="minorHAnsi"/>
          <w:color w:val="333333"/>
          <w:sz w:val="24"/>
          <w:szCs w:val="24"/>
          <w:lang w:eastAsia="en-IN"/>
        </w:rPr>
        <w:br/>
      </w:r>
      <w:r w:rsidRPr="000A20F8">
        <w:rPr>
          <w:rFonts w:eastAsia="Times New Roman" w:cstheme="minorHAnsi"/>
          <w:noProof/>
          <w:color w:val="333333"/>
          <w:sz w:val="24"/>
          <w:szCs w:val="24"/>
          <w:lang w:eastAsia="en-IN"/>
        </w:rPr>
        <w:lastRenderedPageBreak/>
        <w:drawing>
          <wp:inline distT="0" distB="0" distL="0" distR="0" wp14:anchorId="7FF55526" wp14:editId="01D07FAE">
            <wp:extent cx="5076000" cy="3583690"/>
            <wp:effectExtent l="0" t="0" r="0" b="0"/>
            <wp:docPr id="2" name="Picture 2" descr="https://www.javainuse.com/static/series-4-10-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javainuse.com/static/series-4-10-mi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1770" cy="3587764"/>
                    </a:xfrm>
                    <a:prstGeom prst="rect">
                      <a:avLst/>
                    </a:prstGeom>
                    <a:noFill/>
                    <a:ln>
                      <a:noFill/>
                    </a:ln>
                  </pic:spPr>
                </pic:pic>
              </a:graphicData>
            </a:graphic>
          </wp:inline>
        </w:drawing>
      </w:r>
      <w:r w:rsidRPr="000A20F8">
        <w:rPr>
          <w:rFonts w:eastAsia="Times New Roman" w:cstheme="minorHAnsi"/>
          <w:color w:val="333333"/>
          <w:sz w:val="24"/>
          <w:szCs w:val="24"/>
          <w:lang w:eastAsia="en-IN"/>
        </w:rPr>
        <w:br/>
      </w:r>
      <w:r w:rsidRPr="000A20F8">
        <w:rPr>
          <w:rFonts w:eastAsia="Times New Roman" w:cstheme="minorHAnsi"/>
          <w:b/>
          <w:bCs/>
          <w:color w:val="333333"/>
          <w:sz w:val="24"/>
          <w:szCs w:val="24"/>
          <w:lang w:eastAsia="en-IN"/>
        </w:rPr>
        <w:t>We can see that instead of JWT exception we still get the exception that "Full Authentication is required". This is because of Spring Security issue/bug. We will next be some changes to the code so that the user gets the exception informing that the JWT has expired.</w:t>
      </w:r>
    </w:p>
    <w:p w:rsidR="000A20F8" w:rsidRPr="000A20F8" w:rsidRDefault="000A20F8" w:rsidP="000A20F8">
      <w:pPr>
        <w:spacing w:after="0" w:line="240" w:lineRule="auto"/>
        <w:outlineLvl w:val="1"/>
        <w:rPr>
          <w:rFonts w:eastAsia="Times New Roman" w:cstheme="minorHAnsi"/>
          <w:color w:val="333333"/>
          <w:sz w:val="24"/>
          <w:szCs w:val="24"/>
          <w:lang w:eastAsia="en-IN"/>
        </w:rPr>
      </w:pPr>
      <w:r w:rsidRPr="000A20F8">
        <w:rPr>
          <w:rFonts w:eastAsia="Times New Roman" w:cstheme="minorHAnsi"/>
          <w:color w:val="333333"/>
          <w:sz w:val="24"/>
          <w:szCs w:val="24"/>
          <w:lang w:eastAsia="en-IN"/>
        </w:rPr>
        <w:t>Configuring and testing JWT Expiration Date</w:t>
      </w:r>
    </w:p>
    <w:p w:rsidR="000A20F8" w:rsidRPr="000A20F8" w:rsidRDefault="000A20F8" w:rsidP="000A20F8">
      <w:pPr>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 xml:space="preserve">If the </w:t>
      </w:r>
      <w:proofErr w:type="spellStart"/>
      <w:r w:rsidRPr="000A20F8">
        <w:rPr>
          <w:rFonts w:eastAsia="Times New Roman" w:cstheme="minorHAnsi"/>
          <w:color w:val="333333"/>
          <w:sz w:val="24"/>
          <w:szCs w:val="24"/>
          <w:lang w:eastAsia="en-IN"/>
        </w:rPr>
        <w:t>JWTUtil</w:t>
      </w:r>
      <w:proofErr w:type="spellEnd"/>
      <w:r w:rsidRPr="000A20F8">
        <w:rPr>
          <w:rFonts w:eastAsia="Times New Roman" w:cstheme="minorHAnsi"/>
          <w:color w:val="333333"/>
          <w:sz w:val="24"/>
          <w:szCs w:val="24"/>
          <w:lang w:eastAsia="en-IN"/>
        </w:rPr>
        <w:t xml:space="preserve"> class throws the </w:t>
      </w:r>
      <w:proofErr w:type="spellStart"/>
      <w:r w:rsidRPr="000A20F8">
        <w:rPr>
          <w:rFonts w:eastAsia="Times New Roman" w:cstheme="minorHAnsi"/>
          <w:color w:val="333333"/>
          <w:sz w:val="24"/>
          <w:szCs w:val="24"/>
          <w:lang w:eastAsia="en-IN"/>
        </w:rPr>
        <w:t>JWTExpiration</w:t>
      </w:r>
      <w:proofErr w:type="spellEnd"/>
      <w:r w:rsidRPr="000A20F8">
        <w:rPr>
          <w:rFonts w:eastAsia="Times New Roman" w:cstheme="minorHAnsi"/>
          <w:color w:val="333333"/>
          <w:sz w:val="24"/>
          <w:szCs w:val="24"/>
          <w:lang w:eastAsia="en-IN"/>
        </w:rPr>
        <w:t xml:space="preserve"> Exception or the Bad Credentials Exception, we will be catching it in the </w:t>
      </w:r>
      <w:proofErr w:type="spellStart"/>
      <w:r w:rsidRPr="000A20F8">
        <w:rPr>
          <w:rFonts w:eastAsia="Times New Roman" w:cstheme="minorHAnsi"/>
          <w:color w:val="333333"/>
          <w:sz w:val="24"/>
          <w:szCs w:val="24"/>
          <w:lang w:eastAsia="en-IN"/>
        </w:rPr>
        <w:t>CustomJwtAuthenticationFilter</w:t>
      </w:r>
      <w:proofErr w:type="spellEnd"/>
      <w:r w:rsidRPr="000A20F8">
        <w:rPr>
          <w:rFonts w:eastAsia="Times New Roman" w:cstheme="minorHAnsi"/>
          <w:color w:val="333333"/>
          <w:sz w:val="24"/>
          <w:szCs w:val="24"/>
          <w:lang w:eastAsia="en-IN"/>
        </w:rPr>
        <w:t xml:space="preserve"> and saving it as a Request Attribute.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package</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com.javainuse.springbootsecurity.config</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java.io.IOException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javax.servlet.FilterChain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javax.servlet.ServletException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javax.servlet.http.HttpServletRequest</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javax.servlet.http.HttpServletResponse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javax.servlet.http.HttpServletResponseWrapper</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org.springframework.beans.factory.annotation.Autowired</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org.springframework.security.authentication.BadCredentialsException;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org.springframework.security.authentication.UsernamePasswordAuthenticationToken;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org.springframework.security.core.context.SecurityContextHolder;</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org.springframework.security.core.userdetails.User</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org.springframework.security.core.userdetails.UserDetails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org.springframework.security.web.authentication.WebAuthenticationDetailsSource;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lastRenderedPageBreak/>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org.springframework.stereotype.Component</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org.springframework.util.StringUtils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org.springframework.web.filter.OncePerRequestFilter</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io.jsonwebtoken.ExpiredJwtException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@Component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class </w:t>
      </w:r>
      <w:proofErr w:type="spellStart"/>
      <w:r w:rsidRPr="000A20F8">
        <w:rPr>
          <w:rFonts w:eastAsia="Times New Roman" w:cstheme="minorHAnsi"/>
          <w:color w:val="333333"/>
          <w:sz w:val="24"/>
          <w:szCs w:val="24"/>
          <w:lang w:eastAsia="en-IN"/>
        </w:rPr>
        <w:t>CustomJwtAuthenticationFilter</w:t>
      </w:r>
      <w:proofErr w:type="spellEnd"/>
      <w:r w:rsidRPr="000A20F8">
        <w:rPr>
          <w:rFonts w:eastAsia="Times New Roman" w:cstheme="minorHAnsi"/>
          <w:color w:val="333333"/>
          <w:sz w:val="24"/>
          <w:szCs w:val="24"/>
          <w:lang w:eastAsia="en-IN"/>
        </w:rPr>
        <w:t xml:space="preserve"> extends </w:t>
      </w:r>
      <w:proofErr w:type="spellStart"/>
      <w:r w:rsidRPr="000A20F8">
        <w:rPr>
          <w:rFonts w:eastAsia="Times New Roman" w:cstheme="minorHAnsi"/>
          <w:color w:val="333333"/>
          <w:sz w:val="24"/>
          <w:szCs w:val="24"/>
          <w:lang w:eastAsia="en-IN"/>
        </w:rPr>
        <w:t>OncePerRequestFilter</w:t>
      </w:r>
      <w:proofErr w:type="spellEnd"/>
      <w:r w:rsidRPr="000A20F8">
        <w:rPr>
          <w:rFonts w:eastAsia="Times New Roman" w:cstheme="minorHAnsi"/>
          <w:color w:val="333333"/>
          <w:sz w:val="24"/>
          <w:szCs w:val="24"/>
          <w:lang w:eastAsia="en-IN"/>
        </w:rPr>
        <w:t xml:space="preserv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roofErr w:type="spellStart"/>
      <w:r w:rsidRPr="000A20F8">
        <w:rPr>
          <w:rFonts w:eastAsia="Times New Roman" w:cstheme="minorHAnsi"/>
          <w:color w:val="333333"/>
          <w:sz w:val="24"/>
          <w:szCs w:val="24"/>
          <w:lang w:eastAsia="en-IN"/>
        </w:rPr>
        <w:t>Autowired</w:t>
      </w:r>
      <w:proofErr w:type="spell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private</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JwtUtil</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jwtTokenUtil</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@Override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protected</w:t>
      </w:r>
      <w:proofErr w:type="gramEnd"/>
      <w:r w:rsidRPr="000A20F8">
        <w:rPr>
          <w:rFonts w:eastAsia="Times New Roman" w:cstheme="minorHAnsi"/>
          <w:color w:val="333333"/>
          <w:sz w:val="24"/>
          <w:szCs w:val="24"/>
          <w:lang w:eastAsia="en-IN"/>
        </w:rPr>
        <w:t xml:space="preserve"> void </w:t>
      </w:r>
      <w:proofErr w:type="spellStart"/>
      <w:r w:rsidRPr="000A20F8">
        <w:rPr>
          <w:rFonts w:eastAsia="Times New Roman" w:cstheme="minorHAnsi"/>
          <w:color w:val="333333"/>
          <w:sz w:val="24"/>
          <w:szCs w:val="24"/>
          <w:lang w:eastAsia="en-IN"/>
        </w:rPr>
        <w:t>doFilterInternal</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HttpServletRequest</w:t>
      </w:r>
      <w:proofErr w:type="spellEnd"/>
      <w:r w:rsidRPr="000A20F8">
        <w:rPr>
          <w:rFonts w:eastAsia="Times New Roman" w:cstheme="minorHAnsi"/>
          <w:color w:val="333333"/>
          <w:sz w:val="24"/>
          <w:szCs w:val="24"/>
          <w:lang w:eastAsia="en-IN"/>
        </w:rPr>
        <w:t xml:space="preserve"> request, </w:t>
      </w:r>
      <w:proofErr w:type="spellStart"/>
      <w:r w:rsidRPr="000A20F8">
        <w:rPr>
          <w:rFonts w:eastAsia="Times New Roman" w:cstheme="minorHAnsi"/>
          <w:color w:val="333333"/>
          <w:sz w:val="24"/>
          <w:szCs w:val="24"/>
          <w:lang w:eastAsia="en-IN"/>
        </w:rPr>
        <w:t>HttpServletResponse</w:t>
      </w:r>
      <w:proofErr w:type="spellEnd"/>
      <w:r w:rsidRPr="000A20F8">
        <w:rPr>
          <w:rFonts w:eastAsia="Times New Roman" w:cstheme="minorHAnsi"/>
          <w:color w:val="333333"/>
          <w:sz w:val="24"/>
          <w:szCs w:val="24"/>
          <w:lang w:eastAsia="en-IN"/>
        </w:rPr>
        <w:t xml:space="preserve"> response, </w:t>
      </w:r>
      <w:proofErr w:type="spellStart"/>
      <w:r w:rsidRPr="000A20F8">
        <w:rPr>
          <w:rFonts w:eastAsia="Times New Roman" w:cstheme="minorHAnsi"/>
          <w:color w:val="333333"/>
          <w:sz w:val="24"/>
          <w:szCs w:val="24"/>
          <w:lang w:eastAsia="en-IN"/>
        </w:rPr>
        <w:t>FilterChain</w:t>
      </w:r>
      <w:proofErr w:type="spellEnd"/>
      <w:r w:rsidRPr="000A20F8">
        <w:rPr>
          <w:rFonts w:eastAsia="Times New Roman" w:cstheme="minorHAnsi"/>
          <w:color w:val="333333"/>
          <w:sz w:val="24"/>
          <w:szCs w:val="24"/>
          <w:lang w:eastAsia="en-IN"/>
        </w:rPr>
        <w:t xml:space="preserve"> chain)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throws</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ServletException</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IOException</w:t>
      </w:r>
      <w:proofErr w:type="spellEnd"/>
      <w:r w:rsidRPr="000A20F8">
        <w:rPr>
          <w:rFonts w:eastAsia="Times New Roman" w:cstheme="minorHAnsi"/>
          <w:color w:val="333333"/>
          <w:sz w:val="24"/>
          <w:szCs w:val="24"/>
          <w:lang w:eastAsia="en-IN"/>
        </w:rPr>
        <w:t xml:space="preserv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b/>
          <w:bCs/>
          <w:color w:val="333333"/>
          <w:sz w:val="24"/>
          <w:szCs w:val="24"/>
          <w:lang w:eastAsia="en-IN"/>
        </w:rPr>
        <w:t>try</w:t>
      </w:r>
      <w:proofErr w:type="gramEnd"/>
      <w:r w:rsidRPr="000A20F8">
        <w:rPr>
          <w:rFonts w:eastAsia="Times New Roman" w:cstheme="minorHAnsi"/>
          <w:b/>
          <w:bCs/>
          <w:color w:val="333333"/>
          <w:sz w:val="24"/>
          <w:szCs w:val="24"/>
          <w:lang w:eastAsia="en-IN"/>
        </w:rPr>
        <w:t xml:space="preserv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 JWT Token is in the form "Bearer token". Remove Bearer word and</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 get only the Token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 xml:space="preserve">String </w:t>
      </w:r>
      <w:proofErr w:type="spellStart"/>
      <w:r w:rsidRPr="000A20F8">
        <w:rPr>
          <w:rFonts w:eastAsia="Times New Roman" w:cstheme="minorHAnsi"/>
          <w:color w:val="333333"/>
          <w:sz w:val="24"/>
          <w:szCs w:val="24"/>
          <w:lang w:eastAsia="en-IN"/>
        </w:rPr>
        <w:t>jwtToken</w:t>
      </w:r>
      <w:proofErr w:type="spellEnd"/>
      <w:r w:rsidRPr="000A20F8">
        <w:rPr>
          <w:rFonts w:eastAsia="Times New Roman" w:cstheme="minorHAnsi"/>
          <w:color w:val="333333"/>
          <w:sz w:val="24"/>
          <w:szCs w:val="24"/>
          <w:lang w:eastAsia="en-IN"/>
        </w:rPr>
        <w:t xml:space="preserve"> = </w:t>
      </w:r>
      <w:proofErr w:type="spellStart"/>
      <w:proofErr w:type="gramStart"/>
      <w:r w:rsidRPr="000A20F8">
        <w:rPr>
          <w:rFonts w:eastAsia="Times New Roman" w:cstheme="minorHAnsi"/>
          <w:color w:val="333333"/>
          <w:sz w:val="24"/>
          <w:szCs w:val="24"/>
          <w:lang w:eastAsia="en-IN"/>
        </w:rPr>
        <w:t>extractJwtFromRequest</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request);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if</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StringUtils.hasText</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jwtToken</w:t>
      </w:r>
      <w:proofErr w:type="spellEnd"/>
      <w:r w:rsidRPr="000A20F8">
        <w:rPr>
          <w:rFonts w:eastAsia="Times New Roman" w:cstheme="minorHAnsi"/>
          <w:color w:val="333333"/>
          <w:sz w:val="24"/>
          <w:szCs w:val="24"/>
          <w:lang w:eastAsia="en-IN"/>
        </w:rPr>
        <w:t xml:space="preserve">) &amp;&amp; </w:t>
      </w:r>
      <w:proofErr w:type="spellStart"/>
      <w:r w:rsidRPr="000A20F8">
        <w:rPr>
          <w:rFonts w:eastAsia="Times New Roman" w:cstheme="minorHAnsi"/>
          <w:color w:val="333333"/>
          <w:sz w:val="24"/>
          <w:szCs w:val="24"/>
          <w:lang w:eastAsia="en-IN"/>
        </w:rPr>
        <w:t>jwtTokenUtil.validateToken</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jwtToken</w:t>
      </w:r>
      <w:proofErr w:type="spellEnd"/>
      <w:r w:rsidRPr="000A20F8">
        <w:rPr>
          <w:rFonts w:eastAsia="Times New Roman" w:cstheme="minorHAnsi"/>
          <w:color w:val="333333"/>
          <w:sz w:val="24"/>
          <w:szCs w:val="24"/>
          <w:lang w:eastAsia="en-IN"/>
        </w:rPr>
        <w: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r w:rsidRPr="000A20F8">
        <w:rPr>
          <w:rFonts w:eastAsia="Times New Roman" w:cstheme="minorHAnsi"/>
          <w:color w:val="333333"/>
          <w:sz w:val="24"/>
          <w:szCs w:val="24"/>
          <w:lang w:eastAsia="en-IN"/>
        </w:rPr>
        <w:t>UserDetails</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userDetails</w:t>
      </w:r>
      <w:proofErr w:type="spellEnd"/>
      <w:r w:rsidRPr="000A20F8">
        <w:rPr>
          <w:rFonts w:eastAsia="Times New Roman" w:cstheme="minorHAnsi"/>
          <w:color w:val="333333"/>
          <w:sz w:val="24"/>
          <w:szCs w:val="24"/>
          <w:lang w:eastAsia="en-IN"/>
        </w:rPr>
        <w:t xml:space="preserve"> = new </w:t>
      </w:r>
      <w:proofErr w:type="gramStart"/>
      <w:r w:rsidRPr="000A20F8">
        <w:rPr>
          <w:rFonts w:eastAsia="Times New Roman" w:cstheme="minorHAnsi"/>
          <w:color w:val="333333"/>
          <w:sz w:val="24"/>
          <w:szCs w:val="24"/>
          <w:lang w:eastAsia="en-IN"/>
        </w:rPr>
        <w:t>User(</w:t>
      </w:r>
      <w:proofErr w:type="spellStart"/>
      <w:proofErr w:type="gramEnd"/>
      <w:r w:rsidRPr="000A20F8">
        <w:rPr>
          <w:rFonts w:eastAsia="Times New Roman" w:cstheme="minorHAnsi"/>
          <w:color w:val="333333"/>
          <w:sz w:val="24"/>
          <w:szCs w:val="24"/>
          <w:lang w:eastAsia="en-IN"/>
        </w:rPr>
        <w:t>jwtTokenUtil.getUsernameFromToken</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jwtToken</w:t>
      </w:r>
      <w:proofErr w:type="spellEnd"/>
      <w:r w:rsidRPr="000A20F8">
        <w:rPr>
          <w:rFonts w:eastAsia="Times New Roman" w:cstheme="minorHAnsi"/>
          <w:color w:val="333333"/>
          <w:sz w:val="24"/>
          <w:szCs w:val="24"/>
          <w:lang w:eastAsia="en-IN"/>
        </w:rPr>
        <w: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jwtTokenUtil.getRolesFromToken</w:t>
      </w:r>
      <w:proofErr w:type="spellEnd"/>
      <w:r w:rsidRPr="000A20F8">
        <w:rPr>
          <w:rFonts w:eastAsia="Times New Roman" w:cstheme="minorHAnsi"/>
          <w:color w:val="333333"/>
          <w:sz w:val="24"/>
          <w:szCs w:val="24"/>
          <w:lang w:eastAsia="en-IN"/>
        </w:rPr>
        <w:t>(</w:t>
      </w:r>
      <w:proofErr w:type="spellStart"/>
      <w:proofErr w:type="gramEnd"/>
      <w:r w:rsidRPr="000A20F8">
        <w:rPr>
          <w:rFonts w:eastAsia="Times New Roman" w:cstheme="minorHAnsi"/>
          <w:color w:val="333333"/>
          <w:sz w:val="24"/>
          <w:szCs w:val="24"/>
          <w:lang w:eastAsia="en-IN"/>
        </w:rPr>
        <w:t>jwtToken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r w:rsidRPr="000A20F8">
        <w:rPr>
          <w:rFonts w:eastAsia="Times New Roman" w:cstheme="minorHAnsi"/>
          <w:color w:val="333333"/>
          <w:sz w:val="24"/>
          <w:szCs w:val="24"/>
          <w:lang w:eastAsia="en-IN"/>
        </w:rPr>
        <w:t>UsernamePasswordAuthenticationToken</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usernamePasswordAuthenticationToken</w:t>
      </w:r>
      <w:proofErr w:type="spellEnd"/>
      <w:r w:rsidRPr="000A20F8">
        <w:rPr>
          <w:rFonts w:eastAsia="Times New Roman" w:cstheme="minorHAnsi"/>
          <w:color w:val="333333"/>
          <w:sz w:val="24"/>
          <w:szCs w:val="24"/>
          <w:lang w:eastAsia="en-IN"/>
        </w:rPr>
        <w:t xml:space="preserve"> = new </w:t>
      </w:r>
      <w:proofErr w:type="spellStart"/>
      <w:proofErr w:type="gramStart"/>
      <w:r w:rsidRPr="000A20F8">
        <w:rPr>
          <w:rFonts w:eastAsia="Times New Roman" w:cstheme="minorHAnsi"/>
          <w:color w:val="333333"/>
          <w:sz w:val="24"/>
          <w:szCs w:val="24"/>
          <w:lang w:eastAsia="en-IN"/>
        </w:rPr>
        <w:t>UsernamePasswordAuthenticationToken</w:t>
      </w:r>
      <w:proofErr w:type="spellEnd"/>
      <w:r w:rsidRPr="000A20F8">
        <w:rPr>
          <w:rFonts w:eastAsia="Times New Roman" w:cstheme="minorHAnsi"/>
          <w:color w:val="333333"/>
          <w:sz w:val="24"/>
          <w:szCs w:val="24"/>
          <w:lang w:eastAsia="en-IN"/>
        </w:rPr>
        <w:t>(</w:t>
      </w:r>
      <w:proofErr w:type="gram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userDetails</w:t>
      </w:r>
      <w:proofErr w:type="spellEnd"/>
      <w:proofErr w:type="gramEnd"/>
      <w:r w:rsidRPr="000A20F8">
        <w:rPr>
          <w:rFonts w:eastAsia="Times New Roman" w:cstheme="minorHAnsi"/>
          <w:color w:val="333333"/>
          <w:sz w:val="24"/>
          <w:szCs w:val="24"/>
          <w:lang w:eastAsia="en-IN"/>
        </w:rPr>
        <w:t xml:space="preserve">, null, </w:t>
      </w:r>
      <w:proofErr w:type="spellStart"/>
      <w:r w:rsidRPr="000A20F8">
        <w:rPr>
          <w:rFonts w:eastAsia="Times New Roman" w:cstheme="minorHAnsi"/>
          <w:color w:val="333333"/>
          <w:sz w:val="24"/>
          <w:szCs w:val="24"/>
          <w:lang w:eastAsia="en-IN"/>
        </w:rPr>
        <w:t>userDetails.getAuthorities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 xml:space="preserve">// </w:t>
      </w:r>
      <w:proofErr w:type="gramStart"/>
      <w:r w:rsidRPr="000A20F8">
        <w:rPr>
          <w:rFonts w:eastAsia="Times New Roman" w:cstheme="minorHAnsi"/>
          <w:color w:val="333333"/>
          <w:sz w:val="24"/>
          <w:szCs w:val="24"/>
          <w:lang w:eastAsia="en-IN"/>
        </w:rPr>
        <w:t>After</w:t>
      </w:r>
      <w:proofErr w:type="gramEnd"/>
      <w:r w:rsidRPr="000A20F8">
        <w:rPr>
          <w:rFonts w:eastAsia="Times New Roman" w:cstheme="minorHAnsi"/>
          <w:color w:val="333333"/>
          <w:sz w:val="24"/>
          <w:szCs w:val="24"/>
          <w:lang w:eastAsia="en-IN"/>
        </w:rPr>
        <w:t xml:space="preserve"> setting the Authentication in the context, we specify</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 that the current user is authenticated. So it passes the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 Spring Security Configurations successfully.</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SecurityContextHolder.getContext(</w:t>
      </w:r>
      <w:proofErr w:type="gramEnd"/>
      <w:r w:rsidRPr="000A20F8">
        <w:rPr>
          <w:rFonts w:eastAsia="Times New Roman" w:cstheme="minorHAnsi"/>
          <w:color w:val="333333"/>
          <w:sz w:val="24"/>
          <w:szCs w:val="24"/>
          <w:lang w:eastAsia="en-IN"/>
        </w:rPr>
        <w:t>).setAuthentication(usernamePasswordAuthenticationToken);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 else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System.out.println</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"Cannot set the Security Context");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color w:val="333333"/>
          <w:sz w:val="24"/>
          <w:szCs w:val="24"/>
          <w:lang w:eastAsia="en-IN"/>
        </w:rPr>
        <w:lastRenderedPageBreak/>
        <w:tab/>
      </w:r>
      <w:r w:rsidRPr="000A20F8">
        <w:rPr>
          <w:rFonts w:eastAsia="Times New Roman" w:cstheme="minorHAnsi"/>
          <w:color w:val="333333"/>
          <w:sz w:val="24"/>
          <w:szCs w:val="24"/>
          <w:lang w:eastAsia="en-IN"/>
        </w:rPr>
        <w:tab/>
      </w:r>
      <w:r w:rsidRPr="000A20F8">
        <w:rPr>
          <w:rFonts w:eastAsia="Times New Roman" w:cstheme="minorHAnsi"/>
          <w:b/>
          <w:bCs/>
          <w:color w:val="333333"/>
          <w:sz w:val="24"/>
          <w:szCs w:val="24"/>
          <w:lang w:eastAsia="en-IN"/>
        </w:rPr>
        <w:t>} catch (</w:t>
      </w:r>
      <w:proofErr w:type="spellStart"/>
      <w:r w:rsidRPr="000A20F8">
        <w:rPr>
          <w:rFonts w:eastAsia="Times New Roman" w:cstheme="minorHAnsi"/>
          <w:b/>
          <w:bCs/>
          <w:color w:val="333333"/>
          <w:sz w:val="24"/>
          <w:szCs w:val="24"/>
          <w:lang w:eastAsia="en-IN"/>
        </w:rPr>
        <w:t>ExpiredJwtException</w:t>
      </w:r>
      <w:proofErr w:type="spellEnd"/>
      <w:r w:rsidRPr="000A20F8">
        <w:rPr>
          <w:rFonts w:eastAsia="Times New Roman" w:cstheme="minorHAnsi"/>
          <w:b/>
          <w:bCs/>
          <w:color w:val="333333"/>
          <w:sz w:val="24"/>
          <w:szCs w:val="24"/>
          <w:lang w:eastAsia="en-IN"/>
        </w:rPr>
        <w:t xml:space="preserve"> ex)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spellStart"/>
      <w:proofErr w:type="gramStart"/>
      <w:r w:rsidRPr="000A20F8">
        <w:rPr>
          <w:rFonts w:eastAsia="Times New Roman" w:cstheme="minorHAnsi"/>
          <w:b/>
          <w:bCs/>
          <w:color w:val="333333"/>
          <w:sz w:val="24"/>
          <w:szCs w:val="24"/>
          <w:lang w:eastAsia="en-IN"/>
        </w:rPr>
        <w:t>request.setAttribute</w:t>
      </w:r>
      <w:proofErr w:type="spellEnd"/>
      <w:r w:rsidRPr="000A20F8">
        <w:rPr>
          <w:rFonts w:eastAsia="Times New Roman" w:cstheme="minorHAnsi"/>
          <w:b/>
          <w:bCs/>
          <w:color w:val="333333"/>
          <w:sz w:val="24"/>
          <w:szCs w:val="24"/>
          <w:lang w:eastAsia="en-IN"/>
        </w:rPr>
        <w:t>(</w:t>
      </w:r>
      <w:proofErr w:type="gramEnd"/>
      <w:r w:rsidRPr="000A20F8">
        <w:rPr>
          <w:rFonts w:eastAsia="Times New Roman" w:cstheme="minorHAnsi"/>
          <w:b/>
          <w:bCs/>
          <w:color w:val="333333"/>
          <w:sz w:val="24"/>
          <w:szCs w:val="24"/>
          <w:lang w:eastAsia="en-IN"/>
        </w:rPr>
        <w:t>"exception", ex);</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throw</w:t>
      </w:r>
      <w:proofErr w:type="gramEnd"/>
      <w:r w:rsidRPr="000A20F8">
        <w:rPr>
          <w:rFonts w:eastAsia="Times New Roman" w:cstheme="minorHAnsi"/>
          <w:b/>
          <w:bCs/>
          <w:color w:val="333333"/>
          <w:sz w:val="24"/>
          <w:szCs w:val="24"/>
          <w:lang w:eastAsia="en-IN"/>
        </w:rPr>
        <w:t xml:space="preserve"> ex;</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t>} catch (</w:t>
      </w:r>
      <w:proofErr w:type="spellStart"/>
      <w:r w:rsidRPr="000A20F8">
        <w:rPr>
          <w:rFonts w:eastAsia="Times New Roman" w:cstheme="minorHAnsi"/>
          <w:b/>
          <w:bCs/>
          <w:color w:val="333333"/>
          <w:sz w:val="24"/>
          <w:szCs w:val="24"/>
          <w:lang w:eastAsia="en-IN"/>
        </w:rPr>
        <w:t>BadCredentialsException</w:t>
      </w:r>
      <w:proofErr w:type="spellEnd"/>
      <w:r w:rsidRPr="000A20F8">
        <w:rPr>
          <w:rFonts w:eastAsia="Times New Roman" w:cstheme="minorHAnsi"/>
          <w:b/>
          <w:bCs/>
          <w:color w:val="333333"/>
          <w:sz w:val="24"/>
          <w:szCs w:val="24"/>
          <w:lang w:eastAsia="en-IN"/>
        </w:rPr>
        <w:t xml:space="preserve"> ex)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spellStart"/>
      <w:proofErr w:type="gramStart"/>
      <w:r w:rsidRPr="000A20F8">
        <w:rPr>
          <w:rFonts w:eastAsia="Times New Roman" w:cstheme="minorHAnsi"/>
          <w:b/>
          <w:bCs/>
          <w:color w:val="333333"/>
          <w:sz w:val="24"/>
          <w:szCs w:val="24"/>
          <w:lang w:eastAsia="en-IN"/>
        </w:rPr>
        <w:t>request.setAttribute</w:t>
      </w:r>
      <w:proofErr w:type="spellEnd"/>
      <w:r w:rsidRPr="000A20F8">
        <w:rPr>
          <w:rFonts w:eastAsia="Times New Roman" w:cstheme="minorHAnsi"/>
          <w:b/>
          <w:bCs/>
          <w:color w:val="333333"/>
          <w:sz w:val="24"/>
          <w:szCs w:val="24"/>
          <w:lang w:eastAsia="en-IN"/>
        </w:rPr>
        <w:t>(</w:t>
      </w:r>
      <w:proofErr w:type="gramEnd"/>
      <w:r w:rsidRPr="000A20F8">
        <w:rPr>
          <w:rFonts w:eastAsia="Times New Roman" w:cstheme="minorHAnsi"/>
          <w:b/>
          <w:bCs/>
          <w:color w:val="333333"/>
          <w:sz w:val="24"/>
          <w:szCs w:val="24"/>
          <w:lang w:eastAsia="en-IN"/>
        </w:rPr>
        <w:t>"exception", ex);</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throw</w:t>
      </w:r>
      <w:proofErr w:type="gramEnd"/>
      <w:r w:rsidRPr="000A20F8">
        <w:rPr>
          <w:rFonts w:eastAsia="Times New Roman" w:cstheme="minorHAnsi"/>
          <w:b/>
          <w:bCs/>
          <w:color w:val="333333"/>
          <w:sz w:val="24"/>
          <w:szCs w:val="24"/>
          <w:lang w:eastAsia="en-IN"/>
        </w:rPr>
        <w:t xml:space="preserve"> ex;</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chain.doFilter</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request, response);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private</w:t>
      </w:r>
      <w:proofErr w:type="gramEnd"/>
      <w:r w:rsidRPr="000A20F8">
        <w:rPr>
          <w:rFonts w:eastAsia="Times New Roman" w:cstheme="minorHAnsi"/>
          <w:color w:val="333333"/>
          <w:sz w:val="24"/>
          <w:szCs w:val="24"/>
          <w:lang w:eastAsia="en-IN"/>
        </w:rPr>
        <w:t xml:space="preserve"> String </w:t>
      </w:r>
      <w:proofErr w:type="spellStart"/>
      <w:r w:rsidRPr="000A20F8">
        <w:rPr>
          <w:rFonts w:eastAsia="Times New Roman" w:cstheme="minorHAnsi"/>
          <w:color w:val="333333"/>
          <w:sz w:val="24"/>
          <w:szCs w:val="24"/>
          <w:lang w:eastAsia="en-IN"/>
        </w:rPr>
        <w:t>extractJwtFromRequest</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HttpServletRequest</w:t>
      </w:r>
      <w:proofErr w:type="spellEnd"/>
      <w:r w:rsidRPr="000A20F8">
        <w:rPr>
          <w:rFonts w:eastAsia="Times New Roman" w:cstheme="minorHAnsi"/>
          <w:color w:val="333333"/>
          <w:sz w:val="24"/>
          <w:szCs w:val="24"/>
          <w:lang w:eastAsia="en-IN"/>
        </w:rPr>
        <w:t xml:space="preserve"> request)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 xml:space="preserve">String </w:t>
      </w:r>
      <w:proofErr w:type="spellStart"/>
      <w:r w:rsidRPr="000A20F8">
        <w:rPr>
          <w:rFonts w:eastAsia="Times New Roman" w:cstheme="minorHAnsi"/>
          <w:color w:val="333333"/>
          <w:sz w:val="24"/>
          <w:szCs w:val="24"/>
          <w:lang w:eastAsia="en-IN"/>
        </w:rPr>
        <w:t>bearerToken</w:t>
      </w:r>
      <w:proofErr w:type="spellEnd"/>
      <w:r w:rsidRPr="000A20F8">
        <w:rPr>
          <w:rFonts w:eastAsia="Times New Roman" w:cstheme="minorHAnsi"/>
          <w:color w:val="333333"/>
          <w:sz w:val="24"/>
          <w:szCs w:val="24"/>
          <w:lang w:eastAsia="en-IN"/>
        </w:rPr>
        <w:t xml:space="preserve"> = </w:t>
      </w:r>
      <w:proofErr w:type="spellStart"/>
      <w:proofErr w:type="gramStart"/>
      <w:r w:rsidRPr="000A20F8">
        <w:rPr>
          <w:rFonts w:eastAsia="Times New Roman" w:cstheme="minorHAnsi"/>
          <w:color w:val="333333"/>
          <w:sz w:val="24"/>
          <w:szCs w:val="24"/>
          <w:lang w:eastAsia="en-IN"/>
        </w:rPr>
        <w:t>request.getHeader</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"Authorization");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if</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StringUtils.hasText</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bearerToken</w:t>
      </w:r>
      <w:proofErr w:type="spellEnd"/>
      <w:r w:rsidRPr="000A20F8">
        <w:rPr>
          <w:rFonts w:eastAsia="Times New Roman" w:cstheme="minorHAnsi"/>
          <w:color w:val="333333"/>
          <w:sz w:val="24"/>
          <w:szCs w:val="24"/>
          <w:lang w:eastAsia="en-IN"/>
        </w:rPr>
        <w:t xml:space="preserve">) &amp;&amp; </w:t>
      </w:r>
      <w:proofErr w:type="spellStart"/>
      <w:r w:rsidRPr="000A20F8">
        <w:rPr>
          <w:rFonts w:eastAsia="Times New Roman" w:cstheme="minorHAnsi"/>
          <w:color w:val="333333"/>
          <w:sz w:val="24"/>
          <w:szCs w:val="24"/>
          <w:lang w:eastAsia="en-IN"/>
        </w:rPr>
        <w:t>bearerToken.startsWith</w:t>
      </w:r>
      <w:proofErr w:type="spellEnd"/>
      <w:r w:rsidRPr="000A20F8">
        <w:rPr>
          <w:rFonts w:eastAsia="Times New Roman" w:cstheme="minorHAnsi"/>
          <w:color w:val="333333"/>
          <w:sz w:val="24"/>
          <w:szCs w:val="24"/>
          <w:lang w:eastAsia="en-IN"/>
        </w:rPr>
        <w:t>("Bearer "))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return</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bearerToken.substring</w:t>
      </w:r>
      <w:proofErr w:type="spellEnd"/>
      <w:r w:rsidRPr="000A20F8">
        <w:rPr>
          <w:rFonts w:eastAsia="Times New Roman" w:cstheme="minorHAnsi"/>
          <w:color w:val="333333"/>
          <w:sz w:val="24"/>
          <w:szCs w:val="24"/>
          <w:lang w:eastAsia="en-IN"/>
        </w:rPr>
        <w:t xml:space="preserve">(7, </w:t>
      </w:r>
      <w:proofErr w:type="spellStart"/>
      <w:r w:rsidRPr="000A20F8">
        <w:rPr>
          <w:rFonts w:eastAsia="Times New Roman" w:cstheme="minorHAnsi"/>
          <w:color w:val="333333"/>
          <w:sz w:val="24"/>
          <w:szCs w:val="24"/>
          <w:lang w:eastAsia="en-IN"/>
        </w:rPr>
        <w:t>bearerToken.length</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return</w:t>
      </w:r>
      <w:proofErr w:type="gramEnd"/>
      <w:r w:rsidRPr="000A20F8">
        <w:rPr>
          <w:rFonts w:eastAsia="Times New Roman" w:cstheme="minorHAnsi"/>
          <w:color w:val="333333"/>
          <w:sz w:val="24"/>
          <w:szCs w:val="24"/>
          <w:lang w:eastAsia="en-IN"/>
        </w:rPr>
        <w:t xml:space="preserve"> null;</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w:t>
      </w:r>
    </w:p>
    <w:p w:rsidR="000A20F8" w:rsidRPr="000A20F8" w:rsidRDefault="000A20F8" w:rsidP="000A20F8">
      <w:pPr>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 xml:space="preserve">Later in the </w:t>
      </w:r>
      <w:proofErr w:type="spellStart"/>
      <w:r w:rsidRPr="000A20F8">
        <w:rPr>
          <w:rFonts w:eastAsia="Times New Roman" w:cstheme="minorHAnsi"/>
          <w:color w:val="333333"/>
          <w:sz w:val="24"/>
          <w:szCs w:val="24"/>
          <w:lang w:eastAsia="en-IN"/>
        </w:rPr>
        <w:t>JwtAuthenticationEntryPoint</w:t>
      </w:r>
      <w:proofErr w:type="spellEnd"/>
      <w:r w:rsidRPr="000A20F8">
        <w:rPr>
          <w:rFonts w:eastAsia="Times New Roman" w:cstheme="minorHAnsi"/>
          <w:color w:val="333333"/>
          <w:sz w:val="24"/>
          <w:szCs w:val="24"/>
          <w:lang w:eastAsia="en-IN"/>
        </w:rPr>
        <w:t xml:space="preserve"> class we will be checking if the request has an attribute named exception. If it does have it then we will be making use of it to create the response object.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package</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com.javainuse.springbootsecurity.config</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java.io.IOException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java.util.Collections</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javax.servlet.ServletException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javax.servlet.http.HttpServletRequest</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javax.servlet.http.HttpServletResponse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org.springframework.http.MediaType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org.springframework.security.core.AuthenticationException</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org.springframework.security.web.AuthenticationEntryPoint</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org.springframework.stereotype.Component</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import</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com.fasterxml.jackson.databind.ObjectMapper</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@Component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class </w:t>
      </w:r>
      <w:proofErr w:type="spellStart"/>
      <w:r w:rsidRPr="000A20F8">
        <w:rPr>
          <w:rFonts w:eastAsia="Times New Roman" w:cstheme="minorHAnsi"/>
          <w:color w:val="333333"/>
          <w:sz w:val="24"/>
          <w:szCs w:val="24"/>
          <w:lang w:eastAsia="en-IN"/>
        </w:rPr>
        <w:t>JwtAuthenticationEntryPoint</w:t>
      </w:r>
      <w:proofErr w:type="spellEnd"/>
      <w:r w:rsidRPr="000A20F8">
        <w:rPr>
          <w:rFonts w:eastAsia="Times New Roman" w:cstheme="minorHAnsi"/>
          <w:color w:val="333333"/>
          <w:sz w:val="24"/>
          <w:szCs w:val="24"/>
          <w:lang w:eastAsia="en-IN"/>
        </w:rPr>
        <w:t xml:space="preserve"> implements </w:t>
      </w:r>
      <w:proofErr w:type="spellStart"/>
      <w:r w:rsidRPr="000A20F8">
        <w:rPr>
          <w:rFonts w:eastAsia="Times New Roman" w:cstheme="minorHAnsi"/>
          <w:color w:val="333333"/>
          <w:sz w:val="24"/>
          <w:szCs w:val="24"/>
          <w:lang w:eastAsia="en-IN"/>
        </w:rPr>
        <w:t>AuthenticationEntryPoint</w:t>
      </w:r>
      <w:proofErr w:type="spellEnd"/>
      <w:r w:rsidRPr="000A20F8">
        <w:rPr>
          <w:rFonts w:eastAsia="Times New Roman" w:cstheme="minorHAnsi"/>
          <w:color w:val="333333"/>
          <w:sz w:val="24"/>
          <w:szCs w:val="24"/>
          <w:lang w:eastAsia="en-IN"/>
        </w:rPr>
        <w:t xml:space="preserv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@Override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lastRenderedPageBreak/>
        <w:tab/>
      </w:r>
      <w:proofErr w:type="gramStart"/>
      <w:r w:rsidRPr="000A20F8">
        <w:rPr>
          <w:rFonts w:eastAsia="Times New Roman" w:cstheme="minorHAnsi"/>
          <w:color w:val="333333"/>
          <w:sz w:val="24"/>
          <w:szCs w:val="24"/>
          <w:lang w:eastAsia="en-IN"/>
        </w:rPr>
        <w:t>public</w:t>
      </w:r>
      <w:proofErr w:type="gramEnd"/>
      <w:r w:rsidRPr="000A20F8">
        <w:rPr>
          <w:rFonts w:eastAsia="Times New Roman" w:cstheme="minorHAnsi"/>
          <w:color w:val="333333"/>
          <w:sz w:val="24"/>
          <w:szCs w:val="24"/>
          <w:lang w:eastAsia="en-IN"/>
        </w:rPr>
        <w:t xml:space="preserve"> void commence(</w:t>
      </w:r>
      <w:proofErr w:type="spellStart"/>
      <w:r w:rsidRPr="000A20F8">
        <w:rPr>
          <w:rFonts w:eastAsia="Times New Roman" w:cstheme="minorHAnsi"/>
          <w:color w:val="333333"/>
          <w:sz w:val="24"/>
          <w:szCs w:val="24"/>
          <w:lang w:eastAsia="en-IN"/>
        </w:rPr>
        <w:t>HttpServletRequest</w:t>
      </w:r>
      <w:proofErr w:type="spellEnd"/>
      <w:r w:rsidRPr="000A20F8">
        <w:rPr>
          <w:rFonts w:eastAsia="Times New Roman" w:cstheme="minorHAnsi"/>
          <w:color w:val="333333"/>
          <w:sz w:val="24"/>
          <w:szCs w:val="24"/>
          <w:lang w:eastAsia="en-IN"/>
        </w:rPr>
        <w:t xml:space="preserve"> request, </w:t>
      </w:r>
      <w:proofErr w:type="spellStart"/>
      <w:r w:rsidRPr="000A20F8">
        <w:rPr>
          <w:rFonts w:eastAsia="Times New Roman" w:cstheme="minorHAnsi"/>
          <w:color w:val="333333"/>
          <w:sz w:val="24"/>
          <w:szCs w:val="24"/>
          <w:lang w:eastAsia="en-IN"/>
        </w:rPr>
        <w:t>HttpServletResponse</w:t>
      </w:r>
      <w:proofErr w:type="spellEnd"/>
      <w:r w:rsidRPr="000A20F8">
        <w:rPr>
          <w:rFonts w:eastAsia="Times New Roman" w:cstheme="minorHAnsi"/>
          <w:color w:val="333333"/>
          <w:sz w:val="24"/>
          <w:szCs w:val="24"/>
          <w:lang w:eastAsia="en-IN"/>
        </w:rPr>
        <w:t xml:space="preserve"> response,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r w:rsidRPr="000A20F8">
        <w:rPr>
          <w:rFonts w:eastAsia="Times New Roman" w:cstheme="minorHAnsi"/>
          <w:color w:val="333333"/>
          <w:sz w:val="24"/>
          <w:szCs w:val="24"/>
          <w:lang w:eastAsia="en-IN"/>
        </w:rPr>
        <w:t>AuthenticationException</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authException</w:t>
      </w:r>
      <w:proofErr w:type="spellEnd"/>
      <w:r w:rsidRPr="000A20F8">
        <w:rPr>
          <w:rFonts w:eastAsia="Times New Roman" w:cstheme="minorHAnsi"/>
          <w:color w:val="333333"/>
          <w:sz w:val="24"/>
          <w:szCs w:val="24"/>
          <w:lang w:eastAsia="en-IN"/>
        </w:rPr>
        <w:t xml:space="preserve">) throws </w:t>
      </w:r>
      <w:proofErr w:type="spellStart"/>
      <w:r w:rsidRPr="000A20F8">
        <w:rPr>
          <w:rFonts w:eastAsia="Times New Roman" w:cstheme="minorHAnsi"/>
          <w:color w:val="333333"/>
          <w:sz w:val="24"/>
          <w:szCs w:val="24"/>
          <w:lang w:eastAsia="en-IN"/>
        </w:rPr>
        <w:t>IOException</w:t>
      </w:r>
      <w:proofErr w:type="spell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ServletException</w:t>
      </w:r>
      <w:proofErr w:type="spellEnd"/>
      <w:r w:rsidRPr="000A20F8">
        <w:rPr>
          <w:rFonts w:eastAsia="Times New Roman" w:cstheme="minorHAnsi"/>
          <w:color w:val="333333"/>
          <w:sz w:val="24"/>
          <w:szCs w:val="24"/>
          <w:lang w:eastAsia="en-IN"/>
        </w:rPr>
        <w:t xml:space="preserv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response.setStatus</w:t>
      </w:r>
      <w:proofErr w:type="spellEnd"/>
      <w:r w:rsidRPr="000A20F8">
        <w:rPr>
          <w:rFonts w:eastAsia="Times New Roman" w:cstheme="minorHAnsi"/>
          <w:color w:val="333333"/>
          <w:sz w:val="24"/>
          <w:szCs w:val="24"/>
          <w:lang w:eastAsia="en-IN"/>
        </w:rPr>
        <w:t>(</w:t>
      </w:r>
      <w:proofErr w:type="spellStart"/>
      <w:proofErr w:type="gramEnd"/>
      <w:r w:rsidRPr="000A20F8">
        <w:rPr>
          <w:rFonts w:eastAsia="Times New Roman" w:cstheme="minorHAnsi"/>
          <w:color w:val="333333"/>
          <w:sz w:val="24"/>
          <w:szCs w:val="24"/>
          <w:lang w:eastAsia="en-IN"/>
        </w:rPr>
        <w:t>HttpServletResponse.SC_UNAUTHORIZED</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response.setContentType</w:t>
      </w:r>
      <w:proofErr w:type="spellEnd"/>
      <w:r w:rsidRPr="000A20F8">
        <w:rPr>
          <w:rFonts w:eastAsia="Times New Roman" w:cstheme="minorHAnsi"/>
          <w:color w:val="333333"/>
          <w:sz w:val="24"/>
          <w:szCs w:val="24"/>
          <w:lang w:eastAsia="en-IN"/>
        </w:rPr>
        <w:t>(</w:t>
      </w:r>
      <w:proofErr w:type="spellStart"/>
      <w:proofErr w:type="gramEnd"/>
      <w:r w:rsidRPr="000A20F8">
        <w:rPr>
          <w:rFonts w:eastAsia="Times New Roman" w:cstheme="minorHAnsi"/>
          <w:color w:val="333333"/>
          <w:sz w:val="24"/>
          <w:szCs w:val="24"/>
          <w:lang w:eastAsia="en-IN"/>
        </w:rPr>
        <w:t>MediaType.APPLICATION_JSON_VALUE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String message;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 Check if the request as any exception that we have stored in Request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b/>
          <w:bCs/>
          <w:color w:val="333333"/>
          <w:sz w:val="24"/>
          <w:szCs w:val="24"/>
          <w:lang w:eastAsia="en-IN"/>
        </w:rPr>
        <w:t>final</w:t>
      </w:r>
      <w:proofErr w:type="gramEnd"/>
      <w:r w:rsidRPr="000A20F8">
        <w:rPr>
          <w:rFonts w:eastAsia="Times New Roman" w:cstheme="minorHAnsi"/>
          <w:b/>
          <w:bCs/>
          <w:color w:val="333333"/>
          <w:sz w:val="24"/>
          <w:szCs w:val="24"/>
          <w:lang w:eastAsia="en-IN"/>
        </w:rPr>
        <w:t xml:space="preserve"> Exception </w:t>
      </w:r>
      <w:proofErr w:type="spellStart"/>
      <w:r w:rsidRPr="000A20F8">
        <w:rPr>
          <w:rFonts w:eastAsia="Times New Roman" w:cstheme="minorHAnsi"/>
          <w:b/>
          <w:bCs/>
          <w:color w:val="333333"/>
          <w:sz w:val="24"/>
          <w:szCs w:val="24"/>
          <w:lang w:eastAsia="en-IN"/>
        </w:rPr>
        <w:t>exception</w:t>
      </w:r>
      <w:proofErr w:type="spellEnd"/>
      <w:r w:rsidRPr="000A20F8">
        <w:rPr>
          <w:rFonts w:eastAsia="Times New Roman" w:cstheme="minorHAnsi"/>
          <w:b/>
          <w:bCs/>
          <w:color w:val="333333"/>
          <w:sz w:val="24"/>
          <w:szCs w:val="24"/>
          <w:lang w:eastAsia="en-IN"/>
        </w:rPr>
        <w:t xml:space="preserve"> = (Exception) </w:t>
      </w:r>
      <w:proofErr w:type="spellStart"/>
      <w:r w:rsidRPr="000A20F8">
        <w:rPr>
          <w:rFonts w:eastAsia="Times New Roman" w:cstheme="minorHAnsi"/>
          <w:b/>
          <w:bCs/>
          <w:color w:val="333333"/>
          <w:sz w:val="24"/>
          <w:szCs w:val="24"/>
          <w:lang w:eastAsia="en-IN"/>
        </w:rPr>
        <w:t>request.getAttribute</w:t>
      </w:r>
      <w:proofErr w:type="spellEnd"/>
      <w:r w:rsidRPr="000A20F8">
        <w:rPr>
          <w:rFonts w:eastAsia="Times New Roman" w:cstheme="minorHAnsi"/>
          <w:b/>
          <w:bCs/>
          <w:color w:val="333333"/>
          <w:sz w:val="24"/>
          <w:szCs w:val="24"/>
          <w:lang w:eastAsia="en-IN"/>
        </w:rPr>
        <w:t>("exception");</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 xml:space="preserve">// If yes then use it to create the response message else use the </w:t>
      </w:r>
      <w:proofErr w:type="spellStart"/>
      <w:r w:rsidRPr="000A20F8">
        <w:rPr>
          <w:rFonts w:eastAsia="Times New Roman" w:cstheme="minorHAnsi"/>
          <w:color w:val="333333"/>
          <w:sz w:val="24"/>
          <w:szCs w:val="24"/>
          <w:lang w:eastAsia="en-IN"/>
        </w:rPr>
        <w:t>authException</w:t>
      </w:r>
      <w:proofErr w:type="spellEnd"/>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b/>
          <w:bCs/>
          <w:color w:val="333333"/>
          <w:sz w:val="24"/>
          <w:szCs w:val="24"/>
          <w:lang w:eastAsia="en-IN"/>
        </w:rPr>
        <w:t>if</w:t>
      </w:r>
      <w:proofErr w:type="gramEnd"/>
      <w:r w:rsidRPr="000A20F8">
        <w:rPr>
          <w:rFonts w:eastAsia="Times New Roman" w:cstheme="minorHAnsi"/>
          <w:b/>
          <w:bCs/>
          <w:color w:val="333333"/>
          <w:sz w:val="24"/>
          <w:szCs w:val="24"/>
          <w:lang w:eastAsia="en-IN"/>
        </w:rPr>
        <w:t xml:space="preserve"> (exception != null)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gramStart"/>
      <w:r w:rsidRPr="000A20F8">
        <w:rPr>
          <w:rFonts w:eastAsia="Times New Roman" w:cstheme="minorHAnsi"/>
          <w:b/>
          <w:bCs/>
          <w:color w:val="333333"/>
          <w:sz w:val="24"/>
          <w:szCs w:val="24"/>
          <w:lang w:eastAsia="en-IN"/>
        </w:rPr>
        <w:t>byte[</w:t>
      </w:r>
      <w:proofErr w:type="gramEnd"/>
      <w:r w:rsidRPr="000A20F8">
        <w:rPr>
          <w:rFonts w:eastAsia="Times New Roman" w:cstheme="minorHAnsi"/>
          <w:b/>
          <w:bCs/>
          <w:color w:val="333333"/>
          <w:sz w:val="24"/>
          <w:szCs w:val="24"/>
          <w:lang w:eastAsia="en-IN"/>
        </w:rPr>
        <w:t xml:space="preserve">] body = new ObjectMapper().writeValueAsBytes(Collections.singletonMap("cause", </w:t>
      </w:r>
      <w:proofErr w:type="spellStart"/>
      <w:r w:rsidRPr="000A20F8">
        <w:rPr>
          <w:rFonts w:eastAsia="Times New Roman" w:cstheme="minorHAnsi"/>
          <w:b/>
          <w:bCs/>
          <w:color w:val="333333"/>
          <w:sz w:val="24"/>
          <w:szCs w:val="24"/>
          <w:lang w:eastAsia="en-IN"/>
        </w:rPr>
        <w:t>exception.toString</w:t>
      </w:r>
      <w:proofErr w:type="spellEnd"/>
      <w:r w:rsidRPr="000A20F8">
        <w:rPr>
          <w:rFonts w:eastAsia="Times New Roman" w:cstheme="minorHAnsi"/>
          <w:b/>
          <w:bCs/>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r>
      <w:proofErr w:type="spellStart"/>
      <w:proofErr w:type="gramStart"/>
      <w:r w:rsidRPr="000A20F8">
        <w:rPr>
          <w:rFonts w:eastAsia="Times New Roman" w:cstheme="minorHAnsi"/>
          <w:b/>
          <w:bCs/>
          <w:color w:val="333333"/>
          <w:sz w:val="24"/>
          <w:szCs w:val="24"/>
          <w:lang w:eastAsia="en-IN"/>
        </w:rPr>
        <w:t>response.getOutputStream</w:t>
      </w:r>
      <w:proofErr w:type="spellEnd"/>
      <w:r w:rsidRPr="000A20F8">
        <w:rPr>
          <w:rFonts w:eastAsia="Times New Roman" w:cstheme="minorHAnsi"/>
          <w:b/>
          <w:bCs/>
          <w:color w:val="333333"/>
          <w:sz w:val="24"/>
          <w:szCs w:val="24"/>
          <w:lang w:eastAsia="en-IN"/>
        </w:rPr>
        <w:t>(</w:t>
      </w:r>
      <w:proofErr w:type="gramEnd"/>
      <w:r w:rsidRPr="000A20F8">
        <w:rPr>
          <w:rFonts w:eastAsia="Times New Roman" w:cstheme="minorHAnsi"/>
          <w:b/>
          <w:bCs/>
          <w:color w:val="333333"/>
          <w:sz w:val="24"/>
          <w:szCs w:val="24"/>
          <w:lang w:eastAsia="en-IN"/>
        </w:rPr>
        <w:t>).write(body);</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b/>
          <w:bCs/>
          <w:color w:val="333333"/>
          <w:sz w:val="24"/>
          <w:szCs w:val="24"/>
          <w:lang w:eastAsia="en-IN"/>
        </w:rPr>
        <w:tab/>
      </w:r>
      <w:r w:rsidRPr="000A20F8">
        <w:rPr>
          <w:rFonts w:eastAsia="Times New Roman" w:cstheme="minorHAnsi"/>
          <w:b/>
          <w:bCs/>
          <w:color w:val="333333"/>
          <w:sz w:val="24"/>
          <w:szCs w:val="24"/>
          <w:lang w:eastAsia="en-IN"/>
        </w:rPr>
        <w:tab/>
        <w:t>}</w:t>
      </w:r>
      <w:r w:rsidRPr="000A20F8">
        <w:rPr>
          <w:rFonts w:eastAsia="Times New Roman" w:cstheme="minorHAnsi"/>
          <w:color w:val="333333"/>
          <w:sz w:val="24"/>
          <w:szCs w:val="24"/>
          <w:lang w:eastAsia="en-IN"/>
        </w:rPr>
        <w:t xml:space="preserve"> else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if</w:t>
      </w:r>
      <w:proofErr w:type="gramEnd"/>
      <w:r w:rsidRPr="000A20F8">
        <w:rPr>
          <w:rFonts w:eastAsia="Times New Roman" w:cstheme="minorHAnsi"/>
          <w:color w:val="333333"/>
          <w:sz w:val="24"/>
          <w:szCs w:val="24"/>
          <w:lang w:eastAsia="en-IN"/>
        </w:rPr>
        <w:t xml:space="preserve"> (</w:t>
      </w:r>
      <w:proofErr w:type="spellStart"/>
      <w:r w:rsidRPr="000A20F8">
        <w:rPr>
          <w:rFonts w:eastAsia="Times New Roman" w:cstheme="minorHAnsi"/>
          <w:color w:val="333333"/>
          <w:sz w:val="24"/>
          <w:szCs w:val="24"/>
          <w:lang w:eastAsia="en-IN"/>
        </w:rPr>
        <w:t>authException.getCause</w:t>
      </w:r>
      <w:proofErr w:type="spellEnd"/>
      <w:r w:rsidRPr="000A20F8">
        <w:rPr>
          <w:rFonts w:eastAsia="Times New Roman" w:cstheme="minorHAnsi"/>
          <w:color w:val="333333"/>
          <w:sz w:val="24"/>
          <w:szCs w:val="24"/>
          <w:lang w:eastAsia="en-IN"/>
        </w:rPr>
        <w:t>() != null)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message</w:t>
      </w:r>
      <w:proofErr w:type="gramEnd"/>
      <w:r w:rsidRPr="000A20F8">
        <w:rPr>
          <w:rFonts w:eastAsia="Times New Roman" w:cstheme="minorHAnsi"/>
          <w:color w:val="333333"/>
          <w:sz w:val="24"/>
          <w:szCs w:val="24"/>
          <w:lang w:eastAsia="en-IN"/>
        </w:rPr>
        <w:t xml:space="preserve"> = </w:t>
      </w:r>
      <w:proofErr w:type="spellStart"/>
      <w:r w:rsidRPr="000A20F8">
        <w:rPr>
          <w:rFonts w:eastAsia="Times New Roman" w:cstheme="minorHAnsi"/>
          <w:color w:val="333333"/>
          <w:sz w:val="24"/>
          <w:szCs w:val="24"/>
          <w:lang w:eastAsia="en-IN"/>
        </w:rPr>
        <w:t>authException.getCause</w:t>
      </w:r>
      <w:proofErr w:type="spellEnd"/>
      <w:r w:rsidRPr="000A20F8">
        <w:rPr>
          <w:rFonts w:eastAsia="Times New Roman" w:cstheme="minorHAnsi"/>
          <w:color w:val="333333"/>
          <w:sz w:val="24"/>
          <w:szCs w:val="24"/>
          <w:lang w:eastAsia="en-IN"/>
        </w:rPr>
        <w:t>().</w:t>
      </w:r>
      <w:proofErr w:type="spellStart"/>
      <w:r w:rsidRPr="000A20F8">
        <w:rPr>
          <w:rFonts w:eastAsia="Times New Roman" w:cstheme="minorHAnsi"/>
          <w:color w:val="333333"/>
          <w:sz w:val="24"/>
          <w:szCs w:val="24"/>
          <w:lang w:eastAsia="en-IN"/>
        </w:rPr>
        <w:t>toString</w:t>
      </w:r>
      <w:proofErr w:type="spellEnd"/>
      <w:r w:rsidRPr="000A20F8">
        <w:rPr>
          <w:rFonts w:eastAsia="Times New Roman" w:cstheme="minorHAnsi"/>
          <w:color w:val="333333"/>
          <w:sz w:val="24"/>
          <w:szCs w:val="24"/>
          <w:lang w:eastAsia="en-IN"/>
        </w:rPr>
        <w:t xml:space="preserve">() + " " + </w:t>
      </w:r>
      <w:proofErr w:type="spellStart"/>
      <w:r w:rsidRPr="000A20F8">
        <w:rPr>
          <w:rFonts w:eastAsia="Times New Roman" w:cstheme="minorHAnsi"/>
          <w:color w:val="333333"/>
          <w:sz w:val="24"/>
          <w:szCs w:val="24"/>
          <w:lang w:eastAsia="en-IN"/>
        </w:rPr>
        <w:t>authException.getMessage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 else {</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message</w:t>
      </w:r>
      <w:proofErr w:type="gramEnd"/>
      <w:r w:rsidRPr="000A20F8">
        <w:rPr>
          <w:rFonts w:eastAsia="Times New Roman" w:cstheme="minorHAnsi"/>
          <w:color w:val="333333"/>
          <w:sz w:val="24"/>
          <w:szCs w:val="24"/>
          <w:lang w:eastAsia="en-IN"/>
        </w:rPr>
        <w:t xml:space="preserve"> = </w:t>
      </w:r>
      <w:proofErr w:type="spellStart"/>
      <w:r w:rsidRPr="000A20F8">
        <w:rPr>
          <w:rFonts w:eastAsia="Times New Roman" w:cstheme="minorHAnsi"/>
          <w:color w:val="333333"/>
          <w:sz w:val="24"/>
          <w:szCs w:val="24"/>
          <w:lang w:eastAsia="en-IN"/>
        </w:rPr>
        <w:t>authException.getMessage</w:t>
      </w:r>
      <w:proofErr w:type="spellEnd"/>
      <w:r w:rsidRPr="000A20F8">
        <w:rPr>
          <w:rFonts w:eastAsia="Times New Roman" w:cstheme="minorHAnsi"/>
          <w:color w:val="333333"/>
          <w:sz w:val="24"/>
          <w:szCs w:val="24"/>
          <w:lang w:eastAsia="en-IN"/>
        </w:rPr>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gramStart"/>
      <w:r w:rsidRPr="000A20F8">
        <w:rPr>
          <w:rFonts w:eastAsia="Times New Roman" w:cstheme="minorHAnsi"/>
          <w:color w:val="333333"/>
          <w:sz w:val="24"/>
          <w:szCs w:val="24"/>
          <w:lang w:eastAsia="en-IN"/>
        </w:rPr>
        <w:t>byte[</w:t>
      </w:r>
      <w:proofErr w:type="gramEnd"/>
      <w:r w:rsidRPr="000A20F8">
        <w:rPr>
          <w:rFonts w:eastAsia="Times New Roman" w:cstheme="minorHAnsi"/>
          <w:color w:val="333333"/>
          <w:sz w:val="24"/>
          <w:szCs w:val="24"/>
          <w:lang w:eastAsia="en-IN"/>
        </w:rPr>
        <w:t>] body = new ObjectMapper().writeValueAsBytes(Collections.singletonMap("error", message));</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r>
      <w:proofErr w:type="spellStart"/>
      <w:proofErr w:type="gramStart"/>
      <w:r w:rsidRPr="000A20F8">
        <w:rPr>
          <w:rFonts w:eastAsia="Times New Roman" w:cstheme="minorHAnsi"/>
          <w:color w:val="333333"/>
          <w:sz w:val="24"/>
          <w:szCs w:val="24"/>
          <w:lang w:eastAsia="en-IN"/>
        </w:rPr>
        <w:t>response.getOutputStream</w:t>
      </w:r>
      <w:proofErr w:type="spellEnd"/>
      <w:r w:rsidRPr="000A20F8">
        <w:rPr>
          <w:rFonts w:eastAsia="Times New Roman" w:cstheme="minorHAnsi"/>
          <w:color w:val="333333"/>
          <w:sz w:val="24"/>
          <w:szCs w:val="24"/>
          <w:lang w:eastAsia="en-IN"/>
        </w:rPr>
        <w:t>(</w:t>
      </w:r>
      <w:proofErr w:type="gramEnd"/>
      <w:r w:rsidRPr="000A20F8">
        <w:rPr>
          <w:rFonts w:eastAsia="Times New Roman" w:cstheme="minorHAnsi"/>
          <w:color w:val="333333"/>
          <w:sz w:val="24"/>
          <w:szCs w:val="24"/>
          <w:lang w:eastAsia="en-IN"/>
        </w:rPr>
        <w:t>).write(body);</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ab/>
        <w:t>}</w:t>
      </w: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0A20F8" w:rsidRPr="000A20F8" w:rsidRDefault="000A20F8" w:rsidP="000A20F8">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t>}</w:t>
      </w:r>
    </w:p>
    <w:p w:rsidR="000A20F8" w:rsidRPr="000A20F8" w:rsidRDefault="000A20F8" w:rsidP="000A20F8">
      <w:pPr>
        <w:spacing w:after="0" w:line="240" w:lineRule="auto"/>
        <w:rPr>
          <w:rFonts w:eastAsia="Times New Roman" w:cstheme="minorHAnsi"/>
          <w:color w:val="333333"/>
          <w:sz w:val="24"/>
          <w:szCs w:val="24"/>
          <w:lang w:eastAsia="en-IN"/>
        </w:rPr>
      </w:pPr>
      <w:r w:rsidRPr="000A20F8">
        <w:rPr>
          <w:rFonts w:eastAsia="Times New Roman" w:cstheme="minorHAnsi"/>
          <w:color w:val="333333"/>
          <w:sz w:val="24"/>
          <w:szCs w:val="24"/>
          <w:lang w:eastAsia="en-IN"/>
        </w:rPr>
        <w:lastRenderedPageBreak/>
        <w:t>If we now run the application and use an expired JWT we get the following custom exception -</w:t>
      </w:r>
      <w:r w:rsidRPr="000A20F8">
        <w:rPr>
          <w:rFonts w:eastAsia="Times New Roman" w:cstheme="minorHAnsi"/>
          <w:color w:val="333333"/>
          <w:sz w:val="24"/>
          <w:szCs w:val="24"/>
          <w:lang w:eastAsia="en-IN"/>
        </w:rPr>
        <w:br/>
      </w:r>
      <w:bookmarkStart w:id="1" w:name="_GoBack"/>
      <w:r w:rsidRPr="000A20F8">
        <w:rPr>
          <w:rFonts w:eastAsia="Times New Roman" w:cstheme="minorHAnsi"/>
          <w:noProof/>
          <w:color w:val="333333"/>
          <w:sz w:val="24"/>
          <w:szCs w:val="24"/>
          <w:lang w:eastAsia="en-IN"/>
        </w:rPr>
        <w:drawing>
          <wp:inline distT="0" distB="0" distL="0" distR="0" wp14:anchorId="09D3B733" wp14:editId="1A27D3C1">
            <wp:extent cx="5898791" cy="2966400"/>
            <wp:effectExtent l="0" t="0" r="6985" b="5715"/>
            <wp:docPr id="1" name="Picture 1" descr="https://www.javainuse.com/static/series-4-12-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inuse.com/static/series-4-12-mi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3390" cy="2968713"/>
                    </a:xfrm>
                    <a:prstGeom prst="rect">
                      <a:avLst/>
                    </a:prstGeom>
                    <a:noFill/>
                    <a:ln>
                      <a:noFill/>
                    </a:ln>
                  </pic:spPr>
                </pic:pic>
              </a:graphicData>
            </a:graphic>
          </wp:inline>
        </w:drawing>
      </w:r>
      <w:bookmarkEnd w:id="1"/>
    </w:p>
    <w:p w:rsidR="00976C7E" w:rsidRPr="000A20F8" w:rsidRDefault="00976C7E" w:rsidP="000A20F8">
      <w:pPr>
        <w:spacing w:after="0"/>
        <w:rPr>
          <w:rFonts w:cstheme="minorHAnsi"/>
          <w:sz w:val="24"/>
          <w:szCs w:val="24"/>
        </w:rPr>
      </w:pPr>
    </w:p>
    <w:sectPr w:rsidR="00976C7E" w:rsidRPr="000A2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727E2"/>
    <w:multiLevelType w:val="multilevel"/>
    <w:tmpl w:val="9104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7B0306"/>
    <w:multiLevelType w:val="multilevel"/>
    <w:tmpl w:val="678E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792F5B"/>
    <w:multiLevelType w:val="multilevel"/>
    <w:tmpl w:val="BFF8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8D4EE0"/>
    <w:multiLevelType w:val="multilevel"/>
    <w:tmpl w:val="795C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D03980"/>
    <w:multiLevelType w:val="multilevel"/>
    <w:tmpl w:val="63F0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874952"/>
    <w:multiLevelType w:val="multilevel"/>
    <w:tmpl w:val="3D5C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0F8"/>
    <w:rsid w:val="000A20F8"/>
    <w:rsid w:val="00976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20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20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0F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20F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A20F8"/>
    <w:rPr>
      <w:color w:val="0000FF"/>
      <w:u w:val="single"/>
    </w:rPr>
  </w:style>
  <w:style w:type="paragraph" w:styleId="NormalWeb">
    <w:name w:val="Normal (Web)"/>
    <w:basedOn w:val="Normal"/>
    <w:uiPriority w:val="99"/>
    <w:semiHidden/>
    <w:unhideWhenUsed/>
    <w:rsid w:val="000A20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A2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20F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0A2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0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20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20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0F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20F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A20F8"/>
    <w:rPr>
      <w:color w:val="0000FF"/>
      <w:u w:val="single"/>
    </w:rPr>
  </w:style>
  <w:style w:type="paragraph" w:styleId="NormalWeb">
    <w:name w:val="Normal (Web)"/>
    <w:basedOn w:val="Normal"/>
    <w:uiPriority w:val="99"/>
    <w:semiHidden/>
    <w:unhideWhenUsed/>
    <w:rsid w:val="000A20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A2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20F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0A2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0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675212">
      <w:bodyDiv w:val="1"/>
      <w:marLeft w:val="0"/>
      <w:marRight w:val="0"/>
      <w:marTop w:val="0"/>
      <w:marBottom w:val="0"/>
      <w:divBdr>
        <w:top w:val="none" w:sz="0" w:space="0" w:color="auto"/>
        <w:left w:val="none" w:sz="0" w:space="0" w:color="auto"/>
        <w:bottom w:val="none" w:sz="0" w:space="0" w:color="auto"/>
        <w:right w:val="none" w:sz="0" w:space="0" w:color="auto"/>
      </w:divBdr>
      <w:divsChild>
        <w:div w:id="1825849611">
          <w:marLeft w:val="-225"/>
          <w:marRight w:val="-225"/>
          <w:marTop w:val="0"/>
          <w:marBottom w:val="0"/>
          <w:divBdr>
            <w:top w:val="none" w:sz="0" w:space="0" w:color="auto"/>
            <w:left w:val="none" w:sz="0" w:space="0" w:color="auto"/>
            <w:bottom w:val="none" w:sz="0" w:space="0" w:color="auto"/>
            <w:right w:val="none" w:sz="0" w:space="0" w:color="auto"/>
          </w:divBdr>
          <w:divsChild>
            <w:div w:id="853298321">
              <w:marLeft w:val="-225"/>
              <w:marRight w:val="-225"/>
              <w:marTop w:val="0"/>
              <w:marBottom w:val="0"/>
              <w:divBdr>
                <w:top w:val="none" w:sz="0" w:space="0" w:color="auto"/>
                <w:left w:val="none" w:sz="0" w:space="0" w:color="auto"/>
                <w:bottom w:val="none" w:sz="0" w:space="0" w:color="auto"/>
                <w:right w:val="none" w:sz="0" w:space="0" w:color="auto"/>
              </w:divBdr>
              <w:divsChild>
                <w:div w:id="1285885160">
                  <w:marLeft w:val="0"/>
                  <w:marRight w:val="0"/>
                  <w:marTop w:val="0"/>
                  <w:marBottom w:val="0"/>
                  <w:divBdr>
                    <w:top w:val="none" w:sz="0" w:space="0" w:color="auto"/>
                    <w:left w:val="none" w:sz="0" w:space="0" w:color="auto"/>
                    <w:bottom w:val="none" w:sz="0" w:space="0" w:color="auto"/>
                    <w:right w:val="none" w:sz="0" w:space="0" w:color="auto"/>
                  </w:divBdr>
                </w:div>
              </w:divsChild>
            </w:div>
            <w:div w:id="622539595">
              <w:marLeft w:val="0"/>
              <w:marRight w:val="0"/>
              <w:marTop w:val="0"/>
              <w:marBottom w:val="0"/>
              <w:divBdr>
                <w:top w:val="none" w:sz="0" w:space="0" w:color="auto"/>
                <w:left w:val="none" w:sz="0" w:space="0" w:color="auto"/>
                <w:bottom w:val="none" w:sz="0" w:space="0" w:color="auto"/>
                <w:right w:val="none" w:sz="0" w:space="0" w:color="auto"/>
              </w:divBdr>
              <w:divsChild>
                <w:div w:id="1969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8608">
          <w:marLeft w:val="-225"/>
          <w:marRight w:val="-225"/>
          <w:marTop w:val="0"/>
          <w:marBottom w:val="0"/>
          <w:divBdr>
            <w:top w:val="none" w:sz="0" w:space="0" w:color="auto"/>
            <w:left w:val="none" w:sz="0" w:space="0" w:color="auto"/>
            <w:bottom w:val="none" w:sz="0" w:space="0" w:color="auto"/>
            <w:right w:val="none" w:sz="0" w:space="0" w:color="auto"/>
          </w:divBdr>
          <w:divsChild>
            <w:div w:id="710803526">
              <w:marLeft w:val="0"/>
              <w:marRight w:val="0"/>
              <w:marTop w:val="0"/>
              <w:marBottom w:val="0"/>
              <w:divBdr>
                <w:top w:val="none" w:sz="0" w:space="0" w:color="auto"/>
                <w:left w:val="none" w:sz="0" w:space="0" w:color="auto"/>
                <w:bottom w:val="none" w:sz="0" w:space="0" w:color="auto"/>
                <w:right w:val="none" w:sz="0" w:space="0" w:color="auto"/>
              </w:divBdr>
              <w:divsChild>
                <w:div w:id="1482231473">
                  <w:marLeft w:val="0"/>
                  <w:marRight w:val="0"/>
                  <w:marTop w:val="0"/>
                  <w:marBottom w:val="0"/>
                  <w:divBdr>
                    <w:top w:val="none" w:sz="0" w:space="0" w:color="auto"/>
                    <w:left w:val="none" w:sz="0" w:space="0" w:color="auto"/>
                    <w:bottom w:val="none" w:sz="0" w:space="0" w:color="auto"/>
                    <w:right w:val="none" w:sz="0" w:space="0" w:color="auto"/>
                  </w:divBdr>
                </w:div>
              </w:divsChild>
            </w:div>
            <w:div w:id="1142388984">
              <w:marLeft w:val="-225"/>
              <w:marRight w:val="-225"/>
              <w:marTop w:val="0"/>
              <w:marBottom w:val="0"/>
              <w:divBdr>
                <w:top w:val="none" w:sz="0" w:space="0" w:color="auto"/>
                <w:left w:val="none" w:sz="0" w:space="0" w:color="auto"/>
                <w:bottom w:val="none" w:sz="0" w:space="0" w:color="auto"/>
                <w:right w:val="none" w:sz="0" w:space="0" w:color="auto"/>
              </w:divBdr>
            </w:div>
            <w:div w:id="948048945">
              <w:marLeft w:val="0"/>
              <w:marRight w:val="0"/>
              <w:marTop w:val="0"/>
              <w:marBottom w:val="0"/>
              <w:divBdr>
                <w:top w:val="none" w:sz="0" w:space="0" w:color="auto"/>
                <w:left w:val="none" w:sz="0" w:space="0" w:color="auto"/>
                <w:bottom w:val="none" w:sz="0" w:space="0" w:color="auto"/>
                <w:right w:val="none" w:sz="0" w:space="0" w:color="auto"/>
              </w:divBdr>
              <w:divsChild>
                <w:div w:id="17991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6142">
          <w:marLeft w:val="-225"/>
          <w:marRight w:val="-225"/>
          <w:marTop w:val="0"/>
          <w:marBottom w:val="0"/>
          <w:divBdr>
            <w:top w:val="none" w:sz="0" w:space="0" w:color="auto"/>
            <w:left w:val="none" w:sz="0" w:space="0" w:color="auto"/>
            <w:bottom w:val="none" w:sz="0" w:space="0" w:color="auto"/>
            <w:right w:val="none" w:sz="0" w:space="0" w:color="auto"/>
          </w:divBdr>
          <w:divsChild>
            <w:div w:id="1169256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javainuse.com/decodeJWT" TargetMode="External"/><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inuse.com/webseries/spring-security-jwt/chap3"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www.javainuse.com/webseries/spring-security-jwt/chap3"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ww.javainuse.com/webseries/spring-security-jwt/chap2" TargetMode="External"/><Relationship Id="rId14" Type="http://schemas.openxmlformats.org/officeDocument/2006/relationships/hyperlink" Target="https://www.javainuse.com/webseries/spring-security-jwt/cha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22</Pages>
  <Words>4138</Words>
  <Characters>23589</Characters>
  <Application>Microsoft Office Word</Application>
  <DocSecurity>0</DocSecurity>
  <Lines>196</Lines>
  <Paragraphs>55</Paragraphs>
  <ScaleCrop>false</ScaleCrop>
  <Company/>
  <LinksUpToDate>false</LinksUpToDate>
  <CharactersWithSpaces>27672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2024-04-01T12:34:00Z</dcterms:created>
  <dcterms:modified xsi:type="dcterms:W3CDTF">2024-04-01T12:42:00Z</dcterms:modified>
</cp:coreProperties>
</file>